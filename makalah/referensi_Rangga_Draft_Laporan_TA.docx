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F3331" w14:textId="4C68EF98" w:rsidR="0040473D" w:rsidRPr="00B41072" w:rsidRDefault="0007667B" w:rsidP="00606AFC">
      <w:pPr>
        <w:spacing w:before="0" w:after="0" w:line="480" w:lineRule="auto"/>
        <w:jc w:val="center"/>
        <w:rPr>
          <w:b/>
          <w:sz w:val="28"/>
          <w:szCs w:val="28"/>
          <w:lang w:val="id-ID"/>
        </w:rPr>
      </w:pPr>
      <w:bookmarkStart w:id="0" w:name="_Toc505219814"/>
      <w:r w:rsidRPr="00B41072">
        <w:rPr>
          <w:b/>
          <w:sz w:val="28"/>
          <w:szCs w:val="28"/>
          <w:lang w:val="id-ID"/>
        </w:rPr>
        <w:t xml:space="preserve">PERINGKASAN TEKS BERITA </w:t>
      </w:r>
      <w:r w:rsidR="00FA451A" w:rsidRPr="00B41072">
        <w:rPr>
          <w:b/>
          <w:sz w:val="28"/>
          <w:szCs w:val="28"/>
          <w:lang w:val="id-ID"/>
        </w:rPr>
        <w:t xml:space="preserve">OTOMATIS </w:t>
      </w:r>
      <w:r w:rsidRPr="00B41072">
        <w:rPr>
          <w:b/>
          <w:sz w:val="28"/>
          <w:szCs w:val="28"/>
          <w:lang w:val="id-ID"/>
        </w:rPr>
        <w:t>DENGAN GRAPH CONVOLUTIONAL NETWORK</w:t>
      </w:r>
    </w:p>
    <w:p w14:paraId="73ABAA7A" w14:textId="77777777" w:rsidR="0084027D" w:rsidRPr="00B41072" w:rsidRDefault="0084027D" w:rsidP="00606AFC">
      <w:pPr>
        <w:spacing w:before="0" w:after="0"/>
        <w:rPr>
          <w:lang w:val="id-ID"/>
        </w:rPr>
      </w:pPr>
    </w:p>
    <w:p w14:paraId="1BB7F5B2" w14:textId="77777777" w:rsidR="00606AFC" w:rsidRPr="00B41072" w:rsidRDefault="00606AFC" w:rsidP="00606AFC">
      <w:pPr>
        <w:spacing w:before="0" w:after="0"/>
        <w:rPr>
          <w:lang w:val="id-ID"/>
        </w:rPr>
      </w:pPr>
    </w:p>
    <w:p w14:paraId="7B596C60" w14:textId="77777777" w:rsidR="0084027D" w:rsidRPr="00B41072" w:rsidRDefault="0084027D" w:rsidP="00606AFC">
      <w:pPr>
        <w:spacing w:before="0" w:after="0"/>
        <w:rPr>
          <w:lang w:val="id-ID"/>
        </w:rPr>
      </w:pPr>
    </w:p>
    <w:p w14:paraId="309FA05A" w14:textId="77777777" w:rsidR="0040473D" w:rsidRPr="00B41072" w:rsidRDefault="0084027D" w:rsidP="00606AFC">
      <w:pPr>
        <w:spacing w:before="0" w:after="0"/>
        <w:jc w:val="center"/>
        <w:rPr>
          <w:b/>
          <w:sz w:val="28"/>
          <w:szCs w:val="28"/>
          <w:lang w:val="id-ID"/>
        </w:rPr>
      </w:pPr>
      <w:r w:rsidRPr="00B41072">
        <w:rPr>
          <w:b/>
          <w:sz w:val="28"/>
          <w:szCs w:val="28"/>
          <w:lang w:val="id-ID"/>
        </w:rPr>
        <w:t>Laporan Tugas Akhir I</w:t>
      </w:r>
    </w:p>
    <w:p w14:paraId="76D771BC" w14:textId="77777777" w:rsidR="0084027D" w:rsidRPr="00B41072" w:rsidRDefault="0084027D" w:rsidP="00606AFC">
      <w:pPr>
        <w:spacing w:before="0" w:after="0"/>
        <w:rPr>
          <w:lang w:val="id-ID"/>
        </w:rPr>
      </w:pPr>
    </w:p>
    <w:p w14:paraId="42333FB8" w14:textId="77777777" w:rsidR="00D8184E" w:rsidRPr="00B41072" w:rsidRDefault="00D8184E" w:rsidP="00606AFC">
      <w:pPr>
        <w:spacing w:before="0" w:after="0"/>
        <w:rPr>
          <w:lang w:val="id-ID"/>
        </w:rPr>
      </w:pPr>
    </w:p>
    <w:p w14:paraId="43204A96" w14:textId="77777777" w:rsidR="0084027D" w:rsidRPr="00B41072" w:rsidRDefault="0084027D" w:rsidP="00606AFC">
      <w:pPr>
        <w:spacing w:before="0" w:after="0"/>
        <w:jc w:val="center"/>
        <w:rPr>
          <w:b/>
          <w:lang w:val="id-ID" w:eastAsia="en-US"/>
        </w:rPr>
      </w:pPr>
      <w:r w:rsidRPr="00B41072">
        <w:rPr>
          <w:b/>
          <w:lang w:val="id-ID" w:eastAsia="en-US"/>
        </w:rPr>
        <w:t>Disusun sebagai syarat kelulusan mata kuliah</w:t>
      </w:r>
    </w:p>
    <w:p w14:paraId="48DA470A" w14:textId="77777777" w:rsidR="0084027D" w:rsidRPr="00B41072" w:rsidRDefault="0084027D" w:rsidP="00606AFC">
      <w:pPr>
        <w:spacing w:before="0" w:after="0"/>
        <w:jc w:val="center"/>
        <w:rPr>
          <w:b/>
          <w:lang w:val="id-ID" w:eastAsia="en-US"/>
        </w:rPr>
      </w:pPr>
      <w:r w:rsidRPr="00B41072">
        <w:rPr>
          <w:b/>
          <w:lang w:val="id-ID" w:eastAsia="en-US"/>
        </w:rPr>
        <w:t>IF409</w:t>
      </w:r>
      <w:r w:rsidR="00681E8D" w:rsidRPr="00B41072">
        <w:rPr>
          <w:b/>
          <w:lang w:val="id-ID" w:eastAsia="en-US"/>
        </w:rPr>
        <w:t>1/Tugas Akhir I</w:t>
      </w:r>
      <w:r w:rsidR="009F4BD1" w:rsidRPr="00B41072">
        <w:rPr>
          <w:b/>
          <w:lang w:val="id-ID" w:eastAsia="en-US"/>
        </w:rPr>
        <w:t xml:space="preserve"> dan Seminar</w:t>
      </w:r>
    </w:p>
    <w:p w14:paraId="78E42FB5" w14:textId="77777777" w:rsidR="0084027D" w:rsidRPr="00B41072" w:rsidRDefault="0084027D" w:rsidP="00606AFC">
      <w:pPr>
        <w:spacing w:before="0" w:after="0"/>
        <w:rPr>
          <w:lang w:val="id-ID"/>
        </w:rPr>
      </w:pPr>
    </w:p>
    <w:p w14:paraId="6507343A" w14:textId="77777777" w:rsidR="0084027D" w:rsidRPr="00B41072" w:rsidRDefault="0084027D" w:rsidP="00606AFC">
      <w:pPr>
        <w:spacing w:before="0" w:after="0"/>
        <w:rPr>
          <w:lang w:val="id-ID"/>
        </w:rPr>
      </w:pPr>
    </w:p>
    <w:p w14:paraId="606B907A" w14:textId="77777777" w:rsidR="00D8184E" w:rsidRPr="00B41072" w:rsidRDefault="00D8184E" w:rsidP="00606AFC">
      <w:pPr>
        <w:spacing w:before="0" w:after="0"/>
        <w:rPr>
          <w:lang w:val="id-ID"/>
        </w:rPr>
      </w:pPr>
    </w:p>
    <w:p w14:paraId="19927862" w14:textId="77777777" w:rsidR="00F60F8D" w:rsidRPr="00B41072" w:rsidRDefault="00F60F8D" w:rsidP="00606AFC">
      <w:pPr>
        <w:spacing w:before="0" w:after="0"/>
        <w:jc w:val="center"/>
        <w:rPr>
          <w:b/>
          <w:lang w:val="id-ID"/>
        </w:rPr>
      </w:pPr>
      <w:r w:rsidRPr="00B41072">
        <w:rPr>
          <w:b/>
          <w:lang w:val="id-ID"/>
        </w:rPr>
        <w:t>Oleh</w:t>
      </w:r>
    </w:p>
    <w:p w14:paraId="2320F5D6" w14:textId="77777777" w:rsidR="00F60F8D" w:rsidRPr="00B41072" w:rsidRDefault="00AE31E4" w:rsidP="00606AFC">
      <w:pPr>
        <w:spacing w:before="0" w:after="0"/>
        <w:jc w:val="center"/>
        <w:rPr>
          <w:b/>
          <w:sz w:val="28"/>
          <w:szCs w:val="28"/>
          <w:lang w:val="id-ID"/>
        </w:rPr>
      </w:pPr>
      <w:r w:rsidRPr="00B41072">
        <w:rPr>
          <w:b/>
          <w:sz w:val="28"/>
          <w:szCs w:val="28"/>
          <w:lang w:val="id-ID"/>
        </w:rPr>
        <w:t>GARMASTEWIRA</w:t>
      </w:r>
    </w:p>
    <w:p w14:paraId="4283C8FE" w14:textId="77777777" w:rsidR="0027169D" w:rsidRPr="00B41072" w:rsidRDefault="0027169D" w:rsidP="00606AFC">
      <w:pPr>
        <w:spacing w:before="0" w:after="0"/>
        <w:jc w:val="center"/>
        <w:rPr>
          <w:b/>
          <w:sz w:val="28"/>
          <w:szCs w:val="28"/>
          <w:lang w:val="id-ID"/>
        </w:rPr>
      </w:pPr>
      <w:r w:rsidRPr="00B41072">
        <w:rPr>
          <w:b/>
          <w:sz w:val="28"/>
          <w:szCs w:val="28"/>
          <w:lang w:val="id-ID"/>
        </w:rPr>
        <w:t>NIM</w:t>
      </w:r>
      <w:r w:rsidR="0084027D" w:rsidRPr="00B41072">
        <w:rPr>
          <w:b/>
          <w:sz w:val="28"/>
          <w:szCs w:val="28"/>
          <w:lang w:val="id-ID"/>
        </w:rPr>
        <w:t xml:space="preserve"> </w:t>
      </w:r>
      <w:r w:rsidRPr="00B41072">
        <w:rPr>
          <w:b/>
          <w:sz w:val="28"/>
          <w:szCs w:val="28"/>
          <w:lang w:val="id-ID"/>
        </w:rPr>
        <w:t xml:space="preserve">: </w:t>
      </w:r>
      <w:r w:rsidR="00AE31E4" w:rsidRPr="00B41072">
        <w:rPr>
          <w:b/>
          <w:sz w:val="28"/>
          <w:szCs w:val="28"/>
          <w:lang w:val="id-ID"/>
        </w:rPr>
        <w:t>13514068</w:t>
      </w:r>
    </w:p>
    <w:p w14:paraId="54C27F3B" w14:textId="77777777" w:rsidR="0040473D" w:rsidRPr="00B41072" w:rsidRDefault="0040473D" w:rsidP="00606AFC">
      <w:pPr>
        <w:spacing w:before="0" w:after="0"/>
        <w:rPr>
          <w:lang w:val="id-ID"/>
        </w:rPr>
      </w:pPr>
    </w:p>
    <w:p w14:paraId="4497D4CC" w14:textId="77777777" w:rsidR="00D8184E" w:rsidRPr="00B41072" w:rsidRDefault="00D8184E" w:rsidP="00606AFC">
      <w:pPr>
        <w:spacing w:before="0" w:after="0"/>
        <w:rPr>
          <w:lang w:val="id-ID"/>
        </w:rPr>
      </w:pPr>
    </w:p>
    <w:p w14:paraId="0FCB7233" w14:textId="77777777" w:rsidR="0040473D" w:rsidRPr="00B41072" w:rsidRDefault="0040473D" w:rsidP="00606AFC">
      <w:pPr>
        <w:spacing w:before="0" w:after="0"/>
        <w:rPr>
          <w:lang w:val="id-ID"/>
        </w:rPr>
      </w:pPr>
    </w:p>
    <w:p w14:paraId="0AE8CB13" w14:textId="77777777" w:rsidR="0040473D" w:rsidRPr="00B41072" w:rsidRDefault="00224105" w:rsidP="00606AFC">
      <w:pPr>
        <w:spacing w:before="0" w:after="0"/>
        <w:jc w:val="center"/>
        <w:rPr>
          <w:lang w:val="id-ID"/>
        </w:rPr>
      </w:pPr>
      <w:r w:rsidRPr="00B41072">
        <w:rPr>
          <w:noProof/>
          <w:lang w:eastAsia="en-US"/>
        </w:rPr>
        <w:drawing>
          <wp:inline distT="0" distB="0" distL="0" distR="0" wp14:anchorId="29228EB1" wp14:editId="2DC8EF2C">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1FC34264" w14:textId="77777777" w:rsidR="00D8184E" w:rsidRPr="00B41072" w:rsidRDefault="00D8184E" w:rsidP="00606AFC">
      <w:pPr>
        <w:spacing w:before="0" w:after="0"/>
        <w:rPr>
          <w:lang w:val="id-ID"/>
        </w:rPr>
      </w:pPr>
    </w:p>
    <w:p w14:paraId="20D6A96E" w14:textId="77777777" w:rsidR="00D8184E" w:rsidRPr="00B41072" w:rsidRDefault="00D8184E" w:rsidP="00606AFC">
      <w:pPr>
        <w:spacing w:before="0" w:after="0"/>
        <w:rPr>
          <w:lang w:val="id-ID"/>
        </w:rPr>
      </w:pPr>
    </w:p>
    <w:p w14:paraId="662EB627" w14:textId="77777777" w:rsidR="00D8184E" w:rsidRPr="00B41072" w:rsidRDefault="00D8184E" w:rsidP="00606AFC">
      <w:pPr>
        <w:spacing w:before="0" w:after="0"/>
        <w:rPr>
          <w:lang w:val="id-ID"/>
        </w:rPr>
      </w:pPr>
    </w:p>
    <w:p w14:paraId="290EE42A" w14:textId="77777777" w:rsidR="0040473D" w:rsidRPr="00B41072" w:rsidRDefault="0040473D" w:rsidP="00606AFC">
      <w:pPr>
        <w:spacing w:before="0" w:after="0"/>
        <w:jc w:val="center"/>
        <w:rPr>
          <w:b/>
          <w:sz w:val="28"/>
          <w:szCs w:val="28"/>
          <w:lang w:val="id-ID"/>
        </w:rPr>
      </w:pPr>
      <w:r w:rsidRPr="00B41072">
        <w:rPr>
          <w:b/>
          <w:sz w:val="28"/>
          <w:szCs w:val="28"/>
          <w:lang w:val="id-ID"/>
        </w:rPr>
        <w:t>PROGRAM STUDI</w:t>
      </w:r>
      <w:r w:rsidR="00D138EF" w:rsidRPr="00B41072">
        <w:rPr>
          <w:b/>
          <w:sz w:val="28"/>
          <w:szCs w:val="28"/>
          <w:lang w:val="id-ID"/>
        </w:rPr>
        <w:t xml:space="preserve"> TEKNIK</w:t>
      </w:r>
      <w:r w:rsidRPr="00B41072">
        <w:rPr>
          <w:b/>
          <w:sz w:val="28"/>
          <w:szCs w:val="28"/>
          <w:lang w:val="id-ID"/>
        </w:rPr>
        <w:t xml:space="preserve"> INFORMATIKA</w:t>
      </w:r>
    </w:p>
    <w:p w14:paraId="3B53EB9C" w14:textId="77777777" w:rsidR="0040473D" w:rsidRPr="00B41072" w:rsidRDefault="00D138EF" w:rsidP="00606AFC">
      <w:pPr>
        <w:spacing w:before="0" w:after="0"/>
        <w:jc w:val="center"/>
        <w:rPr>
          <w:b/>
          <w:sz w:val="28"/>
          <w:szCs w:val="28"/>
          <w:lang w:val="id-ID"/>
        </w:rPr>
      </w:pPr>
      <w:r w:rsidRPr="00B41072">
        <w:rPr>
          <w:b/>
          <w:sz w:val="28"/>
          <w:szCs w:val="28"/>
          <w:lang w:val="id-ID"/>
        </w:rPr>
        <w:t>SEKOLAH TEKNIK ELEKTRO &amp; INFORMATIKA</w:t>
      </w:r>
    </w:p>
    <w:p w14:paraId="1D829D09" w14:textId="77777777" w:rsidR="0040473D" w:rsidRPr="00B41072" w:rsidRDefault="0040473D" w:rsidP="00606AFC">
      <w:pPr>
        <w:spacing w:before="0" w:after="0"/>
        <w:jc w:val="center"/>
        <w:rPr>
          <w:b/>
          <w:sz w:val="28"/>
          <w:szCs w:val="28"/>
          <w:lang w:val="id-ID"/>
        </w:rPr>
      </w:pPr>
      <w:r w:rsidRPr="00B41072">
        <w:rPr>
          <w:b/>
          <w:sz w:val="28"/>
          <w:szCs w:val="28"/>
          <w:lang w:val="id-ID"/>
        </w:rPr>
        <w:t>INSTITUT TEKNOLOGI BANDUNG</w:t>
      </w:r>
    </w:p>
    <w:p w14:paraId="36CF222F" w14:textId="47D7383A" w:rsidR="0040473D" w:rsidRPr="004E1D2C" w:rsidRDefault="004E1D2C" w:rsidP="00606AFC">
      <w:pPr>
        <w:spacing w:before="0" w:after="0"/>
        <w:jc w:val="center"/>
        <w:sectPr w:rsidR="0040473D" w:rsidRPr="004E1D2C" w:rsidSect="006D6EC3">
          <w:footerReference w:type="even" r:id="rId9"/>
          <w:pgSz w:w="11907" w:h="16839" w:code="9"/>
          <w:pgMar w:top="1440" w:right="1800" w:bottom="1440" w:left="1800" w:header="720" w:footer="720" w:gutter="0"/>
          <w:pgNumType w:fmt="lowerRoman"/>
          <w:cols w:space="720"/>
          <w:docGrid w:linePitch="272"/>
        </w:sectPr>
      </w:pPr>
      <w:r w:rsidRPr="004E1D2C">
        <w:rPr>
          <w:b/>
          <w:sz w:val="28"/>
          <w:szCs w:val="28"/>
        </w:rPr>
        <w:t>JANUARI 2018</w:t>
      </w:r>
    </w:p>
    <w:p w14:paraId="2D1A5B73" w14:textId="616A5855" w:rsidR="00FA451A" w:rsidRPr="00B41072" w:rsidRDefault="00FA451A" w:rsidP="00FA451A">
      <w:pPr>
        <w:spacing w:before="0" w:after="0" w:line="480" w:lineRule="auto"/>
        <w:jc w:val="center"/>
        <w:rPr>
          <w:b/>
          <w:sz w:val="28"/>
          <w:szCs w:val="28"/>
          <w:lang w:val="id-ID"/>
        </w:rPr>
      </w:pPr>
      <w:r w:rsidRPr="00B41072">
        <w:rPr>
          <w:b/>
          <w:sz w:val="28"/>
          <w:szCs w:val="28"/>
          <w:lang w:val="id-ID"/>
        </w:rPr>
        <w:lastRenderedPageBreak/>
        <w:t xml:space="preserve">PERINGKASAN ARTIKEL BERITA ONLINE OTOMATIS </w:t>
      </w:r>
      <w:r w:rsidR="00384430" w:rsidRPr="00B41072">
        <w:rPr>
          <w:b/>
          <w:sz w:val="28"/>
          <w:szCs w:val="28"/>
          <w:lang w:val="id-ID"/>
        </w:rPr>
        <w:t>DENGAN</w:t>
      </w:r>
      <w:r w:rsidRPr="00B41072">
        <w:rPr>
          <w:b/>
          <w:sz w:val="28"/>
          <w:szCs w:val="28"/>
          <w:lang w:val="id-ID"/>
        </w:rPr>
        <w:t xml:space="preserve"> GRAPH CONVOLUTIONAL NETWORK</w:t>
      </w:r>
    </w:p>
    <w:p w14:paraId="37A44CB1" w14:textId="77777777" w:rsidR="009F4BD1" w:rsidRPr="00B41072" w:rsidRDefault="009F4BD1" w:rsidP="009F4BD1">
      <w:pPr>
        <w:spacing w:before="0" w:after="0"/>
        <w:rPr>
          <w:lang w:val="id-ID"/>
        </w:rPr>
      </w:pPr>
    </w:p>
    <w:p w14:paraId="351EE1FE" w14:textId="77777777" w:rsidR="009F4BD1" w:rsidRPr="00B41072" w:rsidRDefault="009F4BD1" w:rsidP="009F4BD1">
      <w:pPr>
        <w:spacing w:before="0" w:after="0"/>
        <w:rPr>
          <w:lang w:val="id-ID"/>
        </w:rPr>
      </w:pPr>
    </w:p>
    <w:p w14:paraId="7CD08FE2" w14:textId="77777777" w:rsidR="009F4BD1" w:rsidRPr="00B41072" w:rsidRDefault="009F4BD1" w:rsidP="009F4BD1">
      <w:pPr>
        <w:spacing w:before="0" w:after="0"/>
        <w:jc w:val="center"/>
        <w:rPr>
          <w:b/>
          <w:sz w:val="28"/>
          <w:szCs w:val="28"/>
          <w:lang w:val="id-ID"/>
        </w:rPr>
      </w:pPr>
      <w:r w:rsidRPr="00B41072">
        <w:rPr>
          <w:b/>
          <w:sz w:val="28"/>
          <w:szCs w:val="28"/>
          <w:lang w:val="id-ID"/>
        </w:rPr>
        <w:t>Laporan Tugas Akhir I</w:t>
      </w:r>
    </w:p>
    <w:p w14:paraId="682CBD4C" w14:textId="77777777" w:rsidR="009F4BD1" w:rsidRPr="00B41072" w:rsidRDefault="009F4BD1" w:rsidP="009F4BD1">
      <w:pPr>
        <w:spacing w:before="0" w:after="0"/>
        <w:rPr>
          <w:lang w:val="id-ID"/>
        </w:rPr>
      </w:pPr>
    </w:p>
    <w:p w14:paraId="1766F18A" w14:textId="77777777" w:rsidR="009F4BD1" w:rsidRPr="00B41072" w:rsidRDefault="009F4BD1" w:rsidP="009F4BD1">
      <w:pPr>
        <w:spacing w:before="0" w:after="0"/>
        <w:rPr>
          <w:lang w:val="id-ID"/>
        </w:rPr>
      </w:pPr>
    </w:p>
    <w:p w14:paraId="634D084F" w14:textId="77777777" w:rsidR="009F4BD1" w:rsidRPr="00B41072" w:rsidRDefault="009F4BD1" w:rsidP="009F4BD1">
      <w:pPr>
        <w:spacing w:before="0" w:after="0"/>
        <w:jc w:val="center"/>
        <w:rPr>
          <w:b/>
          <w:lang w:val="id-ID"/>
        </w:rPr>
      </w:pPr>
      <w:r w:rsidRPr="00B41072">
        <w:rPr>
          <w:b/>
          <w:lang w:val="id-ID"/>
        </w:rPr>
        <w:t>Oleh</w:t>
      </w:r>
    </w:p>
    <w:p w14:paraId="1D449BFD" w14:textId="77777777" w:rsidR="009F4BD1" w:rsidRPr="00B41072" w:rsidRDefault="00AE31E4" w:rsidP="009F4BD1">
      <w:pPr>
        <w:spacing w:before="0" w:after="0"/>
        <w:jc w:val="center"/>
        <w:rPr>
          <w:b/>
          <w:sz w:val="28"/>
          <w:szCs w:val="28"/>
          <w:lang w:val="id-ID"/>
        </w:rPr>
      </w:pPr>
      <w:r w:rsidRPr="00B41072">
        <w:rPr>
          <w:b/>
          <w:sz w:val="28"/>
          <w:szCs w:val="28"/>
          <w:lang w:val="id-ID"/>
        </w:rPr>
        <w:t>GARMASTEWIRA</w:t>
      </w:r>
    </w:p>
    <w:p w14:paraId="6C20F1DA" w14:textId="77777777" w:rsidR="009F4BD1" w:rsidRPr="00B41072" w:rsidRDefault="009F4BD1" w:rsidP="009F4BD1">
      <w:pPr>
        <w:spacing w:before="0" w:after="0"/>
        <w:jc w:val="center"/>
        <w:rPr>
          <w:b/>
          <w:sz w:val="28"/>
          <w:szCs w:val="28"/>
          <w:lang w:val="id-ID"/>
        </w:rPr>
      </w:pPr>
      <w:r w:rsidRPr="00B41072">
        <w:rPr>
          <w:b/>
          <w:sz w:val="28"/>
          <w:szCs w:val="28"/>
          <w:lang w:val="id-ID"/>
        </w:rPr>
        <w:t xml:space="preserve">NIM : </w:t>
      </w:r>
      <w:r w:rsidR="00AE31E4" w:rsidRPr="00B41072">
        <w:rPr>
          <w:b/>
          <w:sz w:val="28"/>
          <w:szCs w:val="28"/>
          <w:lang w:val="id-ID"/>
        </w:rPr>
        <w:t>13514068</w:t>
      </w:r>
    </w:p>
    <w:p w14:paraId="46EB3A32" w14:textId="77777777" w:rsidR="009F4BD1" w:rsidRPr="00B41072" w:rsidRDefault="009F4BD1" w:rsidP="009F4BD1">
      <w:pPr>
        <w:spacing w:before="0" w:after="0"/>
        <w:jc w:val="center"/>
        <w:rPr>
          <w:b/>
          <w:sz w:val="28"/>
          <w:szCs w:val="28"/>
          <w:lang w:val="id-ID"/>
        </w:rPr>
      </w:pPr>
      <w:r w:rsidRPr="00B41072">
        <w:rPr>
          <w:b/>
          <w:sz w:val="28"/>
          <w:szCs w:val="28"/>
          <w:lang w:val="id-ID"/>
        </w:rPr>
        <w:t>Program Studi Teknik Informatika</w:t>
      </w:r>
    </w:p>
    <w:p w14:paraId="49246FB3" w14:textId="77777777" w:rsidR="009F4BD1" w:rsidRPr="00B41072" w:rsidRDefault="009F4BD1" w:rsidP="009F4BD1">
      <w:pPr>
        <w:spacing w:before="0" w:after="0"/>
        <w:jc w:val="center"/>
        <w:rPr>
          <w:lang w:val="id-ID"/>
        </w:rPr>
      </w:pPr>
      <w:r w:rsidRPr="00B41072">
        <w:rPr>
          <w:lang w:val="id-ID"/>
        </w:rPr>
        <w:t>Sekolah Teknik Elektro dan Informatika</w:t>
      </w:r>
    </w:p>
    <w:p w14:paraId="15DDF036" w14:textId="77777777" w:rsidR="009F4BD1" w:rsidRPr="00B41072" w:rsidRDefault="009F4BD1" w:rsidP="009F4BD1">
      <w:pPr>
        <w:spacing w:before="0" w:after="0"/>
        <w:jc w:val="center"/>
        <w:rPr>
          <w:lang w:val="id-ID"/>
        </w:rPr>
      </w:pPr>
      <w:r w:rsidRPr="00B41072">
        <w:rPr>
          <w:lang w:val="id-ID"/>
        </w:rPr>
        <w:t>Institut Teknologi Bandung</w:t>
      </w:r>
    </w:p>
    <w:p w14:paraId="7E54F459" w14:textId="77777777" w:rsidR="009F4BD1" w:rsidRPr="00B41072" w:rsidRDefault="009F4BD1" w:rsidP="009F4BD1">
      <w:pPr>
        <w:spacing w:before="0" w:after="0"/>
        <w:rPr>
          <w:lang w:val="id-ID"/>
        </w:rPr>
      </w:pPr>
    </w:p>
    <w:p w14:paraId="1C2EE508" w14:textId="77777777" w:rsidR="009F4BD1" w:rsidRPr="00B41072" w:rsidRDefault="009F4BD1" w:rsidP="009F4BD1">
      <w:pPr>
        <w:spacing w:before="0" w:after="0"/>
        <w:rPr>
          <w:lang w:val="id-ID"/>
        </w:rPr>
      </w:pPr>
    </w:p>
    <w:p w14:paraId="4E15308F" w14:textId="77777777" w:rsidR="009F4BD1" w:rsidRPr="00B41072" w:rsidRDefault="009F4BD1" w:rsidP="009F4BD1">
      <w:pPr>
        <w:spacing w:before="0" w:after="0"/>
        <w:rPr>
          <w:lang w:val="id-ID"/>
        </w:rPr>
      </w:pPr>
    </w:p>
    <w:p w14:paraId="1DF4B0D3" w14:textId="77777777" w:rsidR="009F4BD1" w:rsidRPr="00B41072" w:rsidRDefault="009F4BD1" w:rsidP="009F4BD1">
      <w:pPr>
        <w:spacing w:before="0" w:after="0"/>
        <w:rPr>
          <w:lang w:val="id-ID"/>
        </w:rPr>
      </w:pPr>
    </w:p>
    <w:p w14:paraId="4F303E15" w14:textId="77777777" w:rsidR="009F4BD1" w:rsidRPr="00B41072" w:rsidRDefault="009F4BD1" w:rsidP="009F4BD1">
      <w:pPr>
        <w:spacing w:before="0" w:after="0"/>
        <w:rPr>
          <w:lang w:val="id-ID"/>
        </w:rPr>
      </w:pPr>
    </w:p>
    <w:p w14:paraId="08CA84A6" w14:textId="77777777" w:rsidR="009F4BD1" w:rsidRPr="00B41072" w:rsidRDefault="009F4BD1" w:rsidP="009F4BD1">
      <w:pPr>
        <w:spacing w:before="0" w:after="0"/>
        <w:rPr>
          <w:lang w:val="id-ID"/>
        </w:rPr>
      </w:pPr>
    </w:p>
    <w:p w14:paraId="5C4F7FB0" w14:textId="09A27C67" w:rsidR="009F4BD1" w:rsidRPr="004E1D2C" w:rsidRDefault="009F4BD1" w:rsidP="009F4BD1">
      <w:pPr>
        <w:spacing w:before="0" w:after="0"/>
        <w:jc w:val="center"/>
      </w:pPr>
      <w:r w:rsidRPr="004E1D2C">
        <w:rPr>
          <w:lang w:val="id-ID"/>
        </w:rPr>
        <w:t xml:space="preserve">Bandung, </w:t>
      </w:r>
      <w:r w:rsidR="004E1D2C" w:rsidRPr="004E1D2C">
        <w:t>8 Januari 2018</w:t>
      </w:r>
    </w:p>
    <w:p w14:paraId="70E2634B" w14:textId="77777777" w:rsidR="009F4BD1" w:rsidRPr="00B41072" w:rsidRDefault="009F4BD1" w:rsidP="009F4BD1">
      <w:pPr>
        <w:spacing w:before="0" w:after="0"/>
        <w:jc w:val="center"/>
        <w:rPr>
          <w:lang w:val="id-ID"/>
        </w:rPr>
      </w:pPr>
      <w:r w:rsidRPr="00B41072">
        <w:rPr>
          <w:lang w:val="id-ID"/>
        </w:rPr>
        <w:t>Mengetahui,</w:t>
      </w:r>
    </w:p>
    <w:p w14:paraId="380824B7" w14:textId="77777777" w:rsidR="009F4BD1" w:rsidRPr="00B41072" w:rsidRDefault="009F4BD1" w:rsidP="009F4BD1">
      <w:pPr>
        <w:spacing w:before="0" w:after="0"/>
        <w:rPr>
          <w:lang w:val="id-ID"/>
        </w:rPr>
      </w:pPr>
    </w:p>
    <w:p w14:paraId="2B754CAF" w14:textId="77777777" w:rsidR="009F4BD1" w:rsidRPr="00B41072" w:rsidRDefault="009F4BD1" w:rsidP="009F4BD1">
      <w:pPr>
        <w:spacing w:before="0" w:after="0"/>
        <w:jc w:val="center"/>
        <w:rPr>
          <w:lang w:val="id-ID"/>
        </w:rPr>
      </w:pPr>
      <w:r w:rsidRPr="00B41072">
        <w:rPr>
          <w:lang w:val="id-ID"/>
        </w:rPr>
        <w:t>Pembimbing,</w:t>
      </w:r>
    </w:p>
    <w:p w14:paraId="4E0BA4FF" w14:textId="77777777" w:rsidR="009F4BD1" w:rsidRPr="00B41072" w:rsidRDefault="009F4BD1" w:rsidP="009F4BD1">
      <w:pPr>
        <w:spacing w:before="0" w:after="0"/>
        <w:jc w:val="center"/>
        <w:rPr>
          <w:lang w:val="id-ID"/>
        </w:rPr>
      </w:pPr>
    </w:p>
    <w:p w14:paraId="2FC5B928" w14:textId="77777777" w:rsidR="009F4BD1" w:rsidRPr="00B41072" w:rsidRDefault="009F4BD1" w:rsidP="009F4BD1">
      <w:pPr>
        <w:pStyle w:val="Footer"/>
        <w:spacing w:before="0" w:after="0"/>
        <w:jc w:val="center"/>
        <w:rPr>
          <w:lang w:val="id-ID"/>
        </w:rPr>
      </w:pPr>
    </w:p>
    <w:p w14:paraId="4F5D0A4C" w14:textId="77777777" w:rsidR="009F4BD1" w:rsidRPr="00B41072" w:rsidRDefault="009F4BD1" w:rsidP="009F4BD1">
      <w:pPr>
        <w:spacing w:before="0" w:after="0"/>
        <w:jc w:val="center"/>
        <w:rPr>
          <w:lang w:val="id-ID"/>
        </w:rPr>
      </w:pPr>
    </w:p>
    <w:p w14:paraId="3F60EC7C" w14:textId="77777777" w:rsidR="009F4BD1" w:rsidRPr="00B41072" w:rsidRDefault="009F4BD1" w:rsidP="009F4BD1">
      <w:pPr>
        <w:pStyle w:val="Footer"/>
        <w:spacing w:before="0" w:after="0"/>
        <w:jc w:val="center"/>
        <w:rPr>
          <w:lang w:val="id-ID"/>
        </w:rPr>
      </w:pPr>
    </w:p>
    <w:p w14:paraId="045D39F3" w14:textId="27506F79" w:rsidR="009F4BD1" w:rsidRPr="00B41072" w:rsidRDefault="00853E98" w:rsidP="009F4BD1">
      <w:pPr>
        <w:spacing w:before="0" w:after="0"/>
        <w:jc w:val="center"/>
        <w:rPr>
          <w:lang w:val="id-ID"/>
        </w:rPr>
      </w:pPr>
      <w:r w:rsidRPr="00B41072">
        <w:rPr>
          <w:u w:val="single"/>
          <w:lang w:val="id-ID"/>
        </w:rPr>
        <w:t xml:space="preserve">Dr. </w:t>
      </w:r>
      <w:r w:rsidR="004F1476" w:rsidRPr="00B41072">
        <w:rPr>
          <w:u w:val="single"/>
          <w:lang w:val="id-ID"/>
        </w:rPr>
        <w:t>Masayu Leylia Khodra</w:t>
      </w:r>
      <w:r w:rsidRPr="00B41072">
        <w:rPr>
          <w:u w:val="single"/>
          <w:lang w:val="id-ID"/>
        </w:rPr>
        <w:t>, S.T. M.T.</w:t>
      </w:r>
    </w:p>
    <w:p w14:paraId="0784DE25" w14:textId="530BD37F" w:rsidR="009F4BD1" w:rsidRPr="00B41072" w:rsidRDefault="009F4BD1" w:rsidP="009F4BD1">
      <w:pPr>
        <w:spacing w:before="0" w:after="0"/>
        <w:jc w:val="center"/>
        <w:rPr>
          <w:lang w:val="id-ID"/>
        </w:rPr>
        <w:sectPr w:rsidR="009F4BD1" w:rsidRPr="00B41072" w:rsidSect="00D8184E">
          <w:footerReference w:type="default" r:id="rId10"/>
          <w:pgSz w:w="11906" w:h="16838"/>
          <w:pgMar w:top="1701" w:right="1701" w:bottom="1701" w:left="2268" w:header="720" w:footer="1080" w:gutter="0"/>
          <w:pgNumType w:fmt="lowerRoman"/>
          <w:cols w:space="720"/>
        </w:sectPr>
      </w:pPr>
      <w:r w:rsidRPr="00B41072">
        <w:rPr>
          <w:lang w:val="id-ID"/>
        </w:rPr>
        <w:t xml:space="preserve">NIP. </w:t>
      </w:r>
      <w:r w:rsidR="00853E98" w:rsidRPr="00B41072">
        <w:rPr>
          <w:lang w:val="id-ID"/>
        </w:rPr>
        <w:t>19760429 200812 2 001</w:t>
      </w:r>
    </w:p>
    <w:p w14:paraId="0F4AF422" w14:textId="77777777" w:rsidR="009F4BD1" w:rsidRPr="00B41072" w:rsidRDefault="009F4BD1">
      <w:pPr>
        <w:spacing w:before="0" w:after="0" w:line="240" w:lineRule="auto"/>
        <w:jc w:val="left"/>
        <w:rPr>
          <w:b/>
          <w:sz w:val="28"/>
          <w:szCs w:val="28"/>
          <w:lang w:val="id-ID"/>
        </w:rPr>
      </w:pPr>
    </w:p>
    <w:p w14:paraId="36BA0886" w14:textId="77777777" w:rsidR="0040473D" w:rsidRPr="00B41072" w:rsidRDefault="0040473D" w:rsidP="00476CBA">
      <w:pPr>
        <w:pStyle w:val="Title"/>
        <w:rPr>
          <w:kern w:val="0"/>
          <w:lang w:val="id-ID"/>
        </w:rPr>
      </w:pPr>
      <w:r w:rsidRPr="00B41072">
        <w:rPr>
          <w:kern w:val="0"/>
          <w:lang w:val="id-ID"/>
        </w:rPr>
        <w:t>DAFTAR ISI</w:t>
      </w:r>
    </w:p>
    <w:p w14:paraId="19E5DBC4" w14:textId="77777777" w:rsidR="00640CC7" w:rsidRPr="00B41072" w:rsidRDefault="00640CC7" w:rsidP="00640CC7">
      <w:pPr>
        <w:rPr>
          <w:lang w:val="id-ID"/>
        </w:rPr>
      </w:pPr>
    </w:p>
    <w:p w14:paraId="62E5ADA8" w14:textId="314ACFF4" w:rsidR="00AF548E" w:rsidRPr="00B41072" w:rsidRDefault="00453633" w:rsidP="00AF548E">
      <w:pPr>
        <w:pStyle w:val="TOC1"/>
        <w:tabs>
          <w:tab w:val="right" w:leader="dot" w:pos="7927"/>
        </w:tabs>
        <w:rPr>
          <w:rFonts w:asciiTheme="minorHAnsi" w:eastAsiaTheme="minorEastAsia" w:hAnsiTheme="minorHAnsi" w:cstheme="minorBidi"/>
          <w:color w:val="000000" w:themeColor="text1"/>
          <w:sz w:val="22"/>
          <w:szCs w:val="22"/>
          <w:lang w:val="id-ID"/>
        </w:rPr>
      </w:pPr>
      <w:hyperlink w:anchor="_Toc406869913" w:history="1">
        <w:r w:rsidR="00AF548E" w:rsidRPr="00B41072">
          <w:rPr>
            <w:rStyle w:val="Hyperlink"/>
            <w:color w:val="000000" w:themeColor="text1"/>
            <w:u w:val="none"/>
            <w:lang w:val="id-ID"/>
          </w:rPr>
          <w:t>DAFTAR ISI</w:t>
        </w:r>
        <w:r w:rsidR="00AF548E" w:rsidRPr="00B41072">
          <w:rPr>
            <w:webHidden/>
            <w:color w:val="000000" w:themeColor="text1"/>
            <w:lang w:val="id-ID"/>
          </w:rPr>
          <w:tab/>
        </w:r>
        <w:r w:rsidR="00B53EFC" w:rsidRPr="00B41072">
          <w:rPr>
            <w:webHidden/>
            <w:color w:val="000000" w:themeColor="text1"/>
            <w:lang w:val="id-ID"/>
          </w:rPr>
          <w:t>iii</w:t>
        </w:r>
      </w:hyperlink>
    </w:p>
    <w:p w14:paraId="2043FB4C" w14:textId="05CB7F5B" w:rsidR="00AF548E" w:rsidRPr="00B41072" w:rsidRDefault="00453633" w:rsidP="00AF548E">
      <w:pPr>
        <w:pStyle w:val="TOC1"/>
        <w:tabs>
          <w:tab w:val="right" w:leader="dot" w:pos="7927"/>
        </w:tabs>
        <w:rPr>
          <w:rFonts w:asciiTheme="minorHAnsi" w:eastAsiaTheme="minorEastAsia" w:hAnsiTheme="minorHAnsi" w:cstheme="minorBidi"/>
          <w:color w:val="000000" w:themeColor="text1"/>
          <w:sz w:val="22"/>
          <w:szCs w:val="22"/>
          <w:lang w:val="id-ID"/>
        </w:rPr>
      </w:pPr>
      <w:hyperlink w:anchor="_Toc406869914" w:history="1">
        <w:r w:rsidR="00AF548E" w:rsidRPr="00B41072">
          <w:rPr>
            <w:rStyle w:val="Hyperlink"/>
            <w:color w:val="000000" w:themeColor="text1"/>
            <w:u w:val="none"/>
            <w:lang w:val="id-ID"/>
          </w:rPr>
          <w:t>DAFTAR LAMPIRAN</w:t>
        </w:r>
        <w:r w:rsidR="00AF548E" w:rsidRPr="00B41072">
          <w:rPr>
            <w:webHidden/>
            <w:color w:val="000000" w:themeColor="text1"/>
            <w:lang w:val="id-ID"/>
          </w:rPr>
          <w:tab/>
        </w:r>
      </w:hyperlink>
      <w:r w:rsidR="00B53EFC" w:rsidRPr="00B41072">
        <w:rPr>
          <w:color w:val="000000" w:themeColor="text1"/>
          <w:lang w:val="id-ID"/>
        </w:rPr>
        <w:t>v</w:t>
      </w:r>
    </w:p>
    <w:p w14:paraId="6B0C5059" w14:textId="6AE7515B" w:rsidR="00AF548E" w:rsidRPr="00B41072" w:rsidRDefault="00453633" w:rsidP="00AF548E">
      <w:pPr>
        <w:pStyle w:val="TOC1"/>
        <w:tabs>
          <w:tab w:val="right" w:leader="dot" w:pos="7927"/>
        </w:tabs>
        <w:rPr>
          <w:rFonts w:asciiTheme="minorHAnsi" w:eastAsiaTheme="minorEastAsia" w:hAnsiTheme="minorHAnsi" w:cstheme="minorBidi"/>
          <w:color w:val="000000" w:themeColor="text1"/>
          <w:sz w:val="22"/>
          <w:szCs w:val="22"/>
          <w:lang w:val="id-ID"/>
        </w:rPr>
      </w:pPr>
      <w:hyperlink w:anchor="_Toc406869915" w:history="1">
        <w:r w:rsidR="00AF548E" w:rsidRPr="00B41072">
          <w:rPr>
            <w:rStyle w:val="Hyperlink"/>
            <w:color w:val="000000" w:themeColor="text1"/>
            <w:u w:val="none"/>
            <w:lang w:val="id-ID"/>
          </w:rPr>
          <w:t>DAFTAR GAMBAR</w:t>
        </w:r>
        <w:r w:rsidR="00AF548E" w:rsidRPr="00B41072">
          <w:rPr>
            <w:webHidden/>
            <w:color w:val="000000" w:themeColor="text1"/>
            <w:lang w:val="id-ID"/>
          </w:rPr>
          <w:tab/>
        </w:r>
      </w:hyperlink>
      <w:r w:rsidR="00B53EFC" w:rsidRPr="00B41072">
        <w:rPr>
          <w:color w:val="000000" w:themeColor="text1"/>
          <w:lang w:val="id-ID"/>
        </w:rPr>
        <w:t>vi</w:t>
      </w:r>
    </w:p>
    <w:p w14:paraId="3ED4528D" w14:textId="5CEE1A60" w:rsidR="00AF548E" w:rsidRPr="00B41072" w:rsidRDefault="00453633">
      <w:pPr>
        <w:pStyle w:val="TOC1"/>
        <w:tabs>
          <w:tab w:val="right" w:leader="dot" w:pos="7927"/>
        </w:tabs>
        <w:rPr>
          <w:rFonts w:asciiTheme="minorHAnsi" w:eastAsiaTheme="minorEastAsia" w:hAnsiTheme="minorHAnsi" w:cstheme="minorBidi"/>
          <w:color w:val="000000" w:themeColor="text1"/>
          <w:sz w:val="22"/>
          <w:szCs w:val="22"/>
          <w:lang w:val="id-ID"/>
        </w:rPr>
      </w:pPr>
      <w:hyperlink w:anchor="_Toc406869916" w:history="1">
        <w:r w:rsidR="00AF548E" w:rsidRPr="00B41072">
          <w:rPr>
            <w:rStyle w:val="Hyperlink"/>
            <w:color w:val="000000" w:themeColor="text1"/>
            <w:u w:val="none"/>
            <w:lang w:val="id-ID"/>
          </w:rPr>
          <w:t>DAFTAR TABEL</w:t>
        </w:r>
        <w:r w:rsidR="00AF548E" w:rsidRPr="00B41072">
          <w:rPr>
            <w:webHidden/>
            <w:color w:val="000000" w:themeColor="text1"/>
            <w:lang w:val="id-ID"/>
          </w:rPr>
          <w:tab/>
        </w:r>
      </w:hyperlink>
      <w:r w:rsidR="00B53EFC" w:rsidRPr="00B41072">
        <w:rPr>
          <w:color w:val="000000" w:themeColor="text1"/>
          <w:lang w:val="id-ID"/>
        </w:rPr>
        <w:t>vii</w:t>
      </w:r>
    </w:p>
    <w:p w14:paraId="7616530E" w14:textId="6289FD36" w:rsidR="00BA5E49" w:rsidRPr="00B41072" w:rsidRDefault="00A14D7A">
      <w:pPr>
        <w:pStyle w:val="TOC1"/>
        <w:tabs>
          <w:tab w:val="right" w:leader="dot" w:pos="7927"/>
        </w:tabs>
        <w:rPr>
          <w:rFonts w:asciiTheme="minorHAnsi" w:eastAsiaTheme="minorEastAsia" w:hAnsiTheme="minorHAnsi" w:cstheme="minorBidi"/>
          <w:b w:val="0"/>
          <w:sz w:val="22"/>
          <w:szCs w:val="22"/>
          <w:lang w:val="id-ID" w:eastAsia="en-US"/>
        </w:rPr>
      </w:pPr>
      <w:r w:rsidRPr="00B41072">
        <w:rPr>
          <w:lang w:val="id-ID"/>
        </w:rPr>
        <w:fldChar w:fldCharType="begin"/>
      </w:r>
      <w:r w:rsidRPr="00B41072">
        <w:rPr>
          <w:lang w:val="id-ID"/>
        </w:rPr>
        <w:instrText xml:space="preserve"> TOC \o "1-3" \h \z \t "Title;1" </w:instrText>
      </w:r>
      <w:r w:rsidRPr="00B41072">
        <w:rPr>
          <w:lang w:val="id-ID"/>
        </w:rPr>
        <w:fldChar w:fldCharType="separate"/>
      </w:r>
      <w:hyperlink w:anchor="_Toc502433472" w:history="1">
        <w:r w:rsidR="00BA5E49" w:rsidRPr="00B41072">
          <w:rPr>
            <w:rStyle w:val="Hyperlink"/>
            <w:lang w:val="id-ID"/>
          </w:rPr>
          <w:t>BAB I PENDAHULUAN</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_Toc502433472 \h </w:instrText>
        </w:r>
        <w:r w:rsidR="00BA5E49" w:rsidRPr="00B41072">
          <w:rPr>
            <w:webHidden/>
            <w:lang w:val="id-ID"/>
          </w:rPr>
        </w:r>
        <w:r w:rsidR="00BA5E49" w:rsidRPr="00B41072">
          <w:rPr>
            <w:webHidden/>
            <w:lang w:val="id-ID"/>
          </w:rPr>
          <w:fldChar w:fldCharType="separate"/>
        </w:r>
        <w:r w:rsidR="00877D79">
          <w:rPr>
            <w:noProof/>
            <w:webHidden/>
            <w:lang w:val="id-ID"/>
          </w:rPr>
          <w:t>1</w:t>
        </w:r>
        <w:r w:rsidR="00BA5E49" w:rsidRPr="00B41072">
          <w:rPr>
            <w:webHidden/>
            <w:lang w:val="id-ID"/>
          </w:rPr>
          <w:fldChar w:fldCharType="end"/>
        </w:r>
      </w:hyperlink>
    </w:p>
    <w:p w14:paraId="517D283C" w14:textId="5E697C53" w:rsidR="00BA5E49" w:rsidRPr="00B41072" w:rsidRDefault="00453633">
      <w:pPr>
        <w:pStyle w:val="TOC2"/>
        <w:tabs>
          <w:tab w:val="left" w:pos="800"/>
          <w:tab w:val="right" w:leader="dot" w:pos="7927"/>
        </w:tabs>
        <w:rPr>
          <w:rFonts w:asciiTheme="minorHAnsi" w:eastAsiaTheme="minorEastAsia" w:hAnsiTheme="minorHAnsi" w:cstheme="minorBidi"/>
          <w:sz w:val="22"/>
          <w:szCs w:val="22"/>
          <w:lang w:val="id-ID" w:eastAsia="en-US"/>
        </w:rPr>
      </w:pPr>
      <w:hyperlink w:anchor="_Toc502433473" w:history="1">
        <w:r w:rsidR="00BA5E49" w:rsidRPr="00B41072">
          <w:rPr>
            <w:rStyle w:val="Hyperlink"/>
            <w:lang w:val="id-ID"/>
          </w:rPr>
          <w:t>I.1</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Latar Belakang</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_Toc502433473 \h </w:instrText>
        </w:r>
        <w:r w:rsidR="00BA5E49" w:rsidRPr="00B41072">
          <w:rPr>
            <w:webHidden/>
            <w:lang w:val="id-ID"/>
          </w:rPr>
        </w:r>
        <w:r w:rsidR="00BA5E49" w:rsidRPr="00B41072">
          <w:rPr>
            <w:webHidden/>
            <w:lang w:val="id-ID"/>
          </w:rPr>
          <w:fldChar w:fldCharType="separate"/>
        </w:r>
        <w:r w:rsidR="00877D79">
          <w:rPr>
            <w:noProof/>
            <w:webHidden/>
            <w:lang w:val="id-ID"/>
          </w:rPr>
          <w:t>1</w:t>
        </w:r>
        <w:r w:rsidR="00BA5E49" w:rsidRPr="00B41072">
          <w:rPr>
            <w:webHidden/>
            <w:lang w:val="id-ID"/>
          </w:rPr>
          <w:fldChar w:fldCharType="end"/>
        </w:r>
      </w:hyperlink>
    </w:p>
    <w:p w14:paraId="497D7238" w14:textId="3DE0D18B" w:rsidR="00BA5E49" w:rsidRPr="00B41072" w:rsidRDefault="00453633">
      <w:pPr>
        <w:pStyle w:val="TOC2"/>
        <w:tabs>
          <w:tab w:val="left" w:pos="800"/>
          <w:tab w:val="right" w:leader="dot" w:pos="7927"/>
        </w:tabs>
        <w:rPr>
          <w:rFonts w:asciiTheme="minorHAnsi" w:eastAsiaTheme="minorEastAsia" w:hAnsiTheme="minorHAnsi" w:cstheme="minorBidi"/>
          <w:sz w:val="22"/>
          <w:szCs w:val="22"/>
          <w:lang w:val="id-ID" w:eastAsia="en-US"/>
        </w:rPr>
      </w:pPr>
      <w:hyperlink w:anchor="_Toc502433474" w:history="1">
        <w:r w:rsidR="00BA5E49" w:rsidRPr="00B41072">
          <w:rPr>
            <w:rStyle w:val="Hyperlink"/>
            <w:lang w:val="id-ID"/>
          </w:rPr>
          <w:t>I.2</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Rumusan Masalah</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_Toc502433474 \h </w:instrText>
        </w:r>
        <w:r w:rsidR="00BA5E49" w:rsidRPr="00B41072">
          <w:rPr>
            <w:webHidden/>
            <w:lang w:val="id-ID"/>
          </w:rPr>
        </w:r>
        <w:r w:rsidR="00BA5E49" w:rsidRPr="00B41072">
          <w:rPr>
            <w:webHidden/>
            <w:lang w:val="id-ID"/>
          </w:rPr>
          <w:fldChar w:fldCharType="separate"/>
        </w:r>
        <w:r w:rsidR="00877D79">
          <w:rPr>
            <w:noProof/>
            <w:webHidden/>
            <w:lang w:val="id-ID"/>
          </w:rPr>
          <w:t>4</w:t>
        </w:r>
        <w:r w:rsidR="00BA5E49" w:rsidRPr="00B41072">
          <w:rPr>
            <w:webHidden/>
            <w:lang w:val="id-ID"/>
          </w:rPr>
          <w:fldChar w:fldCharType="end"/>
        </w:r>
      </w:hyperlink>
    </w:p>
    <w:p w14:paraId="6C93A1D0" w14:textId="74B60704" w:rsidR="00BA5E49" w:rsidRPr="00B41072" w:rsidRDefault="00453633">
      <w:pPr>
        <w:pStyle w:val="TOC2"/>
        <w:tabs>
          <w:tab w:val="left" w:pos="800"/>
          <w:tab w:val="right" w:leader="dot" w:pos="7927"/>
        </w:tabs>
        <w:rPr>
          <w:rFonts w:asciiTheme="minorHAnsi" w:eastAsiaTheme="minorEastAsia" w:hAnsiTheme="minorHAnsi" w:cstheme="minorBidi"/>
          <w:sz w:val="22"/>
          <w:szCs w:val="22"/>
          <w:lang w:val="id-ID" w:eastAsia="en-US"/>
        </w:rPr>
      </w:pPr>
      <w:hyperlink w:anchor="_Toc502433475" w:history="1">
        <w:r w:rsidR="00BA5E49" w:rsidRPr="00B41072">
          <w:rPr>
            <w:rStyle w:val="Hyperlink"/>
            <w:lang w:val="id-ID"/>
          </w:rPr>
          <w:t>I.3</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Tujuan</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_Toc502433475 \h </w:instrText>
        </w:r>
        <w:r w:rsidR="00BA5E49" w:rsidRPr="00B41072">
          <w:rPr>
            <w:webHidden/>
            <w:lang w:val="id-ID"/>
          </w:rPr>
        </w:r>
        <w:r w:rsidR="00BA5E49" w:rsidRPr="00B41072">
          <w:rPr>
            <w:webHidden/>
            <w:lang w:val="id-ID"/>
          </w:rPr>
          <w:fldChar w:fldCharType="separate"/>
        </w:r>
        <w:r w:rsidR="00877D79">
          <w:rPr>
            <w:noProof/>
            <w:webHidden/>
            <w:lang w:val="id-ID"/>
          </w:rPr>
          <w:t>4</w:t>
        </w:r>
        <w:r w:rsidR="00BA5E49" w:rsidRPr="00B41072">
          <w:rPr>
            <w:webHidden/>
            <w:lang w:val="id-ID"/>
          </w:rPr>
          <w:fldChar w:fldCharType="end"/>
        </w:r>
      </w:hyperlink>
    </w:p>
    <w:p w14:paraId="76B38FBC" w14:textId="306AAF3B" w:rsidR="00BA5E49" w:rsidRPr="00B41072" w:rsidRDefault="00453633">
      <w:pPr>
        <w:pStyle w:val="TOC2"/>
        <w:tabs>
          <w:tab w:val="left" w:pos="800"/>
          <w:tab w:val="right" w:leader="dot" w:pos="7927"/>
        </w:tabs>
        <w:rPr>
          <w:rFonts w:asciiTheme="minorHAnsi" w:eastAsiaTheme="minorEastAsia" w:hAnsiTheme="minorHAnsi" w:cstheme="minorBidi"/>
          <w:sz w:val="22"/>
          <w:szCs w:val="22"/>
          <w:lang w:val="id-ID" w:eastAsia="en-US"/>
        </w:rPr>
      </w:pPr>
      <w:hyperlink w:anchor="_Toc502433476" w:history="1">
        <w:r w:rsidR="00BA5E49" w:rsidRPr="00B41072">
          <w:rPr>
            <w:rStyle w:val="Hyperlink"/>
            <w:lang w:val="id-ID"/>
          </w:rPr>
          <w:t>I.4</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Batasan Masalah</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_Toc502433476 \h </w:instrText>
        </w:r>
        <w:r w:rsidR="00BA5E49" w:rsidRPr="00B41072">
          <w:rPr>
            <w:webHidden/>
            <w:lang w:val="id-ID"/>
          </w:rPr>
        </w:r>
        <w:r w:rsidR="00BA5E49" w:rsidRPr="00B41072">
          <w:rPr>
            <w:webHidden/>
            <w:lang w:val="id-ID"/>
          </w:rPr>
          <w:fldChar w:fldCharType="separate"/>
        </w:r>
        <w:r w:rsidR="00877D79">
          <w:rPr>
            <w:noProof/>
            <w:webHidden/>
            <w:lang w:val="id-ID"/>
          </w:rPr>
          <w:t>5</w:t>
        </w:r>
        <w:r w:rsidR="00BA5E49" w:rsidRPr="00B41072">
          <w:rPr>
            <w:webHidden/>
            <w:lang w:val="id-ID"/>
          </w:rPr>
          <w:fldChar w:fldCharType="end"/>
        </w:r>
      </w:hyperlink>
    </w:p>
    <w:p w14:paraId="619E2425" w14:textId="0112B02B" w:rsidR="00BA5E49" w:rsidRPr="00B41072" w:rsidRDefault="00453633">
      <w:pPr>
        <w:pStyle w:val="TOC2"/>
        <w:tabs>
          <w:tab w:val="left" w:pos="800"/>
          <w:tab w:val="right" w:leader="dot" w:pos="7927"/>
        </w:tabs>
        <w:rPr>
          <w:rFonts w:asciiTheme="minorHAnsi" w:eastAsiaTheme="minorEastAsia" w:hAnsiTheme="minorHAnsi" w:cstheme="minorBidi"/>
          <w:sz w:val="22"/>
          <w:szCs w:val="22"/>
          <w:lang w:val="id-ID" w:eastAsia="en-US"/>
        </w:rPr>
      </w:pPr>
      <w:hyperlink w:anchor="_Toc502433477" w:history="1">
        <w:r w:rsidR="00BA5E49" w:rsidRPr="00B41072">
          <w:rPr>
            <w:rStyle w:val="Hyperlink"/>
            <w:lang w:val="id-ID"/>
          </w:rPr>
          <w:t>I.5</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Metodologi</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_Toc502433477 \h </w:instrText>
        </w:r>
        <w:r w:rsidR="00BA5E49" w:rsidRPr="00B41072">
          <w:rPr>
            <w:webHidden/>
            <w:lang w:val="id-ID"/>
          </w:rPr>
        </w:r>
        <w:r w:rsidR="00BA5E49" w:rsidRPr="00B41072">
          <w:rPr>
            <w:webHidden/>
            <w:lang w:val="id-ID"/>
          </w:rPr>
          <w:fldChar w:fldCharType="separate"/>
        </w:r>
        <w:r w:rsidR="00877D79">
          <w:rPr>
            <w:noProof/>
            <w:webHidden/>
            <w:lang w:val="id-ID"/>
          </w:rPr>
          <w:t>5</w:t>
        </w:r>
        <w:r w:rsidR="00BA5E49" w:rsidRPr="00B41072">
          <w:rPr>
            <w:webHidden/>
            <w:lang w:val="id-ID"/>
          </w:rPr>
          <w:fldChar w:fldCharType="end"/>
        </w:r>
      </w:hyperlink>
    </w:p>
    <w:p w14:paraId="0ADD7B3B" w14:textId="3B309C7D" w:rsidR="00BA5E49" w:rsidRPr="00B41072" w:rsidRDefault="00453633">
      <w:pPr>
        <w:pStyle w:val="TOC2"/>
        <w:tabs>
          <w:tab w:val="left" w:pos="800"/>
          <w:tab w:val="right" w:leader="dot" w:pos="7927"/>
        </w:tabs>
        <w:rPr>
          <w:rFonts w:asciiTheme="minorHAnsi" w:eastAsiaTheme="minorEastAsia" w:hAnsiTheme="minorHAnsi" w:cstheme="minorBidi"/>
          <w:sz w:val="22"/>
          <w:szCs w:val="22"/>
          <w:lang w:val="id-ID" w:eastAsia="en-US"/>
        </w:rPr>
      </w:pPr>
      <w:hyperlink w:anchor="_Toc502433478" w:history="1">
        <w:r w:rsidR="00BA5E49" w:rsidRPr="00B41072">
          <w:rPr>
            <w:rStyle w:val="Hyperlink"/>
            <w:lang w:val="id-ID"/>
          </w:rPr>
          <w:t>I.6</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Jadwal Pelaksanaan Tugas Akhir</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_Toc502433478 \h </w:instrText>
        </w:r>
        <w:r w:rsidR="00BA5E49" w:rsidRPr="00B41072">
          <w:rPr>
            <w:webHidden/>
            <w:lang w:val="id-ID"/>
          </w:rPr>
        </w:r>
        <w:r w:rsidR="00BA5E49" w:rsidRPr="00B41072">
          <w:rPr>
            <w:webHidden/>
            <w:lang w:val="id-ID"/>
          </w:rPr>
          <w:fldChar w:fldCharType="separate"/>
        </w:r>
        <w:r w:rsidR="00877D79">
          <w:rPr>
            <w:noProof/>
            <w:webHidden/>
            <w:lang w:val="id-ID"/>
          </w:rPr>
          <w:t>6</w:t>
        </w:r>
        <w:r w:rsidR="00BA5E49" w:rsidRPr="00B41072">
          <w:rPr>
            <w:webHidden/>
            <w:lang w:val="id-ID"/>
          </w:rPr>
          <w:fldChar w:fldCharType="end"/>
        </w:r>
      </w:hyperlink>
    </w:p>
    <w:p w14:paraId="6DCD4D77" w14:textId="672EF878" w:rsidR="00BA5E49" w:rsidRPr="00B41072" w:rsidRDefault="00453633">
      <w:pPr>
        <w:pStyle w:val="TOC1"/>
        <w:tabs>
          <w:tab w:val="right" w:leader="dot" w:pos="7927"/>
        </w:tabs>
        <w:rPr>
          <w:rFonts w:asciiTheme="minorHAnsi" w:eastAsiaTheme="minorEastAsia" w:hAnsiTheme="minorHAnsi" w:cstheme="minorBidi"/>
          <w:b w:val="0"/>
          <w:sz w:val="22"/>
          <w:szCs w:val="22"/>
          <w:lang w:val="id-ID" w:eastAsia="en-US"/>
        </w:rPr>
      </w:pPr>
      <w:hyperlink w:anchor="_Toc502433479" w:history="1">
        <w:r w:rsidR="00BA5E49" w:rsidRPr="00B41072">
          <w:rPr>
            <w:rStyle w:val="Hyperlink"/>
            <w:lang w:val="id-ID"/>
          </w:rPr>
          <w:t>BAB II STUDI LITERATUR</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_Toc502433479 \h </w:instrText>
        </w:r>
        <w:r w:rsidR="00BA5E49" w:rsidRPr="00B41072">
          <w:rPr>
            <w:webHidden/>
            <w:lang w:val="id-ID"/>
          </w:rPr>
        </w:r>
        <w:r w:rsidR="00BA5E49" w:rsidRPr="00B41072">
          <w:rPr>
            <w:webHidden/>
            <w:lang w:val="id-ID"/>
          </w:rPr>
          <w:fldChar w:fldCharType="separate"/>
        </w:r>
        <w:r w:rsidR="00877D79">
          <w:rPr>
            <w:noProof/>
            <w:webHidden/>
            <w:lang w:val="id-ID"/>
          </w:rPr>
          <w:t>8</w:t>
        </w:r>
        <w:r w:rsidR="00BA5E49" w:rsidRPr="00B41072">
          <w:rPr>
            <w:webHidden/>
            <w:lang w:val="id-ID"/>
          </w:rPr>
          <w:fldChar w:fldCharType="end"/>
        </w:r>
      </w:hyperlink>
    </w:p>
    <w:p w14:paraId="7821AF8F" w14:textId="469916F0" w:rsidR="00BA5E49" w:rsidRPr="00B41072" w:rsidRDefault="00453633">
      <w:pPr>
        <w:pStyle w:val="TOC2"/>
        <w:tabs>
          <w:tab w:val="left" w:pos="800"/>
          <w:tab w:val="right" w:leader="dot" w:pos="7927"/>
        </w:tabs>
        <w:rPr>
          <w:rFonts w:asciiTheme="minorHAnsi" w:eastAsiaTheme="minorEastAsia" w:hAnsiTheme="minorHAnsi" w:cstheme="minorBidi"/>
          <w:sz w:val="22"/>
          <w:szCs w:val="22"/>
          <w:lang w:val="id-ID" w:eastAsia="en-US"/>
        </w:rPr>
      </w:pPr>
      <w:hyperlink w:anchor="_Toc502433480" w:history="1">
        <w:r w:rsidR="00BA5E49" w:rsidRPr="00B41072">
          <w:rPr>
            <w:rStyle w:val="Hyperlink"/>
            <w:lang w:val="id-ID"/>
          </w:rPr>
          <w:t>II.1</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Peringkasan Teks Otomatis</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_Toc502433480 \h </w:instrText>
        </w:r>
        <w:r w:rsidR="00BA5E49" w:rsidRPr="00B41072">
          <w:rPr>
            <w:webHidden/>
            <w:lang w:val="id-ID"/>
          </w:rPr>
        </w:r>
        <w:r w:rsidR="00BA5E49" w:rsidRPr="00B41072">
          <w:rPr>
            <w:webHidden/>
            <w:lang w:val="id-ID"/>
          </w:rPr>
          <w:fldChar w:fldCharType="separate"/>
        </w:r>
        <w:r w:rsidR="00877D79">
          <w:rPr>
            <w:noProof/>
            <w:webHidden/>
            <w:lang w:val="id-ID"/>
          </w:rPr>
          <w:t>8</w:t>
        </w:r>
        <w:r w:rsidR="00BA5E49" w:rsidRPr="00B41072">
          <w:rPr>
            <w:webHidden/>
            <w:lang w:val="id-ID"/>
          </w:rPr>
          <w:fldChar w:fldCharType="end"/>
        </w:r>
      </w:hyperlink>
    </w:p>
    <w:p w14:paraId="3F58FF5B" w14:textId="18BE8B87" w:rsidR="00BA5E49" w:rsidRPr="00B41072" w:rsidRDefault="00453633">
      <w:pPr>
        <w:pStyle w:val="TOC2"/>
        <w:tabs>
          <w:tab w:val="left" w:pos="800"/>
          <w:tab w:val="right" w:leader="dot" w:pos="7927"/>
        </w:tabs>
        <w:rPr>
          <w:rFonts w:asciiTheme="minorHAnsi" w:eastAsiaTheme="minorEastAsia" w:hAnsiTheme="minorHAnsi" w:cstheme="minorBidi"/>
          <w:sz w:val="22"/>
          <w:szCs w:val="22"/>
          <w:lang w:val="id-ID" w:eastAsia="en-US"/>
        </w:rPr>
      </w:pPr>
      <w:hyperlink w:anchor="_Toc502433481" w:history="1">
        <w:r w:rsidR="00BA5E49" w:rsidRPr="00B41072">
          <w:rPr>
            <w:rStyle w:val="Hyperlink"/>
            <w:lang w:val="id-ID"/>
          </w:rPr>
          <w:t>II.2</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Word Embedding</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_Toc502433481 \h </w:instrText>
        </w:r>
        <w:r w:rsidR="00BA5E49" w:rsidRPr="00B41072">
          <w:rPr>
            <w:webHidden/>
            <w:lang w:val="id-ID"/>
          </w:rPr>
        </w:r>
        <w:r w:rsidR="00BA5E49" w:rsidRPr="00B41072">
          <w:rPr>
            <w:webHidden/>
            <w:lang w:val="id-ID"/>
          </w:rPr>
          <w:fldChar w:fldCharType="separate"/>
        </w:r>
        <w:r w:rsidR="00877D79">
          <w:rPr>
            <w:noProof/>
            <w:webHidden/>
            <w:lang w:val="id-ID"/>
          </w:rPr>
          <w:t>11</w:t>
        </w:r>
        <w:r w:rsidR="00BA5E49" w:rsidRPr="00B41072">
          <w:rPr>
            <w:webHidden/>
            <w:lang w:val="id-ID"/>
          </w:rPr>
          <w:fldChar w:fldCharType="end"/>
        </w:r>
      </w:hyperlink>
    </w:p>
    <w:p w14:paraId="54490A05" w14:textId="2A2C4767" w:rsidR="00BA5E49" w:rsidRPr="00B41072" w:rsidRDefault="00453633">
      <w:pPr>
        <w:pStyle w:val="TOC2"/>
        <w:tabs>
          <w:tab w:val="left" w:pos="800"/>
          <w:tab w:val="right" w:leader="dot" w:pos="7927"/>
        </w:tabs>
        <w:rPr>
          <w:rFonts w:asciiTheme="minorHAnsi" w:eastAsiaTheme="minorEastAsia" w:hAnsiTheme="minorHAnsi" w:cstheme="minorBidi"/>
          <w:sz w:val="22"/>
          <w:szCs w:val="22"/>
          <w:lang w:val="id-ID" w:eastAsia="en-US"/>
        </w:rPr>
      </w:pPr>
      <w:hyperlink w:anchor="_Toc502433482" w:history="1">
        <w:r w:rsidR="00BA5E49" w:rsidRPr="00B41072">
          <w:rPr>
            <w:rStyle w:val="Hyperlink"/>
            <w:lang w:val="id-ID"/>
          </w:rPr>
          <w:t>II.3</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Recurrent Neural Network dan Gated Recurrent Unit</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_Toc502433482 \h </w:instrText>
        </w:r>
        <w:r w:rsidR="00BA5E49" w:rsidRPr="00B41072">
          <w:rPr>
            <w:webHidden/>
            <w:lang w:val="id-ID"/>
          </w:rPr>
        </w:r>
        <w:r w:rsidR="00BA5E49" w:rsidRPr="00B41072">
          <w:rPr>
            <w:webHidden/>
            <w:lang w:val="id-ID"/>
          </w:rPr>
          <w:fldChar w:fldCharType="separate"/>
        </w:r>
        <w:r w:rsidR="00877D79">
          <w:rPr>
            <w:noProof/>
            <w:webHidden/>
            <w:lang w:val="id-ID"/>
          </w:rPr>
          <w:t>13</w:t>
        </w:r>
        <w:r w:rsidR="00BA5E49" w:rsidRPr="00B41072">
          <w:rPr>
            <w:webHidden/>
            <w:lang w:val="id-ID"/>
          </w:rPr>
          <w:fldChar w:fldCharType="end"/>
        </w:r>
      </w:hyperlink>
    </w:p>
    <w:p w14:paraId="111231FE" w14:textId="69CFE2C6" w:rsidR="00BA5E49" w:rsidRPr="00B41072" w:rsidRDefault="00453633">
      <w:pPr>
        <w:pStyle w:val="TOC2"/>
        <w:tabs>
          <w:tab w:val="left" w:pos="800"/>
          <w:tab w:val="right" w:leader="dot" w:pos="7927"/>
        </w:tabs>
        <w:rPr>
          <w:rFonts w:asciiTheme="minorHAnsi" w:eastAsiaTheme="minorEastAsia" w:hAnsiTheme="minorHAnsi" w:cstheme="minorBidi"/>
          <w:sz w:val="22"/>
          <w:szCs w:val="22"/>
          <w:lang w:val="id-ID" w:eastAsia="en-US"/>
        </w:rPr>
      </w:pPr>
      <w:hyperlink w:anchor="_Toc502433483" w:history="1">
        <w:r w:rsidR="00BA5E49" w:rsidRPr="00B41072">
          <w:rPr>
            <w:rStyle w:val="Hyperlink"/>
            <w:lang w:val="id-ID"/>
          </w:rPr>
          <w:t>II.4</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 xml:space="preserve">Relasi </w:t>
        </w:r>
        <w:r w:rsidR="00BA5E49" w:rsidRPr="00B41072">
          <w:rPr>
            <w:rStyle w:val="Hyperlink"/>
            <w:i/>
            <w:lang w:val="id-ID"/>
          </w:rPr>
          <w:t>Discourse</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_Toc502433483 \h </w:instrText>
        </w:r>
        <w:r w:rsidR="00BA5E49" w:rsidRPr="00B41072">
          <w:rPr>
            <w:webHidden/>
            <w:lang w:val="id-ID"/>
          </w:rPr>
        </w:r>
        <w:r w:rsidR="00BA5E49" w:rsidRPr="00B41072">
          <w:rPr>
            <w:webHidden/>
            <w:lang w:val="id-ID"/>
          </w:rPr>
          <w:fldChar w:fldCharType="separate"/>
        </w:r>
        <w:r w:rsidR="00877D79">
          <w:rPr>
            <w:noProof/>
            <w:webHidden/>
            <w:lang w:val="id-ID"/>
          </w:rPr>
          <w:t>15</w:t>
        </w:r>
        <w:r w:rsidR="00BA5E49" w:rsidRPr="00B41072">
          <w:rPr>
            <w:webHidden/>
            <w:lang w:val="id-ID"/>
          </w:rPr>
          <w:fldChar w:fldCharType="end"/>
        </w:r>
      </w:hyperlink>
    </w:p>
    <w:p w14:paraId="02149E64" w14:textId="76479068" w:rsidR="00BA5E49" w:rsidRPr="00B41072" w:rsidRDefault="00453633">
      <w:pPr>
        <w:pStyle w:val="TOC2"/>
        <w:tabs>
          <w:tab w:val="left" w:pos="800"/>
          <w:tab w:val="right" w:leader="dot" w:pos="7927"/>
        </w:tabs>
        <w:rPr>
          <w:rFonts w:asciiTheme="minorHAnsi" w:eastAsiaTheme="minorEastAsia" w:hAnsiTheme="minorHAnsi" w:cstheme="minorBidi"/>
          <w:sz w:val="22"/>
          <w:szCs w:val="22"/>
          <w:lang w:val="id-ID" w:eastAsia="en-US"/>
        </w:rPr>
      </w:pPr>
      <w:hyperlink w:anchor="_Toc502433484" w:history="1">
        <w:r w:rsidR="00BA5E49" w:rsidRPr="00B41072">
          <w:rPr>
            <w:rStyle w:val="Hyperlink"/>
            <w:lang w:val="id-ID"/>
          </w:rPr>
          <w:t>II.5</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Graph Convolutional Neural Network</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_Toc502433484 \h </w:instrText>
        </w:r>
        <w:r w:rsidR="00BA5E49" w:rsidRPr="00B41072">
          <w:rPr>
            <w:webHidden/>
            <w:lang w:val="id-ID"/>
          </w:rPr>
        </w:r>
        <w:r w:rsidR="00BA5E49" w:rsidRPr="00B41072">
          <w:rPr>
            <w:webHidden/>
            <w:lang w:val="id-ID"/>
          </w:rPr>
          <w:fldChar w:fldCharType="separate"/>
        </w:r>
        <w:r w:rsidR="00877D79">
          <w:rPr>
            <w:noProof/>
            <w:webHidden/>
            <w:lang w:val="id-ID"/>
          </w:rPr>
          <w:t>17</w:t>
        </w:r>
        <w:r w:rsidR="00BA5E49" w:rsidRPr="00B41072">
          <w:rPr>
            <w:webHidden/>
            <w:lang w:val="id-ID"/>
          </w:rPr>
          <w:fldChar w:fldCharType="end"/>
        </w:r>
      </w:hyperlink>
    </w:p>
    <w:p w14:paraId="6C0D0FE2" w14:textId="553011EF" w:rsidR="00BA5E49" w:rsidRPr="00B41072" w:rsidRDefault="00453633">
      <w:pPr>
        <w:pStyle w:val="TOC2"/>
        <w:tabs>
          <w:tab w:val="left" w:pos="800"/>
          <w:tab w:val="right" w:leader="dot" w:pos="7927"/>
        </w:tabs>
        <w:rPr>
          <w:rFonts w:asciiTheme="minorHAnsi" w:eastAsiaTheme="minorEastAsia" w:hAnsiTheme="minorHAnsi" w:cstheme="minorBidi"/>
          <w:sz w:val="22"/>
          <w:szCs w:val="22"/>
          <w:lang w:val="id-ID" w:eastAsia="en-US"/>
        </w:rPr>
      </w:pPr>
      <w:hyperlink w:anchor="_Toc502433485" w:history="1">
        <w:r w:rsidR="00BA5E49" w:rsidRPr="00B41072">
          <w:rPr>
            <w:rStyle w:val="Hyperlink"/>
            <w:lang w:val="id-ID"/>
          </w:rPr>
          <w:t>II.6</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Penelitian Terkait</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_Toc502433485 \h </w:instrText>
        </w:r>
        <w:r w:rsidR="00BA5E49" w:rsidRPr="00B41072">
          <w:rPr>
            <w:webHidden/>
            <w:lang w:val="id-ID"/>
          </w:rPr>
        </w:r>
        <w:r w:rsidR="00BA5E49" w:rsidRPr="00B41072">
          <w:rPr>
            <w:webHidden/>
            <w:lang w:val="id-ID"/>
          </w:rPr>
          <w:fldChar w:fldCharType="separate"/>
        </w:r>
        <w:r w:rsidR="00877D79">
          <w:rPr>
            <w:noProof/>
            <w:webHidden/>
            <w:lang w:val="id-ID"/>
          </w:rPr>
          <w:t>18</w:t>
        </w:r>
        <w:r w:rsidR="00BA5E49" w:rsidRPr="00B41072">
          <w:rPr>
            <w:webHidden/>
            <w:lang w:val="id-ID"/>
          </w:rPr>
          <w:fldChar w:fldCharType="end"/>
        </w:r>
      </w:hyperlink>
    </w:p>
    <w:p w14:paraId="4C273BBA" w14:textId="426BD12A" w:rsidR="00BA5E49" w:rsidRPr="00B41072" w:rsidRDefault="00453633">
      <w:pPr>
        <w:pStyle w:val="TOC3"/>
        <w:tabs>
          <w:tab w:val="left" w:pos="1200"/>
          <w:tab w:val="right" w:leader="dot" w:pos="7927"/>
        </w:tabs>
        <w:rPr>
          <w:rFonts w:asciiTheme="minorHAnsi" w:eastAsiaTheme="minorEastAsia" w:hAnsiTheme="minorHAnsi" w:cstheme="minorBidi"/>
          <w:sz w:val="22"/>
          <w:szCs w:val="22"/>
          <w:lang w:val="id-ID" w:eastAsia="en-US"/>
        </w:rPr>
      </w:pPr>
      <w:hyperlink w:anchor="_Toc502433486" w:history="1">
        <w:r w:rsidR="00BA5E49" w:rsidRPr="00B41072">
          <w:rPr>
            <w:rStyle w:val="Hyperlink"/>
            <w:lang w:val="id-ID"/>
          </w:rPr>
          <w:t>II.6.1</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Improving the Estimation of Word Importance for News Multi-Document Summarization</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_Toc502433486 \h </w:instrText>
        </w:r>
        <w:r w:rsidR="00BA5E49" w:rsidRPr="00B41072">
          <w:rPr>
            <w:webHidden/>
            <w:lang w:val="id-ID"/>
          </w:rPr>
        </w:r>
        <w:r w:rsidR="00BA5E49" w:rsidRPr="00B41072">
          <w:rPr>
            <w:webHidden/>
            <w:lang w:val="id-ID"/>
          </w:rPr>
          <w:fldChar w:fldCharType="separate"/>
        </w:r>
        <w:r w:rsidR="00877D79">
          <w:rPr>
            <w:noProof/>
            <w:webHidden/>
            <w:lang w:val="id-ID"/>
          </w:rPr>
          <w:t>18</w:t>
        </w:r>
        <w:r w:rsidR="00BA5E49" w:rsidRPr="00B41072">
          <w:rPr>
            <w:webHidden/>
            <w:lang w:val="id-ID"/>
          </w:rPr>
          <w:fldChar w:fldCharType="end"/>
        </w:r>
      </w:hyperlink>
    </w:p>
    <w:p w14:paraId="182B2B42" w14:textId="76EA4116" w:rsidR="00BA5E49" w:rsidRPr="00B41072" w:rsidRDefault="00453633">
      <w:pPr>
        <w:pStyle w:val="TOC3"/>
        <w:tabs>
          <w:tab w:val="left" w:pos="1200"/>
          <w:tab w:val="right" w:leader="dot" w:pos="7927"/>
        </w:tabs>
        <w:rPr>
          <w:rFonts w:asciiTheme="minorHAnsi" w:eastAsiaTheme="minorEastAsia" w:hAnsiTheme="minorHAnsi" w:cstheme="minorBidi"/>
          <w:sz w:val="22"/>
          <w:szCs w:val="22"/>
          <w:lang w:val="id-ID" w:eastAsia="en-US"/>
        </w:rPr>
      </w:pPr>
      <w:hyperlink w:anchor="_Toc502433487" w:history="1">
        <w:r w:rsidR="00BA5E49" w:rsidRPr="00B41072">
          <w:rPr>
            <w:rStyle w:val="Hyperlink"/>
            <w:lang w:val="id-ID"/>
          </w:rPr>
          <w:t>II.6.2</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 xml:space="preserve">Peringkasan Otomatias Kumpulen Artikel Berita </w:t>
        </w:r>
        <w:r w:rsidR="00BA5E49" w:rsidRPr="00B41072">
          <w:rPr>
            <w:rStyle w:val="Hyperlink"/>
            <w:i/>
            <w:lang w:val="id-ID"/>
          </w:rPr>
          <w:t xml:space="preserve">Online </w:t>
        </w:r>
        <w:r w:rsidR="00BA5E49" w:rsidRPr="00B41072">
          <w:rPr>
            <w:rStyle w:val="Hyperlink"/>
            <w:lang w:val="id-ID"/>
          </w:rPr>
          <w:t>Berbasiskan Struktur Kalimat</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_Toc502433487 \h </w:instrText>
        </w:r>
        <w:r w:rsidR="00BA5E49" w:rsidRPr="00B41072">
          <w:rPr>
            <w:webHidden/>
            <w:lang w:val="id-ID"/>
          </w:rPr>
        </w:r>
        <w:r w:rsidR="00BA5E49" w:rsidRPr="00B41072">
          <w:rPr>
            <w:webHidden/>
            <w:lang w:val="id-ID"/>
          </w:rPr>
          <w:fldChar w:fldCharType="separate"/>
        </w:r>
        <w:r w:rsidR="00877D79">
          <w:rPr>
            <w:noProof/>
            <w:webHidden/>
            <w:lang w:val="id-ID"/>
          </w:rPr>
          <w:t>19</w:t>
        </w:r>
        <w:r w:rsidR="00BA5E49" w:rsidRPr="00B41072">
          <w:rPr>
            <w:webHidden/>
            <w:lang w:val="id-ID"/>
          </w:rPr>
          <w:fldChar w:fldCharType="end"/>
        </w:r>
      </w:hyperlink>
    </w:p>
    <w:p w14:paraId="4B2750E7" w14:textId="2BA4C428" w:rsidR="00BA5E49" w:rsidRPr="00B41072" w:rsidRDefault="00453633">
      <w:pPr>
        <w:pStyle w:val="TOC3"/>
        <w:tabs>
          <w:tab w:val="left" w:pos="1200"/>
          <w:tab w:val="right" w:leader="dot" w:pos="7927"/>
        </w:tabs>
        <w:rPr>
          <w:rFonts w:asciiTheme="minorHAnsi" w:eastAsiaTheme="minorEastAsia" w:hAnsiTheme="minorHAnsi" w:cstheme="minorBidi"/>
          <w:sz w:val="22"/>
          <w:szCs w:val="22"/>
          <w:lang w:val="id-ID" w:eastAsia="en-US"/>
        </w:rPr>
      </w:pPr>
      <w:hyperlink w:anchor="_Toc502433488" w:history="1">
        <w:r w:rsidR="00BA5E49" w:rsidRPr="00B41072">
          <w:rPr>
            <w:rStyle w:val="Hyperlink"/>
            <w:lang w:val="id-ID"/>
          </w:rPr>
          <w:t>II.6.3</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Towards Coherent Multi-Document Summarization</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_Toc502433488 \h </w:instrText>
        </w:r>
        <w:r w:rsidR="00BA5E49" w:rsidRPr="00B41072">
          <w:rPr>
            <w:webHidden/>
            <w:lang w:val="id-ID"/>
          </w:rPr>
        </w:r>
        <w:r w:rsidR="00BA5E49" w:rsidRPr="00B41072">
          <w:rPr>
            <w:webHidden/>
            <w:lang w:val="id-ID"/>
          </w:rPr>
          <w:fldChar w:fldCharType="separate"/>
        </w:r>
        <w:r w:rsidR="00877D79">
          <w:rPr>
            <w:noProof/>
            <w:webHidden/>
            <w:lang w:val="id-ID"/>
          </w:rPr>
          <w:t>20</w:t>
        </w:r>
        <w:r w:rsidR="00BA5E49" w:rsidRPr="00B41072">
          <w:rPr>
            <w:webHidden/>
            <w:lang w:val="id-ID"/>
          </w:rPr>
          <w:fldChar w:fldCharType="end"/>
        </w:r>
      </w:hyperlink>
    </w:p>
    <w:p w14:paraId="3E578429" w14:textId="5D1643BB" w:rsidR="00BA5E49" w:rsidRPr="00B41072" w:rsidRDefault="00453633">
      <w:pPr>
        <w:pStyle w:val="TOC3"/>
        <w:tabs>
          <w:tab w:val="left" w:pos="1200"/>
          <w:tab w:val="right" w:leader="dot" w:pos="7927"/>
        </w:tabs>
        <w:rPr>
          <w:rFonts w:asciiTheme="minorHAnsi" w:eastAsiaTheme="minorEastAsia" w:hAnsiTheme="minorHAnsi" w:cstheme="minorBidi"/>
          <w:sz w:val="22"/>
          <w:szCs w:val="22"/>
          <w:lang w:val="id-ID" w:eastAsia="en-US"/>
        </w:rPr>
      </w:pPr>
      <w:hyperlink w:anchor="_Toc502433489" w:history="1">
        <w:r w:rsidR="00BA5E49" w:rsidRPr="00B41072">
          <w:rPr>
            <w:rStyle w:val="Hyperlink"/>
            <w:lang w:val="id-ID"/>
          </w:rPr>
          <w:t>II.6.4</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Graph-based Neural Multi-Document Summarization</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_Toc502433489 \h </w:instrText>
        </w:r>
        <w:r w:rsidR="00BA5E49" w:rsidRPr="00B41072">
          <w:rPr>
            <w:webHidden/>
            <w:lang w:val="id-ID"/>
          </w:rPr>
        </w:r>
        <w:r w:rsidR="00BA5E49" w:rsidRPr="00B41072">
          <w:rPr>
            <w:webHidden/>
            <w:lang w:val="id-ID"/>
          </w:rPr>
          <w:fldChar w:fldCharType="separate"/>
        </w:r>
        <w:r w:rsidR="00877D79">
          <w:rPr>
            <w:noProof/>
            <w:webHidden/>
            <w:lang w:val="id-ID"/>
          </w:rPr>
          <w:t>22</w:t>
        </w:r>
        <w:r w:rsidR="00BA5E49" w:rsidRPr="00B41072">
          <w:rPr>
            <w:webHidden/>
            <w:lang w:val="id-ID"/>
          </w:rPr>
          <w:fldChar w:fldCharType="end"/>
        </w:r>
      </w:hyperlink>
    </w:p>
    <w:p w14:paraId="3E75F55B" w14:textId="119E2719" w:rsidR="00BA5E49" w:rsidRPr="00B41072" w:rsidRDefault="00453633">
      <w:pPr>
        <w:pStyle w:val="TOC1"/>
        <w:tabs>
          <w:tab w:val="right" w:leader="dot" w:pos="7927"/>
        </w:tabs>
        <w:rPr>
          <w:rFonts w:asciiTheme="minorHAnsi" w:eastAsiaTheme="minorEastAsia" w:hAnsiTheme="minorHAnsi" w:cstheme="minorBidi"/>
          <w:b w:val="0"/>
          <w:sz w:val="22"/>
          <w:szCs w:val="22"/>
          <w:lang w:val="id-ID" w:eastAsia="en-US"/>
        </w:rPr>
      </w:pPr>
      <w:hyperlink w:anchor="_Toc502433490" w:history="1">
        <w:r w:rsidR="00BA5E49" w:rsidRPr="00B41072">
          <w:rPr>
            <w:rStyle w:val="Hyperlink"/>
            <w:lang w:val="id-ID"/>
          </w:rPr>
          <w:t>BAB III ANALISIS DAN RANCANGAN SISTEM PERINGKASAN OTOMATIS</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_Toc502433490 \h </w:instrText>
        </w:r>
        <w:r w:rsidR="00BA5E49" w:rsidRPr="00B41072">
          <w:rPr>
            <w:webHidden/>
            <w:lang w:val="id-ID"/>
          </w:rPr>
        </w:r>
        <w:r w:rsidR="00BA5E49" w:rsidRPr="00B41072">
          <w:rPr>
            <w:webHidden/>
            <w:lang w:val="id-ID"/>
          </w:rPr>
          <w:fldChar w:fldCharType="separate"/>
        </w:r>
        <w:r w:rsidR="00877D79">
          <w:rPr>
            <w:noProof/>
            <w:webHidden/>
            <w:lang w:val="id-ID"/>
          </w:rPr>
          <w:t>26</w:t>
        </w:r>
        <w:r w:rsidR="00BA5E49" w:rsidRPr="00B41072">
          <w:rPr>
            <w:webHidden/>
            <w:lang w:val="id-ID"/>
          </w:rPr>
          <w:fldChar w:fldCharType="end"/>
        </w:r>
      </w:hyperlink>
    </w:p>
    <w:p w14:paraId="4E528371" w14:textId="14272FCB" w:rsidR="00BA5E49" w:rsidRPr="00B41072" w:rsidRDefault="00453633">
      <w:pPr>
        <w:pStyle w:val="TOC2"/>
        <w:tabs>
          <w:tab w:val="left" w:pos="1000"/>
          <w:tab w:val="right" w:leader="dot" w:pos="7927"/>
        </w:tabs>
        <w:rPr>
          <w:rFonts w:asciiTheme="minorHAnsi" w:eastAsiaTheme="minorEastAsia" w:hAnsiTheme="minorHAnsi" w:cstheme="minorBidi"/>
          <w:sz w:val="22"/>
          <w:szCs w:val="22"/>
          <w:lang w:val="id-ID" w:eastAsia="en-US"/>
        </w:rPr>
      </w:pPr>
      <w:hyperlink w:anchor="_Toc502433491" w:history="1">
        <w:r w:rsidR="00BA5E49" w:rsidRPr="00B41072">
          <w:rPr>
            <w:rStyle w:val="Hyperlink"/>
            <w:lang w:val="id-ID"/>
          </w:rPr>
          <w:t>III.1</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Analisis Masalah</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_Toc502433491 \h </w:instrText>
        </w:r>
        <w:r w:rsidR="00BA5E49" w:rsidRPr="00B41072">
          <w:rPr>
            <w:webHidden/>
            <w:lang w:val="id-ID"/>
          </w:rPr>
        </w:r>
        <w:r w:rsidR="00BA5E49" w:rsidRPr="00B41072">
          <w:rPr>
            <w:webHidden/>
            <w:lang w:val="id-ID"/>
          </w:rPr>
          <w:fldChar w:fldCharType="separate"/>
        </w:r>
        <w:r w:rsidR="00877D79">
          <w:rPr>
            <w:noProof/>
            <w:webHidden/>
            <w:lang w:val="id-ID"/>
          </w:rPr>
          <w:t>26</w:t>
        </w:r>
        <w:r w:rsidR="00BA5E49" w:rsidRPr="00B41072">
          <w:rPr>
            <w:webHidden/>
            <w:lang w:val="id-ID"/>
          </w:rPr>
          <w:fldChar w:fldCharType="end"/>
        </w:r>
      </w:hyperlink>
    </w:p>
    <w:p w14:paraId="4E8968A8" w14:textId="33ECEE11" w:rsidR="00BA5E49" w:rsidRPr="00B41072" w:rsidRDefault="00453633">
      <w:pPr>
        <w:pStyle w:val="TOC2"/>
        <w:tabs>
          <w:tab w:val="left" w:pos="1000"/>
          <w:tab w:val="right" w:leader="dot" w:pos="7927"/>
        </w:tabs>
        <w:rPr>
          <w:rFonts w:asciiTheme="minorHAnsi" w:eastAsiaTheme="minorEastAsia" w:hAnsiTheme="minorHAnsi" w:cstheme="minorBidi"/>
          <w:sz w:val="22"/>
          <w:szCs w:val="22"/>
          <w:lang w:val="id-ID" w:eastAsia="en-US"/>
        </w:rPr>
      </w:pPr>
      <w:hyperlink w:anchor="_Toc502433492" w:history="1">
        <w:r w:rsidR="00BA5E49" w:rsidRPr="00B41072">
          <w:rPr>
            <w:rStyle w:val="Hyperlink"/>
            <w:lang w:val="id-ID"/>
          </w:rPr>
          <w:t>III.2</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Analisis Solusi</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_Toc502433492 \h </w:instrText>
        </w:r>
        <w:r w:rsidR="00BA5E49" w:rsidRPr="00B41072">
          <w:rPr>
            <w:webHidden/>
            <w:lang w:val="id-ID"/>
          </w:rPr>
        </w:r>
        <w:r w:rsidR="00BA5E49" w:rsidRPr="00B41072">
          <w:rPr>
            <w:webHidden/>
            <w:lang w:val="id-ID"/>
          </w:rPr>
          <w:fldChar w:fldCharType="separate"/>
        </w:r>
        <w:r w:rsidR="00877D79">
          <w:rPr>
            <w:noProof/>
            <w:webHidden/>
            <w:lang w:val="id-ID"/>
          </w:rPr>
          <w:t>27</w:t>
        </w:r>
        <w:r w:rsidR="00BA5E49" w:rsidRPr="00B41072">
          <w:rPr>
            <w:webHidden/>
            <w:lang w:val="id-ID"/>
          </w:rPr>
          <w:fldChar w:fldCharType="end"/>
        </w:r>
      </w:hyperlink>
    </w:p>
    <w:p w14:paraId="0880D05F" w14:textId="7A55A4D5" w:rsidR="00BA5E49" w:rsidRPr="00B41072" w:rsidRDefault="00453633">
      <w:pPr>
        <w:pStyle w:val="TOC3"/>
        <w:tabs>
          <w:tab w:val="left" w:pos="1400"/>
          <w:tab w:val="right" w:leader="dot" w:pos="7927"/>
        </w:tabs>
        <w:rPr>
          <w:rFonts w:asciiTheme="minorHAnsi" w:eastAsiaTheme="minorEastAsia" w:hAnsiTheme="minorHAnsi" w:cstheme="minorBidi"/>
          <w:sz w:val="22"/>
          <w:szCs w:val="22"/>
          <w:lang w:val="id-ID" w:eastAsia="en-US"/>
        </w:rPr>
      </w:pPr>
      <w:hyperlink w:anchor="_Toc502433493" w:history="1">
        <w:r w:rsidR="00BA5E49" w:rsidRPr="00B41072">
          <w:rPr>
            <w:rStyle w:val="Hyperlink"/>
            <w:lang w:val="id-ID"/>
          </w:rPr>
          <w:t>III.2.1</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 xml:space="preserve">Analisis Pembelajaran Fitur dengan </w:t>
        </w:r>
        <w:r w:rsidR="00BA5E49" w:rsidRPr="00B41072">
          <w:rPr>
            <w:rStyle w:val="Hyperlink"/>
            <w:i/>
            <w:lang w:val="id-ID"/>
          </w:rPr>
          <w:t>Deep Learning</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_Toc502433493 \h </w:instrText>
        </w:r>
        <w:r w:rsidR="00BA5E49" w:rsidRPr="00B41072">
          <w:rPr>
            <w:webHidden/>
            <w:lang w:val="id-ID"/>
          </w:rPr>
        </w:r>
        <w:r w:rsidR="00BA5E49" w:rsidRPr="00B41072">
          <w:rPr>
            <w:webHidden/>
            <w:lang w:val="id-ID"/>
          </w:rPr>
          <w:fldChar w:fldCharType="separate"/>
        </w:r>
        <w:r w:rsidR="00877D79">
          <w:rPr>
            <w:noProof/>
            <w:webHidden/>
            <w:lang w:val="id-ID"/>
          </w:rPr>
          <w:t>27</w:t>
        </w:r>
        <w:r w:rsidR="00BA5E49" w:rsidRPr="00B41072">
          <w:rPr>
            <w:webHidden/>
            <w:lang w:val="id-ID"/>
          </w:rPr>
          <w:fldChar w:fldCharType="end"/>
        </w:r>
      </w:hyperlink>
    </w:p>
    <w:p w14:paraId="50C69019" w14:textId="45107243" w:rsidR="00BA5E49" w:rsidRPr="00B41072" w:rsidRDefault="00453633">
      <w:pPr>
        <w:pStyle w:val="TOC3"/>
        <w:tabs>
          <w:tab w:val="left" w:pos="1400"/>
          <w:tab w:val="right" w:leader="dot" w:pos="7927"/>
        </w:tabs>
        <w:rPr>
          <w:rFonts w:asciiTheme="minorHAnsi" w:eastAsiaTheme="minorEastAsia" w:hAnsiTheme="minorHAnsi" w:cstheme="minorBidi"/>
          <w:sz w:val="22"/>
          <w:szCs w:val="22"/>
          <w:lang w:val="id-ID" w:eastAsia="en-US"/>
        </w:rPr>
      </w:pPr>
      <w:hyperlink w:anchor="_Toc502433494" w:history="1">
        <w:r w:rsidR="00BA5E49" w:rsidRPr="00B41072">
          <w:rPr>
            <w:rStyle w:val="Hyperlink"/>
            <w:lang w:val="id-ID"/>
          </w:rPr>
          <w:t>III.2.2</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 xml:space="preserve">Analisis Representasi Graf </w:t>
        </w:r>
        <w:r w:rsidR="00BA5E49" w:rsidRPr="00B41072">
          <w:rPr>
            <w:rStyle w:val="Hyperlink"/>
            <w:i/>
            <w:lang w:val="id-ID"/>
          </w:rPr>
          <w:t xml:space="preserve">Discourse </w:t>
        </w:r>
        <w:r w:rsidR="00BA5E49" w:rsidRPr="00B41072">
          <w:rPr>
            <w:rStyle w:val="Hyperlink"/>
            <w:lang w:val="id-ID"/>
          </w:rPr>
          <w:t>dan Pembelajaran dengan GCN</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_Toc502433494 \h </w:instrText>
        </w:r>
        <w:r w:rsidR="00BA5E49" w:rsidRPr="00B41072">
          <w:rPr>
            <w:webHidden/>
            <w:lang w:val="id-ID"/>
          </w:rPr>
        </w:r>
        <w:r w:rsidR="00BA5E49" w:rsidRPr="00B41072">
          <w:rPr>
            <w:webHidden/>
            <w:lang w:val="id-ID"/>
          </w:rPr>
          <w:fldChar w:fldCharType="separate"/>
        </w:r>
        <w:r w:rsidR="00877D79">
          <w:rPr>
            <w:noProof/>
            <w:webHidden/>
            <w:lang w:val="id-ID"/>
          </w:rPr>
          <w:t>28</w:t>
        </w:r>
        <w:r w:rsidR="00BA5E49" w:rsidRPr="00B41072">
          <w:rPr>
            <w:webHidden/>
            <w:lang w:val="id-ID"/>
          </w:rPr>
          <w:fldChar w:fldCharType="end"/>
        </w:r>
      </w:hyperlink>
    </w:p>
    <w:p w14:paraId="6C92E2C6" w14:textId="41B24A84" w:rsidR="00BA5E49" w:rsidRPr="00B41072" w:rsidRDefault="00453633">
      <w:pPr>
        <w:pStyle w:val="TOC2"/>
        <w:tabs>
          <w:tab w:val="left" w:pos="1000"/>
          <w:tab w:val="right" w:leader="dot" w:pos="7927"/>
        </w:tabs>
        <w:rPr>
          <w:rFonts w:asciiTheme="minorHAnsi" w:eastAsiaTheme="minorEastAsia" w:hAnsiTheme="minorHAnsi" w:cstheme="minorBidi"/>
          <w:sz w:val="22"/>
          <w:szCs w:val="22"/>
          <w:lang w:val="id-ID" w:eastAsia="en-US"/>
        </w:rPr>
      </w:pPr>
      <w:hyperlink w:anchor="_Toc502433495" w:history="1">
        <w:r w:rsidR="00BA5E49" w:rsidRPr="00B41072">
          <w:rPr>
            <w:rStyle w:val="Hyperlink"/>
            <w:lang w:val="id-ID"/>
          </w:rPr>
          <w:t>III.3</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Rancangan Sistem</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_Toc502433495 \h </w:instrText>
        </w:r>
        <w:r w:rsidR="00BA5E49" w:rsidRPr="00B41072">
          <w:rPr>
            <w:webHidden/>
            <w:lang w:val="id-ID"/>
          </w:rPr>
        </w:r>
        <w:r w:rsidR="00BA5E49" w:rsidRPr="00B41072">
          <w:rPr>
            <w:webHidden/>
            <w:lang w:val="id-ID"/>
          </w:rPr>
          <w:fldChar w:fldCharType="separate"/>
        </w:r>
        <w:r w:rsidR="00877D79">
          <w:rPr>
            <w:noProof/>
            <w:webHidden/>
            <w:lang w:val="id-ID"/>
          </w:rPr>
          <w:t>29</w:t>
        </w:r>
        <w:r w:rsidR="00BA5E49" w:rsidRPr="00B41072">
          <w:rPr>
            <w:webHidden/>
            <w:lang w:val="id-ID"/>
          </w:rPr>
          <w:fldChar w:fldCharType="end"/>
        </w:r>
      </w:hyperlink>
    </w:p>
    <w:p w14:paraId="5A12C202" w14:textId="39A3B341" w:rsidR="00BA5E49" w:rsidRPr="00B41072" w:rsidRDefault="00453633">
      <w:pPr>
        <w:pStyle w:val="TOC3"/>
        <w:tabs>
          <w:tab w:val="left" w:pos="1400"/>
          <w:tab w:val="right" w:leader="dot" w:pos="7927"/>
        </w:tabs>
        <w:rPr>
          <w:rFonts w:asciiTheme="minorHAnsi" w:eastAsiaTheme="minorEastAsia" w:hAnsiTheme="minorHAnsi" w:cstheme="minorBidi"/>
          <w:sz w:val="22"/>
          <w:szCs w:val="22"/>
          <w:lang w:val="id-ID" w:eastAsia="en-US"/>
        </w:rPr>
      </w:pPr>
      <w:hyperlink w:anchor="_Toc502433496" w:history="1">
        <w:r w:rsidR="00BA5E49" w:rsidRPr="00B41072">
          <w:rPr>
            <w:rStyle w:val="Hyperlink"/>
            <w:lang w:val="id-ID"/>
          </w:rPr>
          <w:t>III.3.1</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Komponen Praproses</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_Toc502433496 \h </w:instrText>
        </w:r>
        <w:r w:rsidR="00BA5E49" w:rsidRPr="00B41072">
          <w:rPr>
            <w:webHidden/>
            <w:lang w:val="id-ID"/>
          </w:rPr>
        </w:r>
        <w:r w:rsidR="00BA5E49" w:rsidRPr="00B41072">
          <w:rPr>
            <w:webHidden/>
            <w:lang w:val="id-ID"/>
          </w:rPr>
          <w:fldChar w:fldCharType="separate"/>
        </w:r>
        <w:r w:rsidR="00877D79">
          <w:rPr>
            <w:noProof/>
            <w:webHidden/>
            <w:lang w:val="id-ID"/>
          </w:rPr>
          <w:t>29</w:t>
        </w:r>
        <w:r w:rsidR="00BA5E49" w:rsidRPr="00B41072">
          <w:rPr>
            <w:webHidden/>
            <w:lang w:val="id-ID"/>
          </w:rPr>
          <w:fldChar w:fldCharType="end"/>
        </w:r>
      </w:hyperlink>
    </w:p>
    <w:p w14:paraId="1CA9BF24" w14:textId="768E1842" w:rsidR="00BA5E49" w:rsidRPr="00B41072" w:rsidRDefault="00453633">
      <w:pPr>
        <w:pStyle w:val="TOC3"/>
        <w:tabs>
          <w:tab w:val="left" w:pos="1400"/>
          <w:tab w:val="right" w:leader="dot" w:pos="7927"/>
        </w:tabs>
        <w:rPr>
          <w:rFonts w:asciiTheme="minorHAnsi" w:eastAsiaTheme="minorEastAsia" w:hAnsiTheme="minorHAnsi" w:cstheme="minorBidi"/>
          <w:sz w:val="22"/>
          <w:szCs w:val="22"/>
          <w:lang w:val="id-ID" w:eastAsia="en-US"/>
        </w:rPr>
      </w:pPr>
      <w:hyperlink w:anchor="_Toc502433497" w:history="1">
        <w:r w:rsidR="00BA5E49" w:rsidRPr="00B41072">
          <w:rPr>
            <w:rStyle w:val="Hyperlink"/>
            <w:lang w:val="id-ID"/>
          </w:rPr>
          <w:t>III.3.2</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Komponen GRU Kalimat</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_Toc502433497 \h </w:instrText>
        </w:r>
        <w:r w:rsidR="00BA5E49" w:rsidRPr="00B41072">
          <w:rPr>
            <w:webHidden/>
            <w:lang w:val="id-ID"/>
          </w:rPr>
        </w:r>
        <w:r w:rsidR="00BA5E49" w:rsidRPr="00B41072">
          <w:rPr>
            <w:webHidden/>
            <w:lang w:val="id-ID"/>
          </w:rPr>
          <w:fldChar w:fldCharType="separate"/>
        </w:r>
        <w:r w:rsidR="00877D79">
          <w:rPr>
            <w:noProof/>
            <w:webHidden/>
            <w:lang w:val="id-ID"/>
          </w:rPr>
          <w:t>30</w:t>
        </w:r>
        <w:r w:rsidR="00BA5E49" w:rsidRPr="00B41072">
          <w:rPr>
            <w:webHidden/>
            <w:lang w:val="id-ID"/>
          </w:rPr>
          <w:fldChar w:fldCharType="end"/>
        </w:r>
      </w:hyperlink>
    </w:p>
    <w:p w14:paraId="37167795" w14:textId="3BCAB660" w:rsidR="00BA5E49" w:rsidRPr="00B41072" w:rsidRDefault="00453633">
      <w:pPr>
        <w:pStyle w:val="TOC3"/>
        <w:tabs>
          <w:tab w:val="left" w:pos="1400"/>
          <w:tab w:val="right" w:leader="dot" w:pos="7927"/>
        </w:tabs>
        <w:rPr>
          <w:rFonts w:asciiTheme="minorHAnsi" w:eastAsiaTheme="minorEastAsia" w:hAnsiTheme="minorHAnsi" w:cstheme="minorBidi"/>
          <w:sz w:val="22"/>
          <w:szCs w:val="22"/>
          <w:lang w:val="id-ID" w:eastAsia="en-US"/>
        </w:rPr>
      </w:pPr>
      <w:hyperlink w:anchor="_Toc502433498" w:history="1">
        <w:r w:rsidR="00BA5E49" w:rsidRPr="00B41072">
          <w:rPr>
            <w:rStyle w:val="Hyperlink"/>
            <w:lang w:val="id-ID"/>
          </w:rPr>
          <w:t>III.3.3</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Komponen Pembentukan Graf</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_Toc502433498 \h </w:instrText>
        </w:r>
        <w:r w:rsidR="00BA5E49" w:rsidRPr="00B41072">
          <w:rPr>
            <w:webHidden/>
            <w:lang w:val="id-ID"/>
          </w:rPr>
        </w:r>
        <w:r w:rsidR="00BA5E49" w:rsidRPr="00B41072">
          <w:rPr>
            <w:webHidden/>
            <w:lang w:val="id-ID"/>
          </w:rPr>
          <w:fldChar w:fldCharType="separate"/>
        </w:r>
        <w:r w:rsidR="00877D79">
          <w:rPr>
            <w:noProof/>
            <w:webHidden/>
            <w:lang w:val="id-ID"/>
          </w:rPr>
          <w:t>32</w:t>
        </w:r>
        <w:r w:rsidR="00BA5E49" w:rsidRPr="00B41072">
          <w:rPr>
            <w:webHidden/>
            <w:lang w:val="id-ID"/>
          </w:rPr>
          <w:fldChar w:fldCharType="end"/>
        </w:r>
      </w:hyperlink>
    </w:p>
    <w:p w14:paraId="73F66F1C" w14:textId="61D56329" w:rsidR="00BA5E49" w:rsidRPr="00B41072" w:rsidRDefault="00453633">
      <w:pPr>
        <w:pStyle w:val="TOC3"/>
        <w:tabs>
          <w:tab w:val="left" w:pos="1400"/>
          <w:tab w:val="right" w:leader="dot" w:pos="7927"/>
        </w:tabs>
        <w:rPr>
          <w:rFonts w:asciiTheme="minorHAnsi" w:eastAsiaTheme="minorEastAsia" w:hAnsiTheme="minorHAnsi" w:cstheme="minorBidi"/>
          <w:sz w:val="22"/>
          <w:szCs w:val="22"/>
          <w:lang w:val="id-ID" w:eastAsia="en-US"/>
        </w:rPr>
      </w:pPr>
      <w:hyperlink w:anchor="_Toc502433499" w:history="1">
        <w:r w:rsidR="00BA5E49" w:rsidRPr="00B41072">
          <w:rPr>
            <w:rStyle w:val="Hyperlink"/>
            <w:lang w:val="id-ID"/>
          </w:rPr>
          <w:t>III.3.4</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Komponen Graph Convolutional Network</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_Toc502433499 \h </w:instrText>
        </w:r>
        <w:r w:rsidR="00BA5E49" w:rsidRPr="00B41072">
          <w:rPr>
            <w:webHidden/>
            <w:lang w:val="id-ID"/>
          </w:rPr>
        </w:r>
        <w:r w:rsidR="00BA5E49" w:rsidRPr="00B41072">
          <w:rPr>
            <w:webHidden/>
            <w:lang w:val="id-ID"/>
          </w:rPr>
          <w:fldChar w:fldCharType="separate"/>
        </w:r>
        <w:r w:rsidR="00877D79">
          <w:rPr>
            <w:noProof/>
            <w:webHidden/>
            <w:lang w:val="id-ID"/>
          </w:rPr>
          <w:t>35</w:t>
        </w:r>
        <w:r w:rsidR="00BA5E49" w:rsidRPr="00B41072">
          <w:rPr>
            <w:webHidden/>
            <w:lang w:val="id-ID"/>
          </w:rPr>
          <w:fldChar w:fldCharType="end"/>
        </w:r>
      </w:hyperlink>
    </w:p>
    <w:p w14:paraId="50117929" w14:textId="7EDFEB5D" w:rsidR="00BA5E49" w:rsidRPr="00B41072" w:rsidRDefault="00453633">
      <w:pPr>
        <w:pStyle w:val="TOC3"/>
        <w:tabs>
          <w:tab w:val="left" w:pos="1400"/>
          <w:tab w:val="right" w:leader="dot" w:pos="7927"/>
        </w:tabs>
        <w:rPr>
          <w:rFonts w:asciiTheme="minorHAnsi" w:eastAsiaTheme="minorEastAsia" w:hAnsiTheme="minorHAnsi" w:cstheme="minorBidi"/>
          <w:sz w:val="22"/>
          <w:szCs w:val="22"/>
          <w:lang w:val="id-ID" w:eastAsia="en-US"/>
        </w:rPr>
      </w:pPr>
      <w:hyperlink w:anchor="_Toc502433500" w:history="1">
        <w:r w:rsidR="00BA5E49" w:rsidRPr="00B41072">
          <w:rPr>
            <w:rStyle w:val="Hyperlink"/>
            <w:lang w:val="id-ID"/>
          </w:rPr>
          <w:t>III.3.5</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Komponen GRU Dokumen</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_Toc502433500 \h </w:instrText>
        </w:r>
        <w:r w:rsidR="00BA5E49" w:rsidRPr="00B41072">
          <w:rPr>
            <w:webHidden/>
            <w:lang w:val="id-ID"/>
          </w:rPr>
        </w:r>
        <w:r w:rsidR="00BA5E49" w:rsidRPr="00B41072">
          <w:rPr>
            <w:webHidden/>
            <w:lang w:val="id-ID"/>
          </w:rPr>
          <w:fldChar w:fldCharType="separate"/>
        </w:r>
        <w:r w:rsidR="00877D79">
          <w:rPr>
            <w:noProof/>
            <w:webHidden/>
            <w:lang w:val="id-ID"/>
          </w:rPr>
          <w:t>37</w:t>
        </w:r>
        <w:r w:rsidR="00BA5E49" w:rsidRPr="00B41072">
          <w:rPr>
            <w:webHidden/>
            <w:lang w:val="id-ID"/>
          </w:rPr>
          <w:fldChar w:fldCharType="end"/>
        </w:r>
      </w:hyperlink>
    </w:p>
    <w:p w14:paraId="4961FAA0" w14:textId="377EE92D" w:rsidR="00BA5E49" w:rsidRPr="00B41072" w:rsidRDefault="00453633">
      <w:pPr>
        <w:pStyle w:val="TOC3"/>
        <w:tabs>
          <w:tab w:val="left" w:pos="1400"/>
          <w:tab w:val="right" w:leader="dot" w:pos="7927"/>
        </w:tabs>
        <w:rPr>
          <w:rFonts w:asciiTheme="minorHAnsi" w:eastAsiaTheme="minorEastAsia" w:hAnsiTheme="minorHAnsi" w:cstheme="minorBidi"/>
          <w:sz w:val="22"/>
          <w:szCs w:val="22"/>
          <w:lang w:val="id-ID" w:eastAsia="en-US"/>
        </w:rPr>
      </w:pPr>
      <w:hyperlink w:anchor="_Toc502433501" w:history="1">
        <w:r w:rsidR="00BA5E49" w:rsidRPr="00B41072">
          <w:rPr>
            <w:rStyle w:val="Hyperlink"/>
            <w:lang w:val="id-ID"/>
          </w:rPr>
          <w:t>III.3.6</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Komponen Penilaian Kalimat</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_Toc502433501 \h </w:instrText>
        </w:r>
        <w:r w:rsidR="00BA5E49" w:rsidRPr="00B41072">
          <w:rPr>
            <w:webHidden/>
            <w:lang w:val="id-ID"/>
          </w:rPr>
        </w:r>
        <w:r w:rsidR="00BA5E49" w:rsidRPr="00B41072">
          <w:rPr>
            <w:webHidden/>
            <w:lang w:val="id-ID"/>
          </w:rPr>
          <w:fldChar w:fldCharType="separate"/>
        </w:r>
        <w:r w:rsidR="00877D79">
          <w:rPr>
            <w:noProof/>
            <w:webHidden/>
            <w:lang w:val="id-ID"/>
          </w:rPr>
          <w:t>38</w:t>
        </w:r>
        <w:r w:rsidR="00BA5E49" w:rsidRPr="00B41072">
          <w:rPr>
            <w:webHidden/>
            <w:lang w:val="id-ID"/>
          </w:rPr>
          <w:fldChar w:fldCharType="end"/>
        </w:r>
      </w:hyperlink>
    </w:p>
    <w:p w14:paraId="4ED8B912" w14:textId="7577AB97" w:rsidR="00BA5E49" w:rsidRPr="00B41072" w:rsidRDefault="00453633">
      <w:pPr>
        <w:pStyle w:val="TOC3"/>
        <w:tabs>
          <w:tab w:val="left" w:pos="1400"/>
          <w:tab w:val="right" w:leader="dot" w:pos="7927"/>
        </w:tabs>
        <w:rPr>
          <w:rFonts w:asciiTheme="minorHAnsi" w:eastAsiaTheme="minorEastAsia" w:hAnsiTheme="minorHAnsi" w:cstheme="minorBidi"/>
          <w:sz w:val="22"/>
          <w:szCs w:val="22"/>
          <w:lang w:val="id-ID" w:eastAsia="en-US"/>
        </w:rPr>
      </w:pPr>
      <w:hyperlink w:anchor="_Toc502433502" w:history="1">
        <w:r w:rsidR="00BA5E49" w:rsidRPr="00B41072">
          <w:rPr>
            <w:rStyle w:val="Hyperlink"/>
            <w:lang w:val="id-ID"/>
          </w:rPr>
          <w:t>III.3.7</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Komponen Pemilihan Kalimat</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_Toc502433502 \h </w:instrText>
        </w:r>
        <w:r w:rsidR="00BA5E49" w:rsidRPr="00B41072">
          <w:rPr>
            <w:webHidden/>
            <w:lang w:val="id-ID"/>
          </w:rPr>
        </w:r>
        <w:r w:rsidR="00BA5E49" w:rsidRPr="00B41072">
          <w:rPr>
            <w:webHidden/>
            <w:lang w:val="id-ID"/>
          </w:rPr>
          <w:fldChar w:fldCharType="separate"/>
        </w:r>
        <w:r w:rsidR="00877D79">
          <w:rPr>
            <w:noProof/>
            <w:webHidden/>
            <w:lang w:val="id-ID"/>
          </w:rPr>
          <w:t>39</w:t>
        </w:r>
        <w:r w:rsidR="00BA5E49" w:rsidRPr="00B41072">
          <w:rPr>
            <w:webHidden/>
            <w:lang w:val="id-ID"/>
          </w:rPr>
          <w:fldChar w:fldCharType="end"/>
        </w:r>
      </w:hyperlink>
    </w:p>
    <w:p w14:paraId="6B40C56C" w14:textId="67912E6C" w:rsidR="00BA5E49" w:rsidRPr="00B41072" w:rsidRDefault="00453633">
      <w:pPr>
        <w:pStyle w:val="TOC2"/>
        <w:tabs>
          <w:tab w:val="left" w:pos="1000"/>
          <w:tab w:val="right" w:leader="dot" w:pos="7927"/>
        </w:tabs>
        <w:rPr>
          <w:rFonts w:asciiTheme="minorHAnsi" w:eastAsiaTheme="minorEastAsia" w:hAnsiTheme="minorHAnsi" w:cstheme="minorBidi"/>
          <w:sz w:val="22"/>
          <w:szCs w:val="22"/>
          <w:lang w:val="id-ID" w:eastAsia="en-US"/>
        </w:rPr>
      </w:pPr>
      <w:hyperlink w:anchor="_Toc502433503" w:history="1">
        <w:r w:rsidR="00BA5E49" w:rsidRPr="00B41072">
          <w:rPr>
            <w:rStyle w:val="Hyperlink"/>
            <w:lang w:val="id-ID"/>
          </w:rPr>
          <w:t>III.4</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Pembelajaran Komponen Deep Learning</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_Toc502433503 \h </w:instrText>
        </w:r>
        <w:r w:rsidR="00BA5E49" w:rsidRPr="00B41072">
          <w:rPr>
            <w:webHidden/>
            <w:lang w:val="id-ID"/>
          </w:rPr>
        </w:r>
        <w:r w:rsidR="00BA5E49" w:rsidRPr="00B41072">
          <w:rPr>
            <w:webHidden/>
            <w:lang w:val="id-ID"/>
          </w:rPr>
          <w:fldChar w:fldCharType="separate"/>
        </w:r>
        <w:r w:rsidR="00877D79">
          <w:rPr>
            <w:noProof/>
            <w:webHidden/>
            <w:lang w:val="id-ID"/>
          </w:rPr>
          <w:t>40</w:t>
        </w:r>
        <w:r w:rsidR="00BA5E49" w:rsidRPr="00B41072">
          <w:rPr>
            <w:webHidden/>
            <w:lang w:val="id-ID"/>
          </w:rPr>
          <w:fldChar w:fldCharType="end"/>
        </w:r>
      </w:hyperlink>
    </w:p>
    <w:p w14:paraId="2EE2B0EE" w14:textId="18774FF6" w:rsidR="00BA5E49" w:rsidRPr="00B41072" w:rsidRDefault="00453633">
      <w:pPr>
        <w:pStyle w:val="TOC2"/>
        <w:tabs>
          <w:tab w:val="left" w:pos="1000"/>
          <w:tab w:val="right" w:leader="dot" w:pos="7927"/>
        </w:tabs>
        <w:rPr>
          <w:rFonts w:asciiTheme="minorHAnsi" w:eastAsiaTheme="minorEastAsia" w:hAnsiTheme="minorHAnsi" w:cstheme="minorBidi"/>
          <w:sz w:val="22"/>
          <w:szCs w:val="22"/>
          <w:lang w:val="id-ID" w:eastAsia="en-US"/>
        </w:rPr>
      </w:pPr>
      <w:hyperlink w:anchor="_Toc502433504" w:history="1">
        <w:r w:rsidR="00BA5E49" w:rsidRPr="00B41072">
          <w:rPr>
            <w:rStyle w:val="Hyperlink"/>
            <w:lang w:val="id-ID"/>
          </w:rPr>
          <w:t>III.5</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Implementasi Sistem</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_Toc502433504 \h </w:instrText>
        </w:r>
        <w:r w:rsidR="00BA5E49" w:rsidRPr="00B41072">
          <w:rPr>
            <w:webHidden/>
            <w:lang w:val="id-ID"/>
          </w:rPr>
        </w:r>
        <w:r w:rsidR="00BA5E49" w:rsidRPr="00B41072">
          <w:rPr>
            <w:webHidden/>
            <w:lang w:val="id-ID"/>
          </w:rPr>
          <w:fldChar w:fldCharType="separate"/>
        </w:r>
        <w:r w:rsidR="00877D79">
          <w:rPr>
            <w:noProof/>
            <w:webHidden/>
            <w:lang w:val="id-ID"/>
          </w:rPr>
          <w:t>41</w:t>
        </w:r>
        <w:r w:rsidR="00BA5E49" w:rsidRPr="00B41072">
          <w:rPr>
            <w:webHidden/>
            <w:lang w:val="id-ID"/>
          </w:rPr>
          <w:fldChar w:fldCharType="end"/>
        </w:r>
      </w:hyperlink>
    </w:p>
    <w:p w14:paraId="49AA5521" w14:textId="15CA8D68" w:rsidR="00BA5E49" w:rsidRPr="00B41072" w:rsidRDefault="00453633">
      <w:pPr>
        <w:pStyle w:val="TOC2"/>
        <w:tabs>
          <w:tab w:val="left" w:pos="1000"/>
          <w:tab w:val="right" w:leader="dot" w:pos="7927"/>
        </w:tabs>
        <w:rPr>
          <w:rFonts w:asciiTheme="minorHAnsi" w:eastAsiaTheme="minorEastAsia" w:hAnsiTheme="minorHAnsi" w:cstheme="minorBidi"/>
          <w:sz w:val="22"/>
          <w:szCs w:val="22"/>
          <w:lang w:val="id-ID" w:eastAsia="en-US"/>
        </w:rPr>
      </w:pPr>
      <w:hyperlink w:anchor="_Toc502433505" w:history="1">
        <w:r w:rsidR="00BA5E49" w:rsidRPr="00B41072">
          <w:rPr>
            <w:rStyle w:val="Hyperlink"/>
            <w:lang w:val="id-ID"/>
          </w:rPr>
          <w:t>III.6</w:t>
        </w:r>
        <w:r w:rsidR="00BA5E49" w:rsidRPr="00B41072">
          <w:rPr>
            <w:rFonts w:asciiTheme="minorHAnsi" w:eastAsiaTheme="minorEastAsia" w:hAnsiTheme="minorHAnsi" w:cstheme="minorBidi"/>
            <w:sz w:val="22"/>
            <w:szCs w:val="22"/>
            <w:lang w:val="id-ID" w:eastAsia="en-US"/>
          </w:rPr>
          <w:tab/>
        </w:r>
        <w:r w:rsidR="00BA5E49" w:rsidRPr="00B41072">
          <w:rPr>
            <w:rStyle w:val="Hyperlink"/>
            <w:lang w:val="id-ID"/>
          </w:rPr>
          <w:t xml:space="preserve">Sistem </w:t>
        </w:r>
        <w:r w:rsidR="00BA5E49" w:rsidRPr="00B41072">
          <w:rPr>
            <w:rStyle w:val="Hyperlink"/>
            <w:i/>
            <w:lang w:val="id-ID"/>
          </w:rPr>
          <w:t>Baseline</w:t>
        </w:r>
        <w:r w:rsidR="00BA5E49" w:rsidRPr="00B41072">
          <w:rPr>
            <w:webHidden/>
            <w:lang w:val="id-ID"/>
          </w:rPr>
          <w:tab/>
        </w:r>
        <w:r w:rsidR="00BA5E49" w:rsidRPr="00B41072">
          <w:rPr>
            <w:webHidden/>
            <w:lang w:val="id-ID"/>
          </w:rPr>
          <w:fldChar w:fldCharType="begin"/>
        </w:r>
        <w:r w:rsidR="00BA5E49" w:rsidRPr="00B41072">
          <w:rPr>
            <w:webHidden/>
            <w:lang w:val="id-ID"/>
          </w:rPr>
          <w:instrText xml:space="preserve"> PAGEREF _Toc502433505 \h </w:instrText>
        </w:r>
        <w:r w:rsidR="00BA5E49" w:rsidRPr="00B41072">
          <w:rPr>
            <w:webHidden/>
            <w:lang w:val="id-ID"/>
          </w:rPr>
        </w:r>
        <w:r w:rsidR="00BA5E49" w:rsidRPr="00B41072">
          <w:rPr>
            <w:webHidden/>
            <w:lang w:val="id-ID"/>
          </w:rPr>
          <w:fldChar w:fldCharType="separate"/>
        </w:r>
        <w:r w:rsidR="00877D79">
          <w:rPr>
            <w:noProof/>
            <w:webHidden/>
            <w:lang w:val="id-ID"/>
          </w:rPr>
          <w:t>41</w:t>
        </w:r>
        <w:r w:rsidR="00BA5E49" w:rsidRPr="00B41072">
          <w:rPr>
            <w:webHidden/>
            <w:lang w:val="id-ID"/>
          </w:rPr>
          <w:fldChar w:fldCharType="end"/>
        </w:r>
      </w:hyperlink>
    </w:p>
    <w:p w14:paraId="27677BA1" w14:textId="6132D4B0" w:rsidR="00640CC7" w:rsidRPr="00B41072" w:rsidRDefault="00A14D7A" w:rsidP="00640CC7">
      <w:pPr>
        <w:rPr>
          <w:lang w:val="id-ID"/>
        </w:rPr>
      </w:pPr>
      <w:r w:rsidRPr="00B41072">
        <w:rPr>
          <w:lang w:val="id-ID"/>
        </w:rPr>
        <w:fldChar w:fldCharType="end"/>
      </w:r>
    </w:p>
    <w:p w14:paraId="47FE8C41" w14:textId="77777777" w:rsidR="00027C44" w:rsidRPr="00B41072" w:rsidRDefault="00027C44" w:rsidP="00476CBA">
      <w:pPr>
        <w:rPr>
          <w:lang w:val="id-ID"/>
        </w:rPr>
      </w:pPr>
    </w:p>
    <w:p w14:paraId="33029B92" w14:textId="77777777" w:rsidR="003E48BF" w:rsidRPr="00B41072" w:rsidRDefault="003E48BF" w:rsidP="00476CBA">
      <w:pPr>
        <w:rPr>
          <w:lang w:val="id-ID"/>
        </w:rPr>
      </w:pPr>
    </w:p>
    <w:p w14:paraId="0616ED1C" w14:textId="77777777" w:rsidR="003E48BF" w:rsidRPr="00B41072" w:rsidRDefault="003E48BF" w:rsidP="00476CBA">
      <w:pPr>
        <w:rPr>
          <w:lang w:val="id-ID"/>
        </w:rPr>
      </w:pPr>
    </w:p>
    <w:p w14:paraId="38930012" w14:textId="77777777" w:rsidR="0040473D" w:rsidRPr="00B41072" w:rsidRDefault="0040473D" w:rsidP="00476CBA">
      <w:pPr>
        <w:pStyle w:val="Title"/>
        <w:rPr>
          <w:lang w:val="id-ID"/>
        </w:rPr>
      </w:pPr>
      <w:bookmarkStart w:id="1" w:name="_Toc35414442"/>
      <w:bookmarkStart w:id="2" w:name="_Toc35414636"/>
      <w:r w:rsidRPr="00B41072">
        <w:rPr>
          <w:lang w:val="id-ID"/>
        </w:rPr>
        <w:t xml:space="preserve">DAFTAR </w:t>
      </w:r>
      <w:r w:rsidR="00D15E4A" w:rsidRPr="00B41072">
        <w:rPr>
          <w:lang w:val="id-ID"/>
        </w:rPr>
        <w:t>LAMPIRAN</w:t>
      </w:r>
    </w:p>
    <w:p w14:paraId="7A769584" w14:textId="77777777" w:rsidR="00D15E4A" w:rsidRPr="00B41072" w:rsidRDefault="00D15E4A" w:rsidP="00D15E4A">
      <w:pPr>
        <w:rPr>
          <w:lang w:val="id-ID"/>
        </w:rPr>
      </w:pPr>
    </w:p>
    <w:p w14:paraId="3252E722" w14:textId="6765879F" w:rsidR="00640C62" w:rsidRPr="00B41072" w:rsidRDefault="00670641">
      <w:pPr>
        <w:pStyle w:val="TOC1"/>
        <w:tabs>
          <w:tab w:val="right" w:leader="dot" w:pos="7927"/>
        </w:tabs>
        <w:rPr>
          <w:rFonts w:asciiTheme="minorHAnsi" w:eastAsiaTheme="minorEastAsia" w:hAnsiTheme="minorHAnsi" w:cstheme="minorBidi"/>
          <w:b w:val="0"/>
          <w:sz w:val="22"/>
          <w:szCs w:val="22"/>
          <w:lang w:val="id-ID"/>
        </w:rPr>
      </w:pPr>
      <w:r w:rsidRPr="00B41072">
        <w:rPr>
          <w:b w:val="0"/>
          <w:lang w:val="id-ID"/>
        </w:rPr>
        <w:fldChar w:fldCharType="begin"/>
      </w:r>
      <w:r w:rsidRPr="00B41072">
        <w:rPr>
          <w:b w:val="0"/>
          <w:lang w:val="id-ID"/>
        </w:rPr>
        <w:instrText xml:space="preserve"> TOC \h \z \t "Lampiran1;1;Lampiran2;2;Lampiran3;3" </w:instrText>
      </w:r>
      <w:r w:rsidRPr="00B41072">
        <w:rPr>
          <w:b w:val="0"/>
          <w:lang w:val="id-ID"/>
        </w:rPr>
        <w:fldChar w:fldCharType="separate"/>
      </w:r>
      <w:hyperlink w:anchor="_Toc406869964" w:history="1">
        <w:r w:rsidR="00640C62" w:rsidRPr="00B41072">
          <w:rPr>
            <w:rStyle w:val="Hyperlink"/>
            <w:lang w:val="id-ID"/>
          </w:rPr>
          <w:t>Lampiran A. Contoh Judul Lampiran</w:t>
        </w:r>
        <w:r w:rsidR="00640C62" w:rsidRPr="00B41072">
          <w:rPr>
            <w:webHidden/>
            <w:lang w:val="id-ID"/>
          </w:rPr>
          <w:tab/>
        </w:r>
        <w:r w:rsidR="00640C62" w:rsidRPr="00B41072">
          <w:rPr>
            <w:webHidden/>
            <w:lang w:val="id-ID"/>
          </w:rPr>
          <w:fldChar w:fldCharType="begin"/>
        </w:r>
        <w:r w:rsidR="00640C62" w:rsidRPr="00B41072">
          <w:rPr>
            <w:webHidden/>
            <w:lang w:val="id-ID"/>
          </w:rPr>
          <w:instrText xml:space="preserve"> PAGEREF _Toc406869964 \h </w:instrText>
        </w:r>
        <w:r w:rsidR="00640C62" w:rsidRPr="00B41072">
          <w:rPr>
            <w:webHidden/>
            <w:lang w:val="id-ID"/>
          </w:rPr>
        </w:r>
        <w:r w:rsidR="00640C62" w:rsidRPr="00B41072">
          <w:rPr>
            <w:webHidden/>
            <w:lang w:val="id-ID"/>
          </w:rPr>
          <w:fldChar w:fldCharType="separate"/>
        </w:r>
        <w:r w:rsidR="00877D79">
          <w:rPr>
            <w:noProof/>
            <w:webHidden/>
            <w:lang w:val="id-ID"/>
          </w:rPr>
          <w:t>45</w:t>
        </w:r>
        <w:r w:rsidR="00640C62" w:rsidRPr="00B41072">
          <w:rPr>
            <w:webHidden/>
            <w:lang w:val="id-ID"/>
          </w:rPr>
          <w:fldChar w:fldCharType="end"/>
        </w:r>
      </w:hyperlink>
    </w:p>
    <w:p w14:paraId="3179D8B2" w14:textId="46B76FE9" w:rsidR="00640C62" w:rsidRPr="00B41072" w:rsidRDefault="00453633">
      <w:pPr>
        <w:pStyle w:val="TOC2"/>
        <w:tabs>
          <w:tab w:val="left" w:pos="800"/>
          <w:tab w:val="right" w:leader="dot" w:pos="7927"/>
        </w:tabs>
        <w:rPr>
          <w:rFonts w:asciiTheme="minorHAnsi" w:eastAsiaTheme="minorEastAsia" w:hAnsiTheme="minorHAnsi" w:cstheme="minorBidi"/>
          <w:sz w:val="22"/>
          <w:szCs w:val="22"/>
          <w:lang w:val="id-ID"/>
        </w:rPr>
      </w:pPr>
      <w:hyperlink w:anchor="_Toc406869965" w:history="1">
        <w:r w:rsidR="00640C62" w:rsidRPr="00B41072">
          <w:rPr>
            <w:rStyle w:val="Hyperlink"/>
            <w:lang w:val="id-ID"/>
          </w:rPr>
          <w:t>A.1</w:t>
        </w:r>
        <w:r w:rsidR="00640C62" w:rsidRPr="00B41072">
          <w:rPr>
            <w:rFonts w:asciiTheme="minorHAnsi" w:eastAsiaTheme="minorEastAsia" w:hAnsiTheme="minorHAnsi" w:cstheme="minorBidi"/>
            <w:sz w:val="22"/>
            <w:szCs w:val="22"/>
            <w:lang w:val="id-ID"/>
          </w:rPr>
          <w:tab/>
        </w:r>
        <w:r w:rsidR="00640C62" w:rsidRPr="00B41072">
          <w:rPr>
            <w:rStyle w:val="Hyperlink"/>
            <w:lang w:val="id-ID"/>
          </w:rPr>
          <w:t>Contoh Judul Anak Lampiran</w:t>
        </w:r>
        <w:r w:rsidR="00640C62" w:rsidRPr="00B41072">
          <w:rPr>
            <w:webHidden/>
            <w:lang w:val="id-ID"/>
          </w:rPr>
          <w:tab/>
        </w:r>
        <w:r w:rsidR="00640C62" w:rsidRPr="00B41072">
          <w:rPr>
            <w:webHidden/>
            <w:lang w:val="id-ID"/>
          </w:rPr>
          <w:fldChar w:fldCharType="begin"/>
        </w:r>
        <w:r w:rsidR="00640C62" w:rsidRPr="00B41072">
          <w:rPr>
            <w:webHidden/>
            <w:lang w:val="id-ID"/>
          </w:rPr>
          <w:instrText xml:space="preserve"> PAGEREF _Toc406869965 \h </w:instrText>
        </w:r>
        <w:r w:rsidR="00640C62" w:rsidRPr="00B41072">
          <w:rPr>
            <w:webHidden/>
            <w:lang w:val="id-ID"/>
          </w:rPr>
        </w:r>
        <w:r w:rsidR="00640C62" w:rsidRPr="00B41072">
          <w:rPr>
            <w:webHidden/>
            <w:lang w:val="id-ID"/>
          </w:rPr>
          <w:fldChar w:fldCharType="separate"/>
        </w:r>
        <w:r w:rsidR="00877D79">
          <w:rPr>
            <w:noProof/>
            <w:webHidden/>
            <w:lang w:val="id-ID"/>
          </w:rPr>
          <w:t>45</w:t>
        </w:r>
        <w:r w:rsidR="00640C62" w:rsidRPr="00B41072">
          <w:rPr>
            <w:webHidden/>
            <w:lang w:val="id-ID"/>
          </w:rPr>
          <w:fldChar w:fldCharType="end"/>
        </w:r>
      </w:hyperlink>
    </w:p>
    <w:p w14:paraId="2A7AFA3C" w14:textId="4989A4A0" w:rsidR="00D15E4A" w:rsidRPr="00B41072" w:rsidRDefault="00670641" w:rsidP="00D15E4A">
      <w:pPr>
        <w:rPr>
          <w:lang w:val="id-ID"/>
        </w:rPr>
      </w:pPr>
      <w:r w:rsidRPr="00B41072">
        <w:rPr>
          <w:b/>
          <w:lang w:val="id-ID"/>
        </w:rPr>
        <w:fldChar w:fldCharType="end"/>
      </w:r>
    </w:p>
    <w:p w14:paraId="4ADE93E8" w14:textId="77777777" w:rsidR="0040473D" w:rsidRPr="00B41072" w:rsidRDefault="0040473D" w:rsidP="00476CBA">
      <w:pPr>
        <w:rPr>
          <w:lang w:val="id-ID"/>
        </w:rPr>
      </w:pPr>
    </w:p>
    <w:p w14:paraId="57DD0964" w14:textId="77777777" w:rsidR="00027C44" w:rsidRPr="00B41072" w:rsidRDefault="00027C44" w:rsidP="00476CBA">
      <w:pPr>
        <w:rPr>
          <w:lang w:val="id-ID"/>
        </w:rPr>
      </w:pPr>
    </w:p>
    <w:p w14:paraId="55BE2090" w14:textId="77777777" w:rsidR="0040473D" w:rsidRPr="00B41072" w:rsidRDefault="0040473D" w:rsidP="00476CBA">
      <w:pPr>
        <w:pStyle w:val="guidelines"/>
        <w:rPr>
          <w:lang w:val="id-ID"/>
        </w:rPr>
      </w:pPr>
    </w:p>
    <w:p w14:paraId="79F408FA" w14:textId="77777777" w:rsidR="008362FF" w:rsidRPr="00B41072" w:rsidRDefault="0040473D" w:rsidP="00476CBA">
      <w:pPr>
        <w:pStyle w:val="Title"/>
        <w:rPr>
          <w:lang w:val="id-ID"/>
        </w:rPr>
      </w:pPr>
      <w:r w:rsidRPr="00B41072">
        <w:rPr>
          <w:kern w:val="0"/>
          <w:lang w:val="id-ID"/>
        </w:rPr>
        <w:br w:type="page"/>
      </w:r>
      <w:r w:rsidR="008362FF" w:rsidRPr="00B41072">
        <w:rPr>
          <w:lang w:val="id-ID"/>
        </w:rPr>
        <w:lastRenderedPageBreak/>
        <w:t xml:space="preserve">DAFTAR </w:t>
      </w:r>
      <w:r w:rsidR="00D15E4A" w:rsidRPr="00B41072">
        <w:rPr>
          <w:lang w:val="id-ID"/>
        </w:rPr>
        <w:t>GAMBAR</w:t>
      </w:r>
    </w:p>
    <w:p w14:paraId="220968C4" w14:textId="77777777" w:rsidR="00D15E4A" w:rsidRPr="00B41072" w:rsidRDefault="00D15E4A" w:rsidP="00D15E4A">
      <w:pPr>
        <w:rPr>
          <w:sz w:val="28"/>
          <w:lang w:val="id-ID"/>
        </w:rPr>
      </w:pPr>
    </w:p>
    <w:p w14:paraId="5EB94A14" w14:textId="54405C1A" w:rsidR="004B02CD" w:rsidRPr="00B41072" w:rsidRDefault="00B27ECF">
      <w:pPr>
        <w:pStyle w:val="TableofFigures"/>
        <w:tabs>
          <w:tab w:val="right" w:leader="dot" w:pos="7927"/>
        </w:tabs>
        <w:rPr>
          <w:rFonts w:asciiTheme="minorHAnsi" w:eastAsiaTheme="minorEastAsia" w:hAnsiTheme="minorHAnsi" w:cstheme="minorBidi"/>
          <w:sz w:val="22"/>
          <w:szCs w:val="22"/>
          <w:lang w:val="id-ID" w:eastAsia="en-US"/>
        </w:rPr>
      </w:pPr>
      <w:r w:rsidRPr="00B41072">
        <w:rPr>
          <w:sz w:val="28"/>
          <w:lang w:val="id-ID"/>
        </w:rPr>
        <w:fldChar w:fldCharType="begin"/>
      </w:r>
      <w:r w:rsidR="00D15E4A" w:rsidRPr="00B41072">
        <w:rPr>
          <w:sz w:val="28"/>
          <w:lang w:val="id-ID"/>
        </w:rPr>
        <w:instrText xml:space="preserve"> TOC \h \z \c "Gambar" </w:instrText>
      </w:r>
      <w:r w:rsidRPr="00B41072">
        <w:rPr>
          <w:sz w:val="28"/>
          <w:lang w:val="id-ID"/>
        </w:rPr>
        <w:fldChar w:fldCharType="separate"/>
      </w:r>
      <w:hyperlink w:anchor="_Toc502433347" w:history="1">
        <w:r w:rsidR="004B02CD" w:rsidRPr="00B41072">
          <w:rPr>
            <w:rStyle w:val="Hyperlink"/>
            <w:lang w:val="id-ID"/>
          </w:rPr>
          <w:t>Gambar I.1. Diagram Gantt Jadwal Kegiatan Tugas Akhir</w:t>
        </w:r>
        <w:r w:rsidR="004B02CD" w:rsidRPr="00B41072">
          <w:rPr>
            <w:webHidden/>
            <w:lang w:val="id-ID"/>
          </w:rPr>
          <w:tab/>
        </w:r>
        <w:r w:rsidR="004B02CD" w:rsidRPr="00B41072">
          <w:rPr>
            <w:webHidden/>
            <w:lang w:val="id-ID"/>
          </w:rPr>
          <w:fldChar w:fldCharType="begin"/>
        </w:r>
        <w:r w:rsidR="004B02CD" w:rsidRPr="00B41072">
          <w:rPr>
            <w:webHidden/>
            <w:lang w:val="id-ID"/>
          </w:rPr>
          <w:instrText xml:space="preserve"> PAGEREF _Toc502433347 \h </w:instrText>
        </w:r>
        <w:r w:rsidR="004B02CD" w:rsidRPr="00B41072">
          <w:rPr>
            <w:webHidden/>
            <w:lang w:val="id-ID"/>
          </w:rPr>
        </w:r>
        <w:r w:rsidR="004B02CD" w:rsidRPr="00B41072">
          <w:rPr>
            <w:webHidden/>
            <w:lang w:val="id-ID"/>
          </w:rPr>
          <w:fldChar w:fldCharType="separate"/>
        </w:r>
        <w:r w:rsidR="00877D79">
          <w:rPr>
            <w:noProof/>
            <w:webHidden/>
            <w:lang w:val="id-ID"/>
          </w:rPr>
          <w:t>6</w:t>
        </w:r>
        <w:r w:rsidR="004B02CD" w:rsidRPr="00B41072">
          <w:rPr>
            <w:webHidden/>
            <w:lang w:val="id-ID"/>
          </w:rPr>
          <w:fldChar w:fldCharType="end"/>
        </w:r>
      </w:hyperlink>
    </w:p>
    <w:p w14:paraId="055BD08A" w14:textId="3A6BA7A9" w:rsidR="004B02CD"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3348" w:history="1">
        <w:r w:rsidR="004B02CD" w:rsidRPr="00B41072">
          <w:rPr>
            <w:rStyle w:val="Hyperlink"/>
            <w:lang w:val="id-ID"/>
          </w:rPr>
          <w:t>Gambar II.1. Contoh Visualisasi Word Embedding Bahasa Indonesia dengan Model FastText</w:t>
        </w:r>
        <w:r w:rsidR="004B02CD" w:rsidRPr="00B41072">
          <w:rPr>
            <w:webHidden/>
            <w:lang w:val="id-ID"/>
          </w:rPr>
          <w:tab/>
        </w:r>
        <w:r w:rsidR="004B02CD" w:rsidRPr="00B41072">
          <w:rPr>
            <w:webHidden/>
            <w:lang w:val="id-ID"/>
          </w:rPr>
          <w:fldChar w:fldCharType="begin"/>
        </w:r>
        <w:r w:rsidR="004B02CD" w:rsidRPr="00B41072">
          <w:rPr>
            <w:webHidden/>
            <w:lang w:val="id-ID"/>
          </w:rPr>
          <w:instrText xml:space="preserve"> PAGEREF _Toc502433348 \h </w:instrText>
        </w:r>
        <w:r w:rsidR="004B02CD" w:rsidRPr="00B41072">
          <w:rPr>
            <w:webHidden/>
            <w:lang w:val="id-ID"/>
          </w:rPr>
        </w:r>
        <w:r w:rsidR="004B02CD" w:rsidRPr="00B41072">
          <w:rPr>
            <w:webHidden/>
            <w:lang w:val="id-ID"/>
          </w:rPr>
          <w:fldChar w:fldCharType="separate"/>
        </w:r>
        <w:r w:rsidR="00877D79">
          <w:rPr>
            <w:noProof/>
            <w:webHidden/>
            <w:lang w:val="id-ID"/>
          </w:rPr>
          <w:t>13</w:t>
        </w:r>
        <w:r w:rsidR="004B02CD" w:rsidRPr="00B41072">
          <w:rPr>
            <w:webHidden/>
            <w:lang w:val="id-ID"/>
          </w:rPr>
          <w:fldChar w:fldCharType="end"/>
        </w:r>
      </w:hyperlink>
    </w:p>
    <w:p w14:paraId="2E5BE77F" w14:textId="10C471E4" w:rsidR="004B02CD"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3349" w:history="1">
        <w:r w:rsidR="004B02CD" w:rsidRPr="00B41072">
          <w:rPr>
            <w:rStyle w:val="Hyperlink"/>
            <w:lang w:val="id-ID"/>
          </w:rPr>
          <w:t>Gambar II.2. Topologi RNN Sederhana</w:t>
        </w:r>
        <w:r w:rsidR="004B02CD" w:rsidRPr="00B41072">
          <w:rPr>
            <w:webHidden/>
            <w:lang w:val="id-ID"/>
          </w:rPr>
          <w:tab/>
        </w:r>
        <w:r w:rsidR="004B02CD" w:rsidRPr="00B41072">
          <w:rPr>
            <w:webHidden/>
            <w:lang w:val="id-ID"/>
          </w:rPr>
          <w:fldChar w:fldCharType="begin"/>
        </w:r>
        <w:r w:rsidR="004B02CD" w:rsidRPr="00B41072">
          <w:rPr>
            <w:webHidden/>
            <w:lang w:val="id-ID"/>
          </w:rPr>
          <w:instrText xml:space="preserve"> PAGEREF _Toc502433349 \h </w:instrText>
        </w:r>
        <w:r w:rsidR="004B02CD" w:rsidRPr="00B41072">
          <w:rPr>
            <w:webHidden/>
            <w:lang w:val="id-ID"/>
          </w:rPr>
        </w:r>
        <w:r w:rsidR="004B02CD" w:rsidRPr="00B41072">
          <w:rPr>
            <w:webHidden/>
            <w:lang w:val="id-ID"/>
          </w:rPr>
          <w:fldChar w:fldCharType="separate"/>
        </w:r>
        <w:r w:rsidR="00877D79">
          <w:rPr>
            <w:noProof/>
            <w:webHidden/>
            <w:lang w:val="id-ID"/>
          </w:rPr>
          <w:t>13</w:t>
        </w:r>
        <w:r w:rsidR="004B02CD" w:rsidRPr="00B41072">
          <w:rPr>
            <w:webHidden/>
            <w:lang w:val="id-ID"/>
          </w:rPr>
          <w:fldChar w:fldCharType="end"/>
        </w:r>
      </w:hyperlink>
    </w:p>
    <w:p w14:paraId="16CCB0CE" w14:textId="72049243" w:rsidR="004B02CD"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3350" w:history="1">
        <w:r w:rsidR="004B02CD" w:rsidRPr="00B41072">
          <w:rPr>
            <w:rStyle w:val="Hyperlink"/>
            <w:lang w:val="id-ID"/>
          </w:rPr>
          <w:t>Gambar II.3. Perbedaan Sel RNN (Kiri) dan Sel GRU (Kanan)</w:t>
        </w:r>
        <w:r w:rsidR="004B02CD" w:rsidRPr="00B41072">
          <w:rPr>
            <w:webHidden/>
            <w:lang w:val="id-ID"/>
          </w:rPr>
          <w:tab/>
        </w:r>
        <w:r w:rsidR="004B02CD" w:rsidRPr="00B41072">
          <w:rPr>
            <w:webHidden/>
            <w:lang w:val="id-ID"/>
          </w:rPr>
          <w:fldChar w:fldCharType="begin"/>
        </w:r>
        <w:r w:rsidR="004B02CD" w:rsidRPr="00B41072">
          <w:rPr>
            <w:webHidden/>
            <w:lang w:val="id-ID"/>
          </w:rPr>
          <w:instrText xml:space="preserve"> PAGEREF _Toc502433350 \h </w:instrText>
        </w:r>
        <w:r w:rsidR="004B02CD" w:rsidRPr="00B41072">
          <w:rPr>
            <w:webHidden/>
            <w:lang w:val="id-ID"/>
          </w:rPr>
        </w:r>
        <w:r w:rsidR="004B02CD" w:rsidRPr="00B41072">
          <w:rPr>
            <w:webHidden/>
            <w:lang w:val="id-ID"/>
          </w:rPr>
          <w:fldChar w:fldCharType="separate"/>
        </w:r>
        <w:r w:rsidR="00877D79">
          <w:rPr>
            <w:noProof/>
            <w:webHidden/>
            <w:lang w:val="id-ID"/>
          </w:rPr>
          <w:t>14</w:t>
        </w:r>
        <w:r w:rsidR="004B02CD" w:rsidRPr="00B41072">
          <w:rPr>
            <w:webHidden/>
            <w:lang w:val="id-ID"/>
          </w:rPr>
          <w:fldChar w:fldCharType="end"/>
        </w:r>
      </w:hyperlink>
    </w:p>
    <w:p w14:paraId="45A7951E" w14:textId="2FE17B51" w:rsidR="004B02CD"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3351" w:history="1">
        <w:r w:rsidR="004B02CD" w:rsidRPr="00B41072">
          <w:rPr>
            <w:rStyle w:val="Hyperlink"/>
            <w:lang w:val="id-ID"/>
          </w:rPr>
          <w:t xml:space="preserve">Gambar II.4. Contoh Graf </w:t>
        </w:r>
        <w:r w:rsidR="004B02CD" w:rsidRPr="00B41072">
          <w:rPr>
            <w:rStyle w:val="Hyperlink"/>
            <w:i/>
            <w:lang w:val="id-ID"/>
          </w:rPr>
          <w:t xml:space="preserve">Discourse </w:t>
        </w:r>
        <w:r w:rsidR="004B02CD" w:rsidRPr="00B41072">
          <w:rPr>
            <w:rStyle w:val="Hyperlink"/>
            <w:lang w:val="id-ID"/>
          </w:rPr>
          <w:t>(Christensen, 2013)</w:t>
        </w:r>
        <w:r w:rsidR="004B02CD" w:rsidRPr="00B41072">
          <w:rPr>
            <w:webHidden/>
            <w:lang w:val="id-ID"/>
          </w:rPr>
          <w:tab/>
        </w:r>
        <w:r w:rsidR="004B02CD" w:rsidRPr="00B41072">
          <w:rPr>
            <w:webHidden/>
            <w:lang w:val="id-ID"/>
          </w:rPr>
          <w:fldChar w:fldCharType="begin"/>
        </w:r>
        <w:r w:rsidR="004B02CD" w:rsidRPr="00B41072">
          <w:rPr>
            <w:webHidden/>
            <w:lang w:val="id-ID"/>
          </w:rPr>
          <w:instrText xml:space="preserve"> PAGEREF _Toc502433351 \h </w:instrText>
        </w:r>
        <w:r w:rsidR="004B02CD" w:rsidRPr="00B41072">
          <w:rPr>
            <w:webHidden/>
            <w:lang w:val="id-ID"/>
          </w:rPr>
        </w:r>
        <w:r w:rsidR="004B02CD" w:rsidRPr="00B41072">
          <w:rPr>
            <w:webHidden/>
            <w:lang w:val="id-ID"/>
          </w:rPr>
          <w:fldChar w:fldCharType="separate"/>
        </w:r>
        <w:r w:rsidR="00877D79">
          <w:rPr>
            <w:noProof/>
            <w:webHidden/>
            <w:lang w:val="id-ID"/>
          </w:rPr>
          <w:t>17</w:t>
        </w:r>
        <w:r w:rsidR="004B02CD" w:rsidRPr="00B41072">
          <w:rPr>
            <w:webHidden/>
            <w:lang w:val="id-ID"/>
          </w:rPr>
          <w:fldChar w:fldCharType="end"/>
        </w:r>
      </w:hyperlink>
    </w:p>
    <w:p w14:paraId="49108846" w14:textId="79D44970" w:rsidR="004B02CD"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3352" w:history="1">
        <w:r w:rsidR="004B02CD" w:rsidRPr="00B41072">
          <w:rPr>
            <w:rStyle w:val="Hyperlink"/>
            <w:lang w:val="id-ID"/>
          </w:rPr>
          <w:t>Gambar II.5. Arsitektur Peringkasan Reztaputra &amp; Khodra (2017)</w:t>
        </w:r>
        <w:r w:rsidR="004B02CD" w:rsidRPr="00B41072">
          <w:rPr>
            <w:webHidden/>
            <w:lang w:val="id-ID"/>
          </w:rPr>
          <w:tab/>
        </w:r>
        <w:r w:rsidR="004B02CD" w:rsidRPr="00B41072">
          <w:rPr>
            <w:webHidden/>
            <w:lang w:val="id-ID"/>
          </w:rPr>
          <w:fldChar w:fldCharType="begin"/>
        </w:r>
        <w:r w:rsidR="004B02CD" w:rsidRPr="00B41072">
          <w:rPr>
            <w:webHidden/>
            <w:lang w:val="id-ID"/>
          </w:rPr>
          <w:instrText xml:space="preserve"> PAGEREF _Toc502433352 \h </w:instrText>
        </w:r>
        <w:r w:rsidR="004B02CD" w:rsidRPr="00B41072">
          <w:rPr>
            <w:webHidden/>
            <w:lang w:val="id-ID"/>
          </w:rPr>
        </w:r>
        <w:r w:rsidR="004B02CD" w:rsidRPr="00B41072">
          <w:rPr>
            <w:webHidden/>
            <w:lang w:val="id-ID"/>
          </w:rPr>
          <w:fldChar w:fldCharType="separate"/>
        </w:r>
        <w:r w:rsidR="00877D79">
          <w:rPr>
            <w:noProof/>
            <w:webHidden/>
            <w:lang w:val="id-ID"/>
          </w:rPr>
          <w:t>20</w:t>
        </w:r>
        <w:r w:rsidR="004B02CD" w:rsidRPr="00B41072">
          <w:rPr>
            <w:webHidden/>
            <w:lang w:val="id-ID"/>
          </w:rPr>
          <w:fldChar w:fldCharType="end"/>
        </w:r>
      </w:hyperlink>
    </w:p>
    <w:p w14:paraId="1A48C03F" w14:textId="37E4455A" w:rsidR="004B02CD"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3353" w:history="1">
        <w:r w:rsidR="004B02CD" w:rsidRPr="00B41072">
          <w:rPr>
            <w:rStyle w:val="Hyperlink"/>
            <w:lang w:val="id-ID"/>
          </w:rPr>
          <w:t>Gambar II.6. Arsitektur Peringkasan Multi-Dokumen Berbasis Graf Neural (Yasunaga, 2017)</w:t>
        </w:r>
        <w:r w:rsidR="004B02CD" w:rsidRPr="00B41072">
          <w:rPr>
            <w:webHidden/>
            <w:lang w:val="id-ID"/>
          </w:rPr>
          <w:tab/>
        </w:r>
        <w:r w:rsidR="004B02CD" w:rsidRPr="00B41072">
          <w:rPr>
            <w:webHidden/>
            <w:lang w:val="id-ID"/>
          </w:rPr>
          <w:fldChar w:fldCharType="begin"/>
        </w:r>
        <w:r w:rsidR="004B02CD" w:rsidRPr="00B41072">
          <w:rPr>
            <w:webHidden/>
            <w:lang w:val="id-ID"/>
          </w:rPr>
          <w:instrText xml:space="preserve"> PAGEREF _Toc502433353 \h </w:instrText>
        </w:r>
        <w:r w:rsidR="004B02CD" w:rsidRPr="00B41072">
          <w:rPr>
            <w:webHidden/>
            <w:lang w:val="id-ID"/>
          </w:rPr>
        </w:r>
        <w:r w:rsidR="004B02CD" w:rsidRPr="00B41072">
          <w:rPr>
            <w:webHidden/>
            <w:lang w:val="id-ID"/>
          </w:rPr>
          <w:fldChar w:fldCharType="separate"/>
        </w:r>
        <w:r w:rsidR="00877D79">
          <w:rPr>
            <w:noProof/>
            <w:webHidden/>
            <w:lang w:val="id-ID"/>
          </w:rPr>
          <w:t>23</w:t>
        </w:r>
        <w:r w:rsidR="004B02CD" w:rsidRPr="00B41072">
          <w:rPr>
            <w:webHidden/>
            <w:lang w:val="id-ID"/>
          </w:rPr>
          <w:fldChar w:fldCharType="end"/>
        </w:r>
      </w:hyperlink>
    </w:p>
    <w:p w14:paraId="7403EA0E" w14:textId="42371235" w:rsidR="004B02CD"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3354" w:history="1">
        <w:r w:rsidR="004B02CD" w:rsidRPr="00B41072">
          <w:rPr>
            <w:rStyle w:val="Hyperlink"/>
            <w:lang w:val="id-ID"/>
          </w:rPr>
          <w:t>Gambar III.1. Arsitektur Sistem Peringkasan Otomatis</w:t>
        </w:r>
        <w:r w:rsidR="004B02CD" w:rsidRPr="00B41072">
          <w:rPr>
            <w:webHidden/>
            <w:lang w:val="id-ID"/>
          </w:rPr>
          <w:tab/>
        </w:r>
        <w:r w:rsidR="004B02CD" w:rsidRPr="00B41072">
          <w:rPr>
            <w:webHidden/>
            <w:lang w:val="id-ID"/>
          </w:rPr>
          <w:fldChar w:fldCharType="begin"/>
        </w:r>
        <w:r w:rsidR="004B02CD" w:rsidRPr="00B41072">
          <w:rPr>
            <w:webHidden/>
            <w:lang w:val="id-ID"/>
          </w:rPr>
          <w:instrText xml:space="preserve"> PAGEREF _Toc502433354 \h </w:instrText>
        </w:r>
        <w:r w:rsidR="004B02CD" w:rsidRPr="00B41072">
          <w:rPr>
            <w:webHidden/>
            <w:lang w:val="id-ID"/>
          </w:rPr>
        </w:r>
        <w:r w:rsidR="004B02CD" w:rsidRPr="00B41072">
          <w:rPr>
            <w:webHidden/>
            <w:lang w:val="id-ID"/>
          </w:rPr>
          <w:fldChar w:fldCharType="separate"/>
        </w:r>
        <w:r w:rsidR="00877D79">
          <w:rPr>
            <w:noProof/>
            <w:webHidden/>
            <w:lang w:val="id-ID"/>
          </w:rPr>
          <w:t>29</w:t>
        </w:r>
        <w:r w:rsidR="004B02CD" w:rsidRPr="00B41072">
          <w:rPr>
            <w:webHidden/>
            <w:lang w:val="id-ID"/>
          </w:rPr>
          <w:fldChar w:fldCharType="end"/>
        </w:r>
      </w:hyperlink>
    </w:p>
    <w:p w14:paraId="55370BA1" w14:textId="1A5E75DE" w:rsidR="004B02CD"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3355" w:history="1">
        <w:r w:rsidR="004B02CD" w:rsidRPr="00B41072">
          <w:rPr>
            <w:rStyle w:val="Hyperlink"/>
            <w:lang w:val="id-ID"/>
          </w:rPr>
          <w:t xml:space="preserve">Gambar III.2. Ilustrasi Proses Pembentukan </w:t>
        </w:r>
        <w:r w:rsidR="004B02CD" w:rsidRPr="00B41072">
          <w:rPr>
            <w:rStyle w:val="Hyperlink"/>
            <w:i/>
            <w:lang w:val="id-ID"/>
          </w:rPr>
          <w:t xml:space="preserve">Sentence Embedding </w:t>
        </w:r>
        <w:r w:rsidR="004B02CD" w:rsidRPr="00B41072">
          <w:rPr>
            <w:rStyle w:val="Hyperlink"/>
            <w:lang w:val="id-ID"/>
          </w:rPr>
          <w:t>Menggunakan GRU</w:t>
        </w:r>
        <w:r w:rsidR="004B02CD" w:rsidRPr="00B41072">
          <w:rPr>
            <w:webHidden/>
            <w:lang w:val="id-ID"/>
          </w:rPr>
          <w:tab/>
        </w:r>
        <w:r w:rsidR="004B02CD" w:rsidRPr="00B41072">
          <w:rPr>
            <w:webHidden/>
            <w:lang w:val="id-ID"/>
          </w:rPr>
          <w:fldChar w:fldCharType="begin"/>
        </w:r>
        <w:r w:rsidR="004B02CD" w:rsidRPr="00B41072">
          <w:rPr>
            <w:webHidden/>
            <w:lang w:val="id-ID"/>
          </w:rPr>
          <w:instrText xml:space="preserve"> PAGEREF _Toc502433355 \h </w:instrText>
        </w:r>
        <w:r w:rsidR="004B02CD" w:rsidRPr="00B41072">
          <w:rPr>
            <w:webHidden/>
            <w:lang w:val="id-ID"/>
          </w:rPr>
        </w:r>
        <w:r w:rsidR="004B02CD" w:rsidRPr="00B41072">
          <w:rPr>
            <w:webHidden/>
            <w:lang w:val="id-ID"/>
          </w:rPr>
          <w:fldChar w:fldCharType="separate"/>
        </w:r>
        <w:r w:rsidR="00877D79">
          <w:rPr>
            <w:noProof/>
            <w:webHidden/>
            <w:lang w:val="id-ID"/>
          </w:rPr>
          <w:t>31</w:t>
        </w:r>
        <w:r w:rsidR="004B02CD" w:rsidRPr="00B41072">
          <w:rPr>
            <w:webHidden/>
            <w:lang w:val="id-ID"/>
          </w:rPr>
          <w:fldChar w:fldCharType="end"/>
        </w:r>
      </w:hyperlink>
    </w:p>
    <w:p w14:paraId="3BC5F2BC" w14:textId="0D1644A6" w:rsidR="004B02CD"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3356" w:history="1">
        <w:r w:rsidR="004B02CD" w:rsidRPr="00B41072">
          <w:rPr>
            <w:rStyle w:val="Hyperlink"/>
            <w:lang w:val="id-ID"/>
          </w:rPr>
          <w:t>Gambar III.3. Ilustrasi GCN dengan Satu Lapisan</w:t>
        </w:r>
        <w:r w:rsidR="004B02CD" w:rsidRPr="00B41072">
          <w:rPr>
            <w:webHidden/>
            <w:lang w:val="id-ID"/>
          </w:rPr>
          <w:tab/>
        </w:r>
        <w:r w:rsidR="004B02CD" w:rsidRPr="00B41072">
          <w:rPr>
            <w:webHidden/>
            <w:lang w:val="id-ID"/>
          </w:rPr>
          <w:fldChar w:fldCharType="begin"/>
        </w:r>
        <w:r w:rsidR="004B02CD" w:rsidRPr="00B41072">
          <w:rPr>
            <w:webHidden/>
            <w:lang w:val="id-ID"/>
          </w:rPr>
          <w:instrText xml:space="preserve"> PAGEREF _Toc502433356 \h </w:instrText>
        </w:r>
        <w:r w:rsidR="004B02CD" w:rsidRPr="00B41072">
          <w:rPr>
            <w:webHidden/>
            <w:lang w:val="id-ID"/>
          </w:rPr>
        </w:r>
        <w:r w:rsidR="004B02CD" w:rsidRPr="00B41072">
          <w:rPr>
            <w:webHidden/>
            <w:lang w:val="id-ID"/>
          </w:rPr>
          <w:fldChar w:fldCharType="separate"/>
        </w:r>
        <w:r w:rsidR="00877D79">
          <w:rPr>
            <w:noProof/>
            <w:webHidden/>
            <w:lang w:val="id-ID"/>
          </w:rPr>
          <w:t>36</w:t>
        </w:r>
        <w:r w:rsidR="004B02CD" w:rsidRPr="00B41072">
          <w:rPr>
            <w:webHidden/>
            <w:lang w:val="id-ID"/>
          </w:rPr>
          <w:fldChar w:fldCharType="end"/>
        </w:r>
      </w:hyperlink>
    </w:p>
    <w:p w14:paraId="33FDE892" w14:textId="7EB730CC" w:rsidR="004B02CD"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3357" w:history="1">
        <w:r w:rsidR="004B02CD" w:rsidRPr="00B41072">
          <w:rPr>
            <w:rStyle w:val="Hyperlink"/>
            <w:lang w:val="id-ID"/>
          </w:rPr>
          <w:t xml:space="preserve">Gambar III.4. Ilustrasi GRU Dokumen dan Perhitungan </w:t>
        </w:r>
        <w:r w:rsidR="004B02CD" w:rsidRPr="00B41072">
          <w:rPr>
            <w:rStyle w:val="Hyperlink"/>
            <w:i/>
            <w:lang w:val="id-ID"/>
          </w:rPr>
          <w:t>Cluster Embedding</w:t>
        </w:r>
        <w:r w:rsidR="004B02CD" w:rsidRPr="00B41072">
          <w:rPr>
            <w:webHidden/>
            <w:lang w:val="id-ID"/>
          </w:rPr>
          <w:tab/>
        </w:r>
        <w:r w:rsidR="004B02CD" w:rsidRPr="00B41072">
          <w:rPr>
            <w:webHidden/>
            <w:lang w:val="id-ID"/>
          </w:rPr>
          <w:fldChar w:fldCharType="begin"/>
        </w:r>
        <w:r w:rsidR="004B02CD" w:rsidRPr="00B41072">
          <w:rPr>
            <w:webHidden/>
            <w:lang w:val="id-ID"/>
          </w:rPr>
          <w:instrText xml:space="preserve"> PAGEREF _Toc502433357 \h </w:instrText>
        </w:r>
        <w:r w:rsidR="004B02CD" w:rsidRPr="00B41072">
          <w:rPr>
            <w:webHidden/>
            <w:lang w:val="id-ID"/>
          </w:rPr>
        </w:r>
        <w:r w:rsidR="004B02CD" w:rsidRPr="00B41072">
          <w:rPr>
            <w:webHidden/>
            <w:lang w:val="id-ID"/>
          </w:rPr>
          <w:fldChar w:fldCharType="separate"/>
        </w:r>
        <w:r w:rsidR="00877D79">
          <w:rPr>
            <w:noProof/>
            <w:webHidden/>
            <w:lang w:val="id-ID"/>
          </w:rPr>
          <w:t>37</w:t>
        </w:r>
        <w:r w:rsidR="004B02CD" w:rsidRPr="00B41072">
          <w:rPr>
            <w:webHidden/>
            <w:lang w:val="id-ID"/>
          </w:rPr>
          <w:fldChar w:fldCharType="end"/>
        </w:r>
      </w:hyperlink>
    </w:p>
    <w:p w14:paraId="7D963C3D" w14:textId="4F3FD41D" w:rsidR="00D15E4A" w:rsidRPr="00B41072" w:rsidRDefault="00B27ECF" w:rsidP="00D15E4A">
      <w:pPr>
        <w:rPr>
          <w:sz w:val="28"/>
          <w:lang w:val="id-ID"/>
        </w:rPr>
      </w:pPr>
      <w:r w:rsidRPr="00B41072">
        <w:rPr>
          <w:sz w:val="28"/>
          <w:lang w:val="id-ID"/>
        </w:rPr>
        <w:fldChar w:fldCharType="end"/>
      </w:r>
    </w:p>
    <w:p w14:paraId="0791EAF9" w14:textId="77777777" w:rsidR="00D15E4A" w:rsidRPr="00B41072" w:rsidRDefault="00D15E4A">
      <w:pPr>
        <w:spacing w:before="0" w:after="0" w:line="240" w:lineRule="auto"/>
        <w:jc w:val="left"/>
        <w:rPr>
          <w:b/>
          <w:kern w:val="28"/>
          <w:sz w:val="28"/>
          <w:lang w:val="id-ID"/>
        </w:rPr>
      </w:pPr>
      <w:r w:rsidRPr="00B41072">
        <w:rPr>
          <w:lang w:val="id-ID"/>
        </w:rPr>
        <w:br w:type="page"/>
      </w:r>
    </w:p>
    <w:p w14:paraId="03EFFAD9" w14:textId="77777777" w:rsidR="00D15E4A" w:rsidRPr="00B41072" w:rsidRDefault="00D15E4A" w:rsidP="00D15E4A">
      <w:pPr>
        <w:pStyle w:val="Title"/>
        <w:rPr>
          <w:lang w:val="id-ID"/>
        </w:rPr>
      </w:pPr>
      <w:r w:rsidRPr="00B41072">
        <w:rPr>
          <w:lang w:val="id-ID"/>
        </w:rPr>
        <w:lastRenderedPageBreak/>
        <w:t>DAFTAR TABEL</w:t>
      </w:r>
    </w:p>
    <w:p w14:paraId="287706A3" w14:textId="77777777" w:rsidR="00D15E4A" w:rsidRPr="00B41072" w:rsidRDefault="00D15E4A" w:rsidP="00D15E4A">
      <w:pPr>
        <w:rPr>
          <w:lang w:val="id-ID"/>
        </w:rPr>
      </w:pPr>
    </w:p>
    <w:p w14:paraId="74B046D5" w14:textId="7F2DD99A" w:rsidR="00452C85" w:rsidRPr="00B41072" w:rsidRDefault="00B27ECF">
      <w:pPr>
        <w:pStyle w:val="TableofFigures"/>
        <w:tabs>
          <w:tab w:val="right" w:leader="dot" w:pos="7927"/>
        </w:tabs>
        <w:rPr>
          <w:rFonts w:asciiTheme="minorHAnsi" w:eastAsiaTheme="minorEastAsia" w:hAnsiTheme="minorHAnsi" w:cstheme="minorBidi"/>
          <w:sz w:val="22"/>
          <w:szCs w:val="22"/>
          <w:lang w:val="id-ID" w:eastAsia="en-US"/>
        </w:rPr>
      </w:pPr>
      <w:r w:rsidRPr="00B41072">
        <w:rPr>
          <w:lang w:val="id-ID"/>
        </w:rPr>
        <w:fldChar w:fldCharType="begin"/>
      </w:r>
      <w:r w:rsidR="00D15E4A" w:rsidRPr="00B41072">
        <w:rPr>
          <w:lang w:val="id-ID"/>
        </w:rPr>
        <w:instrText xml:space="preserve"> TOC \h \z \c "Tabel" </w:instrText>
      </w:r>
      <w:r w:rsidRPr="00B41072">
        <w:rPr>
          <w:lang w:val="id-ID"/>
        </w:rPr>
        <w:fldChar w:fldCharType="separate"/>
      </w:r>
      <w:hyperlink w:anchor="_Toc502435574" w:history="1">
        <w:r w:rsidR="00452C85" w:rsidRPr="00B41072">
          <w:rPr>
            <w:rStyle w:val="Hyperlink"/>
            <w:lang w:val="id-ID"/>
          </w:rPr>
          <w:t>Tabel I.1. Tabel Jadwal Kegiatan Tugas Akhir</w:t>
        </w:r>
        <w:r w:rsidR="00452C85" w:rsidRPr="00B41072">
          <w:rPr>
            <w:webHidden/>
            <w:lang w:val="id-ID"/>
          </w:rPr>
          <w:tab/>
        </w:r>
        <w:r w:rsidR="00452C85" w:rsidRPr="00B41072">
          <w:rPr>
            <w:webHidden/>
            <w:lang w:val="id-ID"/>
          </w:rPr>
          <w:fldChar w:fldCharType="begin"/>
        </w:r>
        <w:r w:rsidR="00452C85" w:rsidRPr="00B41072">
          <w:rPr>
            <w:webHidden/>
            <w:lang w:val="id-ID"/>
          </w:rPr>
          <w:instrText xml:space="preserve"> PAGEREF _Toc502435574 \h </w:instrText>
        </w:r>
        <w:r w:rsidR="00452C85" w:rsidRPr="00B41072">
          <w:rPr>
            <w:webHidden/>
            <w:lang w:val="id-ID"/>
          </w:rPr>
        </w:r>
        <w:r w:rsidR="00452C85" w:rsidRPr="00B41072">
          <w:rPr>
            <w:webHidden/>
            <w:lang w:val="id-ID"/>
          </w:rPr>
          <w:fldChar w:fldCharType="separate"/>
        </w:r>
        <w:r w:rsidR="00877D79">
          <w:rPr>
            <w:noProof/>
            <w:webHidden/>
            <w:lang w:val="id-ID"/>
          </w:rPr>
          <w:t>6</w:t>
        </w:r>
        <w:r w:rsidR="00452C85" w:rsidRPr="00B41072">
          <w:rPr>
            <w:webHidden/>
            <w:lang w:val="id-ID"/>
          </w:rPr>
          <w:fldChar w:fldCharType="end"/>
        </w:r>
      </w:hyperlink>
    </w:p>
    <w:p w14:paraId="299A40A2" w14:textId="6A046F09" w:rsidR="00452C85"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5575" w:history="1">
        <w:r w:rsidR="00452C85" w:rsidRPr="00B41072">
          <w:rPr>
            <w:rStyle w:val="Hyperlink"/>
            <w:lang w:val="id-ID"/>
          </w:rPr>
          <w:t xml:space="preserve">Tabel I.2. Tabel </w:t>
        </w:r>
        <w:r w:rsidR="00452C85" w:rsidRPr="00B41072">
          <w:rPr>
            <w:rStyle w:val="Hyperlink"/>
            <w:i/>
            <w:lang w:val="id-ID"/>
          </w:rPr>
          <w:t>Milestone</w:t>
        </w:r>
        <w:r w:rsidR="00452C85" w:rsidRPr="00B41072">
          <w:rPr>
            <w:rStyle w:val="Hyperlink"/>
            <w:lang w:val="id-ID"/>
          </w:rPr>
          <w:t xml:space="preserve"> Tugas Akhir</w:t>
        </w:r>
        <w:r w:rsidR="00452C85" w:rsidRPr="00B41072">
          <w:rPr>
            <w:webHidden/>
            <w:lang w:val="id-ID"/>
          </w:rPr>
          <w:tab/>
        </w:r>
        <w:r w:rsidR="00452C85" w:rsidRPr="00B41072">
          <w:rPr>
            <w:webHidden/>
            <w:lang w:val="id-ID"/>
          </w:rPr>
          <w:fldChar w:fldCharType="begin"/>
        </w:r>
        <w:r w:rsidR="00452C85" w:rsidRPr="00B41072">
          <w:rPr>
            <w:webHidden/>
            <w:lang w:val="id-ID"/>
          </w:rPr>
          <w:instrText xml:space="preserve"> PAGEREF _Toc502435575 \h </w:instrText>
        </w:r>
        <w:r w:rsidR="00452C85" w:rsidRPr="00B41072">
          <w:rPr>
            <w:webHidden/>
            <w:lang w:val="id-ID"/>
          </w:rPr>
        </w:r>
        <w:r w:rsidR="00452C85" w:rsidRPr="00B41072">
          <w:rPr>
            <w:webHidden/>
            <w:lang w:val="id-ID"/>
          </w:rPr>
          <w:fldChar w:fldCharType="separate"/>
        </w:r>
        <w:r w:rsidR="00877D79">
          <w:rPr>
            <w:noProof/>
            <w:webHidden/>
            <w:lang w:val="id-ID"/>
          </w:rPr>
          <w:t>7</w:t>
        </w:r>
        <w:r w:rsidR="00452C85" w:rsidRPr="00B41072">
          <w:rPr>
            <w:webHidden/>
            <w:lang w:val="id-ID"/>
          </w:rPr>
          <w:fldChar w:fldCharType="end"/>
        </w:r>
      </w:hyperlink>
    </w:p>
    <w:p w14:paraId="1DAE4605" w14:textId="60B240E6" w:rsidR="00452C85"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5576" w:history="1">
        <w:r w:rsidR="00452C85" w:rsidRPr="00B41072">
          <w:rPr>
            <w:rStyle w:val="Hyperlink"/>
            <w:lang w:val="id-ID"/>
          </w:rPr>
          <w:t xml:space="preserve">Tabel I.3. Tabel </w:t>
        </w:r>
        <w:r w:rsidR="00452C85" w:rsidRPr="00B41072">
          <w:rPr>
            <w:rStyle w:val="Hyperlink"/>
            <w:i/>
            <w:lang w:val="id-ID"/>
          </w:rPr>
          <w:t>Deliverables</w:t>
        </w:r>
        <w:r w:rsidR="00452C85" w:rsidRPr="00B41072">
          <w:rPr>
            <w:rStyle w:val="Hyperlink"/>
            <w:lang w:val="id-ID"/>
          </w:rPr>
          <w:t xml:space="preserve"> Tugas Akhir</w:t>
        </w:r>
        <w:r w:rsidR="00452C85" w:rsidRPr="00B41072">
          <w:rPr>
            <w:webHidden/>
            <w:lang w:val="id-ID"/>
          </w:rPr>
          <w:tab/>
        </w:r>
        <w:r w:rsidR="00452C85" w:rsidRPr="00B41072">
          <w:rPr>
            <w:webHidden/>
            <w:lang w:val="id-ID"/>
          </w:rPr>
          <w:fldChar w:fldCharType="begin"/>
        </w:r>
        <w:r w:rsidR="00452C85" w:rsidRPr="00B41072">
          <w:rPr>
            <w:webHidden/>
            <w:lang w:val="id-ID"/>
          </w:rPr>
          <w:instrText xml:space="preserve"> PAGEREF _Toc502435576 \h </w:instrText>
        </w:r>
        <w:r w:rsidR="00452C85" w:rsidRPr="00B41072">
          <w:rPr>
            <w:webHidden/>
            <w:lang w:val="id-ID"/>
          </w:rPr>
        </w:r>
        <w:r w:rsidR="00452C85" w:rsidRPr="00B41072">
          <w:rPr>
            <w:webHidden/>
            <w:lang w:val="id-ID"/>
          </w:rPr>
          <w:fldChar w:fldCharType="separate"/>
        </w:r>
        <w:r w:rsidR="00877D79">
          <w:rPr>
            <w:noProof/>
            <w:webHidden/>
            <w:lang w:val="id-ID"/>
          </w:rPr>
          <w:t>7</w:t>
        </w:r>
        <w:r w:rsidR="00452C85" w:rsidRPr="00B41072">
          <w:rPr>
            <w:webHidden/>
            <w:lang w:val="id-ID"/>
          </w:rPr>
          <w:fldChar w:fldCharType="end"/>
        </w:r>
      </w:hyperlink>
    </w:p>
    <w:p w14:paraId="41C0E603" w14:textId="4BCAC4B6" w:rsidR="00452C85"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5577" w:history="1">
        <w:r w:rsidR="00452C85" w:rsidRPr="00B41072">
          <w:rPr>
            <w:rStyle w:val="Hyperlink"/>
            <w:lang w:val="id-ID"/>
          </w:rPr>
          <w:t>Tabel II.1. Tingkat Fitur Peringkasan Otomatis Beserta Contoh</w:t>
        </w:r>
        <w:r w:rsidR="00452C85" w:rsidRPr="00B41072">
          <w:rPr>
            <w:webHidden/>
            <w:lang w:val="id-ID"/>
          </w:rPr>
          <w:tab/>
        </w:r>
        <w:r w:rsidR="00452C85" w:rsidRPr="00B41072">
          <w:rPr>
            <w:webHidden/>
            <w:lang w:val="id-ID"/>
          </w:rPr>
          <w:fldChar w:fldCharType="begin"/>
        </w:r>
        <w:r w:rsidR="00452C85" w:rsidRPr="00B41072">
          <w:rPr>
            <w:webHidden/>
            <w:lang w:val="id-ID"/>
          </w:rPr>
          <w:instrText xml:space="preserve"> PAGEREF _Toc502435577 \h </w:instrText>
        </w:r>
        <w:r w:rsidR="00452C85" w:rsidRPr="00B41072">
          <w:rPr>
            <w:webHidden/>
            <w:lang w:val="id-ID"/>
          </w:rPr>
        </w:r>
        <w:r w:rsidR="00452C85" w:rsidRPr="00B41072">
          <w:rPr>
            <w:webHidden/>
            <w:lang w:val="id-ID"/>
          </w:rPr>
          <w:fldChar w:fldCharType="separate"/>
        </w:r>
        <w:r w:rsidR="00877D79">
          <w:rPr>
            <w:noProof/>
            <w:webHidden/>
            <w:lang w:val="id-ID"/>
          </w:rPr>
          <w:t>8</w:t>
        </w:r>
        <w:r w:rsidR="00452C85" w:rsidRPr="00B41072">
          <w:rPr>
            <w:webHidden/>
            <w:lang w:val="id-ID"/>
          </w:rPr>
          <w:fldChar w:fldCharType="end"/>
        </w:r>
      </w:hyperlink>
    </w:p>
    <w:p w14:paraId="2044E3C6" w14:textId="5C04E9AB" w:rsidR="00452C85"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5578" w:history="1">
        <w:r w:rsidR="00452C85" w:rsidRPr="00B41072">
          <w:rPr>
            <w:rStyle w:val="Hyperlink"/>
            <w:lang w:val="id-ID"/>
          </w:rPr>
          <w:t>Tabel II.2. Contoh Perhitungan ROUGE</w:t>
        </w:r>
        <w:r w:rsidR="00452C85" w:rsidRPr="00B41072">
          <w:rPr>
            <w:webHidden/>
            <w:lang w:val="id-ID"/>
          </w:rPr>
          <w:tab/>
        </w:r>
        <w:r w:rsidR="00452C85" w:rsidRPr="00B41072">
          <w:rPr>
            <w:webHidden/>
            <w:lang w:val="id-ID"/>
          </w:rPr>
          <w:fldChar w:fldCharType="begin"/>
        </w:r>
        <w:r w:rsidR="00452C85" w:rsidRPr="00B41072">
          <w:rPr>
            <w:webHidden/>
            <w:lang w:val="id-ID"/>
          </w:rPr>
          <w:instrText xml:space="preserve"> PAGEREF _Toc502435578 \h </w:instrText>
        </w:r>
        <w:r w:rsidR="00452C85" w:rsidRPr="00B41072">
          <w:rPr>
            <w:webHidden/>
            <w:lang w:val="id-ID"/>
          </w:rPr>
        </w:r>
        <w:r w:rsidR="00452C85" w:rsidRPr="00B41072">
          <w:rPr>
            <w:webHidden/>
            <w:lang w:val="id-ID"/>
          </w:rPr>
          <w:fldChar w:fldCharType="separate"/>
        </w:r>
        <w:r w:rsidR="00877D79">
          <w:rPr>
            <w:noProof/>
            <w:webHidden/>
            <w:lang w:val="id-ID"/>
          </w:rPr>
          <w:t>10</w:t>
        </w:r>
        <w:r w:rsidR="00452C85" w:rsidRPr="00B41072">
          <w:rPr>
            <w:webHidden/>
            <w:lang w:val="id-ID"/>
          </w:rPr>
          <w:fldChar w:fldCharType="end"/>
        </w:r>
      </w:hyperlink>
    </w:p>
    <w:p w14:paraId="0DE2DEE0" w14:textId="68574EA1" w:rsidR="00452C85"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5579" w:history="1">
        <w:r w:rsidR="00452C85" w:rsidRPr="00B41072">
          <w:rPr>
            <w:rStyle w:val="Hyperlink"/>
            <w:lang w:val="id-ID"/>
          </w:rPr>
          <w:t>Tabel II.3. Contoh Komponen N-Gram Karakter</w:t>
        </w:r>
        <w:r w:rsidR="00452C85" w:rsidRPr="00B41072">
          <w:rPr>
            <w:webHidden/>
            <w:lang w:val="id-ID"/>
          </w:rPr>
          <w:tab/>
        </w:r>
        <w:r w:rsidR="00452C85" w:rsidRPr="00B41072">
          <w:rPr>
            <w:webHidden/>
            <w:lang w:val="id-ID"/>
          </w:rPr>
          <w:fldChar w:fldCharType="begin"/>
        </w:r>
        <w:r w:rsidR="00452C85" w:rsidRPr="00B41072">
          <w:rPr>
            <w:webHidden/>
            <w:lang w:val="id-ID"/>
          </w:rPr>
          <w:instrText xml:space="preserve"> PAGEREF _Toc502435579 \h </w:instrText>
        </w:r>
        <w:r w:rsidR="00452C85" w:rsidRPr="00B41072">
          <w:rPr>
            <w:webHidden/>
            <w:lang w:val="id-ID"/>
          </w:rPr>
        </w:r>
        <w:r w:rsidR="00452C85" w:rsidRPr="00B41072">
          <w:rPr>
            <w:webHidden/>
            <w:lang w:val="id-ID"/>
          </w:rPr>
          <w:fldChar w:fldCharType="separate"/>
        </w:r>
        <w:r w:rsidR="00877D79">
          <w:rPr>
            <w:noProof/>
            <w:webHidden/>
            <w:lang w:val="id-ID"/>
          </w:rPr>
          <w:t>12</w:t>
        </w:r>
        <w:r w:rsidR="00452C85" w:rsidRPr="00B41072">
          <w:rPr>
            <w:webHidden/>
            <w:lang w:val="id-ID"/>
          </w:rPr>
          <w:fldChar w:fldCharType="end"/>
        </w:r>
      </w:hyperlink>
    </w:p>
    <w:p w14:paraId="538CF6D7" w14:textId="084212A1" w:rsidR="00452C85"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5580" w:history="1">
        <w:r w:rsidR="00452C85" w:rsidRPr="00B41072">
          <w:rPr>
            <w:rStyle w:val="Hyperlink"/>
            <w:lang w:val="id-ID"/>
          </w:rPr>
          <w:t xml:space="preserve">Tabel II.4. Contoh Kalimat yang Memiliki Hubungan </w:t>
        </w:r>
        <w:r w:rsidR="00452C85" w:rsidRPr="00B41072">
          <w:rPr>
            <w:rStyle w:val="Hyperlink"/>
            <w:i/>
            <w:lang w:val="id-ID"/>
          </w:rPr>
          <w:t>Discourse</w:t>
        </w:r>
        <w:r w:rsidR="00452C85" w:rsidRPr="00B41072">
          <w:rPr>
            <w:webHidden/>
            <w:lang w:val="id-ID"/>
          </w:rPr>
          <w:tab/>
        </w:r>
        <w:r w:rsidR="00452C85" w:rsidRPr="00B41072">
          <w:rPr>
            <w:webHidden/>
            <w:lang w:val="id-ID"/>
          </w:rPr>
          <w:fldChar w:fldCharType="begin"/>
        </w:r>
        <w:r w:rsidR="00452C85" w:rsidRPr="00B41072">
          <w:rPr>
            <w:webHidden/>
            <w:lang w:val="id-ID"/>
          </w:rPr>
          <w:instrText xml:space="preserve"> PAGEREF _Toc502435580 \h </w:instrText>
        </w:r>
        <w:r w:rsidR="00452C85" w:rsidRPr="00B41072">
          <w:rPr>
            <w:webHidden/>
            <w:lang w:val="id-ID"/>
          </w:rPr>
        </w:r>
        <w:r w:rsidR="00452C85" w:rsidRPr="00B41072">
          <w:rPr>
            <w:webHidden/>
            <w:lang w:val="id-ID"/>
          </w:rPr>
          <w:fldChar w:fldCharType="separate"/>
        </w:r>
        <w:r w:rsidR="00877D79">
          <w:rPr>
            <w:noProof/>
            <w:webHidden/>
            <w:lang w:val="id-ID"/>
          </w:rPr>
          <w:t>16</w:t>
        </w:r>
        <w:r w:rsidR="00452C85" w:rsidRPr="00B41072">
          <w:rPr>
            <w:webHidden/>
            <w:lang w:val="id-ID"/>
          </w:rPr>
          <w:fldChar w:fldCharType="end"/>
        </w:r>
      </w:hyperlink>
    </w:p>
    <w:p w14:paraId="61E66A2C" w14:textId="2230C5D5" w:rsidR="00452C85"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5581" w:history="1">
        <w:r w:rsidR="00452C85" w:rsidRPr="00B41072">
          <w:rPr>
            <w:rStyle w:val="Hyperlink"/>
            <w:lang w:val="id-ID"/>
          </w:rPr>
          <w:t>Tabel II.5. Hasil Evaluasi Peringkasan Hong &amp; Nenkova (2014)</w:t>
        </w:r>
        <w:r w:rsidR="00452C85" w:rsidRPr="00B41072">
          <w:rPr>
            <w:webHidden/>
            <w:lang w:val="id-ID"/>
          </w:rPr>
          <w:tab/>
        </w:r>
        <w:r w:rsidR="00452C85" w:rsidRPr="00B41072">
          <w:rPr>
            <w:webHidden/>
            <w:lang w:val="id-ID"/>
          </w:rPr>
          <w:fldChar w:fldCharType="begin"/>
        </w:r>
        <w:r w:rsidR="00452C85" w:rsidRPr="00B41072">
          <w:rPr>
            <w:webHidden/>
            <w:lang w:val="id-ID"/>
          </w:rPr>
          <w:instrText xml:space="preserve"> PAGEREF _Toc502435581 \h </w:instrText>
        </w:r>
        <w:r w:rsidR="00452C85" w:rsidRPr="00B41072">
          <w:rPr>
            <w:webHidden/>
            <w:lang w:val="id-ID"/>
          </w:rPr>
        </w:r>
        <w:r w:rsidR="00452C85" w:rsidRPr="00B41072">
          <w:rPr>
            <w:webHidden/>
            <w:lang w:val="id-ID"/>
          </w:rPr>
          <w:fldChar w:fldCharType="separate"/>
        </w:r>
        <w:r w:rsidR="00877D79">
          <w:rPr>
            <w:noProof/>
            <w:webHidden/>
            <w:lang w:val="id-ID"/>
          </w:rPr>
          <w:t>19</w:t>
        </w:r>
        <w:r w:rsidR="00452C85" w:rsidRPr="00B41072">
          <w:rPr>
            <w:webHidden/>
            <w:lang w:val="id-ID"/>
          </w:rPr>
          <w:fldChar w:fldCharType="end"/>
        </w:r>
      </w:hyperlink>
    </w:p>
    <w:p w14:paraId="5F84128B" w14:textId="71E58FF2" w:rsidR="00452C85"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5582" w:history="1">
        <w:r w:rsidR="00452C85" w:rsidRPr="00B41072">
          <w:rPr>
            <w:rStyle w:val="Hyperlink"/>
            <w:lang w:val="id-ID"/>
          </w:rPr>
          <w:t>Tabel II.6. Hasil Evaluasi Peringkasan Reztaputra &amp; Khodra (2017)</w:t>
        </w:r>
        <w:r w:rsidR="00452C85" w:rsidRPr="00B41072">
          <w:rPr>
            <w:webHidden/>
            <w:lang w:val="id-ID"/>
          </w:rPr>
          <w:tab/>
        </w:r>
        <w:r w:rsidR="00452C85" w:rsidRPr="00B41072">
          <w:rPr>
            <w:webHidden/>
            <w:lang w:val="id-ID"/>
          </w:rPr>
          <w:fldChar w:fldCharType="begin"/>
        </w:r>
        <w:r w:rsidR="00452C85" w:rsidRPr="00B41072">
          <w:rPr>
            <w:webHidden/>
            <w:lang w:val="id-ID"/>
          </w:rPr>
          <w:instrText xml:space="preserve"> PAGEREF _Toc502435582 \h </w:instrText>
        </w:r>
        <w:r w:rsidR="00452C85" w:rsidRPr="00B41072">
          <w:rPr>
            <w:webHidden/>
            <w:lang w:val="id-ID"/>
          </w:rPr>
        </w:r>
        <w:r w:rsidR="00452C85" w:rsidRPr="00B41072">
          <w:rPr>
            <w:webHidden/>
            <w:lang w:val="id-ID"/>
          </w:rPr>
          <w:fldChar w:fldCharType="separate"/>
        </w:r>
        <w:r w:rsidR="00877D79">
          <w:rPr>
            <w:noProof/>
            <w:webHidden/>
            <w:lang w:val="id-ID"/>
          </w:rPr>
          <w:t>20</w:t>
        </w:r>
        <w:r w:rsidR="00452C85" w:rsidRPr="00B41072">
          <w:rPr>
            <w:webHidden/>
            <w:lang w:val="id-ID"/>
          </w:rPr>
          <w:fldChar w:fldCharType="end"/>
        </w:r>
      </w:hyperlink>
    </w:p>
    <w:p w14:paraId="68C8424C" w14:textId="65F8FEF8" w:rsidR="00452C85"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5583" w:history="1">
        <w:r w:rsidR="00452C85" w:rsidRPr="00B41072">
          <w:rPr>
            <w:rStyle w:val="Hyperlink"/>
            <w:lang w:val="id-ID"/>
          </w:rPr>
          <w:t>Tabel II.7. Hasil Evaluasi Peringkasan Berbasis Graf Neural pada Data DUC 2004 (Yasunaga, 2017)</w:t>
        </w:r>
        <w:r w:rsidR="00452C85" w:rsidRPr="00B41072">
          <w:rPr>
            <w:webHidden/>
            <w:lang w:val="id-ID"/>
          </w:rPr>
          <w:tab/>
        </w:r>
        <w:r w:rsidR="00452C85" w:rsidRPr="00B41072">
          <w:rPr>
            <w:webHidden/>
            <w:lang w:val="id-ID"/>
          </w:rPr>
          <w:fldChar w:fldCharType="begin"/>
        </w:r>
        <w:r w:rsidR="00452C85" w:rsidRPr="00B41072">
          <w:rPr>
            <w:webHidden/>
            <w:lang w:val="id-ID"/>
          </w:rPr>
          <w:instrText xml:space="preserve"> PAGEREF _Toc502435583 \h </w:instrText>
        </w:r>
        <w:r w:rsidR="00452C85" w:rsidRPr="00B41072">
          <w:rPr>
            <w:webHidden/>
            <w:lang w:val="id-ID"/>
          </w:rPr>
        </w:r>
        <w:r w:rsidR="00452C85" w:rsidRPr="00B41072">
          <w:rPr>
            <w:webHidden/>
            <w:lang w:val="id-ID"/>
          </w:rPr>
          <w:fldChar w:fldCharType="separate"/>
        </w:r>
        <w:r w:rsidR="00877D79">
          <w:rPr>
            <w:noProof/>
            <w:webHidden/>
            <w:lang w:val="id-ID"/>
          </w:rPr>
          <w:t>25</w:t>
        </w:r>
        <w:r w:rsidR="00452C85" w:rsidRPr="00B41072">
          <w:rPr>
            <w:webHidden/>
            <w:lang w:val="id-ID"/>
          </w:rPr>
          <w:fldChar w:fldCharType="end"/>
        </w:r>
      </w:hyperlink>
    </w:p>
    <w:p w14:paraId="65A45BB6" w14:textId="5284DCF2" w:rsidR="00452C85"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5584" w:history="1">
        <w:r w:rsidR="00452C85" w:rsidRPr="00B41072">
          <w:rPr>
            <w:rStyle w:val="Hyperlink"/>
            <w:lang w:val="id-ID"/>
          </w:rPr>
          <w:t>Tabel III.1. Pemetaan Masalah dan Rancangan Solusi</w:t>
        </w:r>
        <w:r w:rsidR="00452C85" w:rsidRPr="00B41072">
          <w:rPr>
            <w:webHidden/>
            <w:lang w:val="id-ID"/>
          </w:rPr>
          <w:tab/>
        </w:r>
        <w:r w:rsidR="00452C85" w:rsidRPr="00B41072">
          <w:rPr>
            <w:webHidden/>
            <w:lang w:val="id-ID"/>
          </w:rPr>
          <w:fldChar w:fldCharType="begin"/>
        </w:r>
        <w:r w:rsidR="00452C85" w:rsidRPr="00B41072">
          <w:rPr>
            <w:webHidden/>
            <w:lang w:val="id-ID"/>
          </w:rPr>
          <w:instrText xml:space="preserve"> PAGEREF _Toc502435584 \h </w:instrText>
        </w:r>
        <w:r w:rsidR="00452C85" w:rsidRPr="00B41072">
          <w:rPr>
            <w:webHidden/>
            <w:lang w:val="id-ID"/>
          </w:rPr>
        </w:r>
        <w:r w:rsidR="00452C85" w:rsidRPr="00B41072">
          <w:rPr>
            <w:webHidden/>
            <w:lang w:val="id-ID"/>
          </w:rPr>
          <w:fldChar w:fldCharType="separate"/>
        </w:r>
        <w:r w:rsidR="00877D79">
          <w:rPr>
            <w:noProof/>
            <w:webHidden/>
            <w:lang w:val="id-ID"/>
          </w:rPr>
          <w:t>27</w:t>
        </w:r>
        <w:r w:rsidR="00452C85" w:rsidRPr="00B41072">
          <w:rPr>
            <w:webHidden/>
            <w:lang w:val="id-ID"/>
          </w:rPr>
          <w:fldChar w:fldCharType="end"/>
        </w:r>
      </w:hyperlink>
    </w:p>
    <w:p w14:paraId="6D5F49DA" w14:textId="4EC377FA" w:rsidR="00452C85"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5585" w:history="1">
        <w:r w:rsidR="00452C85" w:rsidRPr="00B41072">
          <w:rPr>
            <w:rStyle w:val="Hyperlink"/>
            <w:lang w:val="id-ID"/>
          </w:rPr>
          <w:t>Tabel III.2. Contoh Hasil Praproses</w:t>
        </w:r>
        <w:r w:rsidR="00452C85" w:rsidRPr="00B41072">
          <w:rPr>
            <w:webHidden/>
            <w:lang w:val="id-ID"/>
          </w:rPr>
          <w:tab/>
        </w:r>
        <w:r w:rsidR="00452C85" w:rsidRPr="00B41072">
          <w:rPr>
            <w:webHidden/>
            <w:lang w:val="id-ID"/>
          </w:rPr>
          <w:fldChar w:fldCharType="begin"/>
        </w:r>
        <w:r w:rsidR="00452C85" w:rsidRPr="00B41072">
          <w:rPr>
            <w:webHidden/>
            <w:lang w:val="id-ID"/>
          </w:rPr>
          <w:instrText xml:space="preserve"> PAGEREF _Toc502435585 \h </w:instrText>
        </w:r>
        <w:r w:rsidR="00452C85" w:rsidRPr="00B41072">
          <w:rPr>
            <w:webHidden/>
            <w:lang w:val="id-ID"/>
          </w:rPr>
        </w:r>
        <w:r w:rsidR="00452C85" w:rsidRPr="00B41072">
          <w:rPr>
            <w:webHidden/>
            <w:lang w:val="id-ID"/>
          </w:rPr>
          <w:fldChar w:fldCharType="separate"/>
        </w:r>
        <w:r w:rsidR="00877D79">
          <w:rPr>
            <w:noProof/>
            <w:webHidden/>
            <w:lang w:val="id-ID"/>
          </w:rPr>
          <w:t>30</w:t>
        </w:r>
        <w:r w:rsidR="00452C85" w:rsidRPr="00B41072">
          <w:rPr>
            <w:webHidden/>
            <w:lang w:val="id-ID"/>
          </w:rPr>
          <w:fldChar w:fldCharType="end"/>
        </w:r>
      </w:hyperlink>
    </w:p>
    <w:p w14:paraId="7BA1303F" w14:textId="661BE77C" w:rsidR="00452C85"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5586" w:history="1">
        <w:r w:rsidR="00452C85" w:rsidRPr="00B41072">
          <w:rPr>
            <w:rStyle w:val="Hyperlink"/>
            <w:lang w:val="id-ID"/>
          </w:rPr>
          <w:t>Tabel III.3. Contoh Pembangunan Sisi Graf ADG</w:t>
        </w:r>
        <w:r w:rsidR="00452C85" w:rsidRPr="00B41072">
          <w:rPr>
            <w:webHidden/>
            <w:lang w:val="id-ID"/>
          </w:rPr>
          <w:tab/>
        </w:r>
        <w:r w:rsidR="00452C85" w:rsidRPr="00B41072">
          <w:rPr>
            <w:webHidden/>
            <w:lang w:val="id-ID"/>
          </w:rPr>
          <w:fldChar w:fldCharType="begin"/>
        </w:r>
        <w:r w:rsidR="00452C85" w:rsidRPr="00B41072">
          <w:rPr>
            <w:webHidden/>
            <w:lang w:val="id-ID"/>
          </w:rPr>
          <w:instrText xml:space="preserve"> PAGEREF _Toc502435586 \h </w:instrText>
        </w:r>
        <w:r w:rsidR="00452C85" w:rsidRPr="00B41072">
          <w:rPr>
            <w:webHidden/>
            <w:lang w:val="id-ID"/>
          </w:rPr>
        </w:r>
        <w:r w:rsidR="00452C85" w:rsidRPr="00B41072">
          <w:rPr>
            <w:webHidden/>
            <w:lang w:val="id-ID"/>
          </w:rPr>
          <w:fldChar w:fldCharType="separate"/>
        </w:r>
        <w:r w:rsidR="00877D79">
          <w:rPr>
            <w:noProof/>
            <w:webHidden/>
            <w:lang w:val="id-ID"/>
          </w:rPr>
          <w:t>33</w:t>
        </w:r>
        <w:r w:rsidR="00452C85" w:rsidRPr="00B41072">
          <w:rPr>
            <w:webHidden/>
            <w:lang w:val="id-ID"/>
          </w:rPr>
          <w:fldChar w:fldCharType="end"/>
        </w:r>
      </w:hyperlink>
    </w:p>
    <w:p w14:paraId="71C4CB0F" w14:textId="3FCE3AB6" w:rsidR="00452C85" w:rsidRPr="00B41072" w:rsidRDefault="00453633">
      <w:pPr>
        <w:pStyle w:val="TableofFigures"/>
        <w:tabs>
          <w:tab w:val="right" w:leader="dot" w:pos="7927"/>
        </w:tabs>
        <w:rPr>
          <w:rFonts w:asciiTheme="minorHAnsi" w:eastAsiaTheme="minorEastAsia" w:hAnsiTheme="minorHAnsi" w:cstheme="minorBidi"/>
          <w:sz w:val="22"/>
          <w:szCs w:val="22"/>
          <w:lang w:val="id-ID" w:eastAsia="en-US"/>
        </w:rPr>
      </w:pPr>
      <w:hyperlink w:anchor="_Toc502435587" w:history="1">
        <w:r w:rsidR="00452C85" w:rsidRPr="00B41072">
          <w:rPr>
            <w:rStyle w:val="Hyperlink"/>
            <w:lang w:val="id-ID"/>
          </w:rPr>
          <w:t>Tabel III.4. Fitur Pembelajaran Regresi Linier Skor Personalisasi</w:t>
        </w:r>
        <w:r w:rsidR="00452C85" w:rsidRPr="00B41072">
          <w:rPr>
            <w:webHidden/>
            <w:lang w:val="id-ID"/>
          </w:rPr>
          <w:tab/>
        </w:r>
        <w:r w:rsidR="00452C85" w:rsidRPr="00B41072">
          <w:rPr>
            <w:webHidden/>
            <w:lang w:val="id-ID"/>
          </w:rPr>
          <w:fldChar w:fldCharType="begin"/>
        </w:r>
        <w:r w:rsidR="00452C85" w:rsidRPr="00B41072">
          <w:rPr>
            <w:webHidden/>
            <w:lang w:val="id-ID"/>
          </w:rPr>
          <w:instrText xml:space="preserve"> PAGEREF _Toc502435587 \h </w:instrText>
        </w:r>
        <w:r w:rsidR="00452C85" w:rsidRPr="00B41072">
          <w:rPr>
            <w:webHidden/>
            <w:lang w:val="id-ID"/>
          </w:rPr>
        </w:r>
        <w:r w:rsidR="00452C85" w:rsidRPr="00B41072">
          <w:rPr>
            <w:webHidden/>
            <w:lang w:val="id-ID"/>
          </w:rPr>
          <w:fldChar w:fldCharType="separate"/>
        </w:r>
        <w:r w:rsidR="00877D79">
          <w:rPr>
            <w:noProof/>
            <w:webHidden/>
            <w:lang w:val="id-ID"/>
          </w:rPr>
          <w:t>35</w:t>
        </w:r>
        <w:r w:rsidR="00452C85" w:rsidRPr="00B41072">
          <w:rPr>
            <w:webHidden/>
            <w:lang w:val="id-ID"/>
          </w:rPr>
          <w:fldChar w:fldCharType="end"/>
        </w:r>
      </w:hyperlink>
    </w:p>
    <w:p w14:paraId="1E5EB343" w14:textId="12EBA1F1" w:rsidR="007E3F49" w:rsidRPr="00B41072" w:rsidRDefault="00B27ECF" w:rsidP="00D15E4A">
      <w:pPr>
        <w:rPr>
          <w:lang w:val="id-ID"/>
        </w:rPr>
        <w:sectPr w:rsidR="007E3F49" w:rsidRPr="00B41072" w:rsidSect="00D8184E">
          <w:footerReference w:type="default" r:id="rId11"/>
          <w:pgSz w:w="11906" w:h="16838"/>
          <w:pgMar w:top="1701" w:right="1701" w:bottom="1701" w:left="2268" w:header="720" w:footer="1080" w:gutter="0"/>
          <w:pgNumType w:fmt="lowerRoman"/>
          <w:cols w:space="720"/>
        </w:sectPr>
      </w:pPr>
      <w:r w:rsidRPr="00B41072">
        <w:rPr>
          <w:lang w:val="id-ID"/>
        </w:rPr>
        <w:fldChar w:fldCharType="end"/>
      </w:r>
    </w:p>
    <w:p w14:paraId="320FCD35" w14:textId="77777777" w:rsidR="006658B7" w:rsidRPr="00B41072" w:rsidRDefault="00F76F65" w:rsidP="00B61DBB">
      <w:pPr>
        <w:pStyle w:val="Heading1"/>
        <w:rPr>
          <w:lang w:val="id-ID"/>
        </w:rPr>
      </w:pPr>
      <w:bookmarkStart w:id="3" w:name="_Toc40514135"/>
      <w:r w:rsidRPr="00B41072">
        <w:rPr>
          <w:lang w:val="id-ID"/>
        </w:rPr>
        <w:lastRenderedPageBreak/>
        <w:br/>
      </w:r>
      <w:bookmarkStart w:id="4" w:name="_Toc502433472"/>
      <w:r w:rsidR="0040473D" w:rsidRPr="00B41072">
        <w:rPr>
          <w:lang w:val="id-ID"/>
        </w:rPr>
        <w:t>PENDAHULUAN</w:t>
      </w:r>
      <w:bookmarkEnd w:id="0"/>
      <w:bookmarkEnd w:id="1"/>
      <w:bookmarkEnd w:id="2"/>
      <w:bookmarkEnd w:id="3"/>
      <w:bookmarkEnd w:id="4"/>
    </w:p>
    <w:p w14:paraId="2340491D" w14:textId="77777777" w:rsidR="004810AC" w:rsidRPr="00B41072" w:rsidRDefault="004810AC" w:rsidP="00476CBA">
      <w:pPr>
        <w:rPr>
          <w:lang w:val="id-ID"/>
        </w:rPr>
      </w:pPr>
    </w:p>
    <w:p w14:paraId="7441B5B9" w14:textId="77777777" w:rsidR="0040473D" w:rsidRPr="00B41072" w:rsidRDefault="0040473D" w:rsidP="00476CBA">
      <w:pPr>
        <w:pStyle w:val="Heading2"/>
        <w:rPr>
          <w:lang w:val="id-ID"/>
        </w:rPr>
      </w:pPr>
      <w:bookmarkStart w:id="5" w:name="_Toc35414443"/>
      <w:bookmarkStart w:id="6" w:name="_Toc35414637"/>
      <w:bookmarkStart w:id="7" w:name="_Toc40514136"/>
      <w:bookmarkStart w:id="8" w:name="_Toc502433473"/>
      <w:r w:rsidRPr="00B41072">
        <w:rPr>
          <w:lang w:val="id-ID"/>
        </w:rPr>
        <w:t>Latar Belakang</w:t>
      </w:r>
      <w:bookmarkEnd w:id="5"/>
      <w:bookmarkEnd w:id="6"/>
      <w:bookmarkEnd w:id="7"/>
      <w:bookmarkEnd w:id="8"/>
    </w:p>
    <w:p w14:paraId="17E57265" w14:textId="66AD1666" w:rsidR="00473D5F" w:rsidRPr="00B41072" w:rsidRDefault="00473D5F" w:rsidP="00473D5F">
      <w:pPr>
        <w:rPr>
          <w:color w:val="000000" w:themeColor="text1"/>
          <w:lang w:val="id-ID"/>
        </w:rPr>
      </w:pPr>
      <w:r w:rsidRPr="00B41072">
        <w:rPr>
          <w:lang w:val="id-ID"/>
        </w:rPr>
        <w:t xml:space="preserve">Portal berita </w:t>
      </w:r>
      <w:r w:rsidRPr="00B41072">
        <w:rPr>
          <w:i/>
          <w:lang w:val="id-ID"/>
        </w:rPr>
        <w:t xml:space="preserve">online </w:t>
      </w:r>
      <w:r w:rsidRPr="00B41072">
        <w:rPr>
          <w:lang w:val="id-ID"/>
        </w:rPr>
        <w:t>merupakan konsumsi utama masyarakat untuk mengetahui kejadian-kejadian terbaru</w:t>
      </w:r>
      <w:r w:rsidR="00F8637E" w:rsidRPr="00B41072">
        <w:rPr>
          <w:lang w:val="id-ID"/>
        </w:rPr>
        <w:t>.</w:t>
      </w:r>
      <w:r w:rsidRPr="00B41072">
        <w:rPr>
          <w:lang w:val="id-ID"/>
        </w:rPr>
        <w:t xml:space="preserve"> Portal berita </w:t>
      </w:r>
      <w:r w:rsidRPr="00B41072">
        <w:rPr>
          <w:i/>
          <w:lang w:val="id-ID"/>
        </w:rPr>
        <w:t xml:space="preserve">online </w:t>
      </w:r>
      <w:r w:rsidRPr="00B41072">
        <w:rPr>
          <w:lang w:val="id-ID"/>
        </w:rPr>
        <w:t xml:space="preserve">lebih diminati dibandingkan dengan media berita konvensional seiring dengan meningkatnya penggunaan media sosial. </w:t>
      </w:r>
      <w:r w:rsidRPr="00B41072">
        <w:rPr>
          <w:color w:val="000000" w:themeColor="text1"/>
          <w:lang w:val="id-ID"/>
        </w:rPr>
        <w:t xml:space="preserve">Survei yang dilakukan oleh Lu &amp; Holcomb (2016) menunjukkan bahwa jumlah orang Amerika Serikat yang menggunakan </w:t>
      </w:r>
      <w:r w:rsidR="0026451D" w:rsidRPr="00B41072">
        <w:rPr>
          <w:color w:val="000000" w:themeColor="text1"/>
          <w:lang w:val="id-ID"/>
        </w:rPr>
        <w:t xml:space="preserve">media </w:t>
      </w:r>
      <w:r w:rsidRPr="00B41072">
        <w:rPr>
          <w:color w:val="000000" w:themeColor="text1"/>
          <w:lang w:val="id-ID"/>
        </w:rPr>
        <w:t xml:space="preserve">portal berita </w:t>
      </w:r>
      <w:r w:rsidRPr="00B41072">
        <w:rPr>
          <w:i/>
          <w:color w:val="000000" w:themeColor="text1"/>
          <w:lang w:val="id-ID"/>
        </w:rPr>
        <w:t>online</w:t>
      </w:r>
      <w:r w:rsidRPr="00B41072">
        <w:rPr>
          <w:color w:val="000000" w:themeColor="text1"/>
          <w:lang w:val="id-ID"/>
        </w:rPr>
        <w:t xml:space="preserve"> untuk membaca berita menduduki peringkat dua</w:t>
      </w:r>
      <w:r w:rsidR="009C1D2B" w:rsidRPr="00B41072">
        <w:rPr>
          <w:color w:val="000000" w:themeColor="text1"/>
          <w:lang w:val="id-ID"/>
        </w:rPr>
        <w:t xml:space="preserve"> setelah media cetak</w:t>
      </w:r>
      <w:r w:rsidRPr="00B41072">
        <w:rPr>
          <w:color w:val="000000" w:themeColor="text1"/>
          <w:lang w:val="id-ID"/>
        </w:rPr>
        <w:t>, dengan jumlah 38%.</w:t>
      </w:r>
    </w:p>
    <w:p w14:paraId="58624DA7" w14:textId="6DB70CF2" w:rsidR="00473D5F" w:rsidRPr="00B41072" w:rsidRDefault="00FB5C4E" w:rsidP="00473D5F">
      <w:pPr>
        <w:rPr>
          <w:lang w:val="id-ID"/>
        </w:rPr>
      </w:pPr>
      <w:r w:rsidRPr="00B41072">
        <w:rPr>
          <w:lang w:val="id-ID"/>
        </w:rPr>
        <w:t>Umumnya</w:t>
      </w:r>
      <w:r w:rsidR="00473D5F" w:rsidRPr="00B41072">
        <w:rPr>
          <w:lang w:val="id-ID"/>
        </w:rPr>
        <w:t xml:space="preserve">, suatu </w:t>
      </w:r>
      <w:r w:rsidR="00034610" w:rsidRPr="00B41072">
        <w:rPr>
          <w:lang w:val="id-ID"/>
        </w:rPr>
        <w:t>topik berita</w:t>
      </w:r>
      <w:r w:rsidR="002C329A" w:rsidRPr="00B41072">
        <w:rPr>
          <w:lang w:val="id-ID"/>
        </w:rPr>
        <w:t xml:space="preserve"> </w:t>
      </w:r>
      <w:r w:rsidR="00473D5F" w:rsidRPr="00B41072">
        <w:rPr>
          <w:lang w:val="id-ID"/>
        </w:rPr>
        <w:t xml:space="preserve">dilaporkan </w:t>
      </w:r>
      <w:r w:rsidR="009D5E34" w:rsidRPr="00B41072">
        <w:rPr>
          <w:lang w:val="id-ID"/>
        </w:rPr>
        <w:t xml:space="preserve">beberapa kali </w:t>
      </w:r>
      <w:r w:rsidR="00473D5F" w:rsidRPr="00B41072">
        <w:rPr>
          <w:lang w:val="id-ID"/>
        </w:rPr>
        <w:t>oleh b</w:t>
      </w:r>
      <w:r w:rsidR="00FF331E" w:rsidRPr="00B41072">
        <w:rPr>
          <w:lang w:val="id-ID"/>
        </w:rPr>
        <w:t>anyak</w:t>
      </w:r>
      <w:r w:rsidR="00473D5F" w:rsidRPr="00B41072">
        <w:rPr>
          <w:lang w:val="id-ID"/>
        </w:rPr>
        <w:t xml:space="preserve"> portal berita </w:t>
      </w:r>
      <w:r w:rsidR="00473D5F" w:rsidRPr="00B41072">
        <w:rPr>
          <w:i/>
          <w:lang w:val="id-ID"/>
        </w:rPr>
        <w:t>online</w:t>
      </w:r>
      <w:r w:rsidR="007B48A4" w:rsidRPr="00B41072">
        <w:rPr>
          <w:lang w:val="id-ID"/>
        </w:rPr>
        <w:t>.</w:t>
      </w:r>
      <w:r w:rsidR="00473D5F" w:rsidRPr="00B41072">
        <w:rPr>
          <w:lang w:val="id-ID"/>
        </w:rPr>
        <w:t xml:space="preserve"> </w:t>
      </w:r>
      <w:r w:rsidR="00CC0558" w:rsidRPr="00B41072">
        <w:rPr>
          <w:lang w:val="id-ID"/>
        </w:rPr>
        <w:t xml:space="preserve">Setiap artikel </w:t>
      </w:r>
      <w:r w:rsidR="0019461F" w:rsidRPr="00B41072">
        <w:rPr>
          <w:lang w:val="id-ID"/>
        </w:rPr>
        <w:t xml:space="preserve">suatu topik </w:t>
      </w:r>
      <w:r w:rsidR="001048F1" w:rsidRPr="00B41072">
        <w:rPr>
          <w:lang w:val="id-ID"/>
        </w:rPr>
        <w:t>berita</w:t>
      </w:r>
      <w:r w:rsidR="00310110" w:rsidRPr="00B41072">
        <w:rPr>
          <w:lang w:val="id-ID"/>
        </w:rPr>
        <w:t xml:space="preserve"> </w:t>
      </w:r>
      <w:r w:rsidR="00DF1523" w:rsidRPr="00B41072">
        <w:rPr>
          <w:lang w:val="id-ID"/>
        </w:rPr>
        <w:t>memiliki informasi</w:t>
      </w:r>
      <w:r w:rsidR="001A70DE" w:rsidRPr="00B41072">
        <w:rPr>
          <w:lang w:val="id-ID"/>
        </w:rPr>
        <w:t xml:space="preserve"> </w:t>
      </w:r>
      <w:r w:rsidR="006E639D" w:rsidRPr="00B41072">
        <w:rPr>
          <w:lang w:val="id-ID"/>
        </w:rPr>
        <w:t>yang redundan</w:t>
      </w:r>
      <w:r w:rsidR="008267CB" w:rsidRPr="00B41072">
        <w:rPr>
          <w:lang w:val="id-ID"/>
        </w:rPr>
        <w:t xml:space="preserve"> </w:t>
      </w:r>
      <w:r w:rsidR="00B1073D" w:rsidRPr="00B41072">
        <w:rPr>
          <w:lang w:val="id-ID"/>
        </w:rPr>
        <w:t>yang</w:t>
      </w:r>
      <w:r w:rsidR="008267CB" w:rsidRPr="00B41072">
        <w:rPr>
          <w:lang w:val="id-ID"/>
        </w:rPr>
        <w:t xml:space="preserve"> dimuat</w:t>
      </w:r>
      <w:r w:rsidR="00B41072">
        <w:rPr>
          <w:lang w:val="id-ID"/>
        </w:rPr>
        <w:t xml:space="preserve"> oleh</w:t>
      </w:r>
      <w:r w:rsidR="008267CB" w:rsidRPr="00B41072">
        <w:rPr>
          <w:lang w:val="id-ID"/>
        </w:rPr>
        <w:t xml:space="preserve"> artikel lainnya, namun dapat</w:t>
      </w:r>
      <w:r w:rsidR="00DF1997" w:rsidRPr="00B41072">
        <w:rPr>
          <w:lang w:val="id-ID"/>
        </w:rPr>
        <w:t xml:space="preserve"> juga</w:t>
      </w:r>
      <w:r w:rsidR="008267CB" w:rsidRPr="00B41072">
        <w:rPr>
          <w:lang w:val="id-ID"/>
        </w:rPr>
        <w:t xml:space="preserve"> memiliki informasi unik</w:t>
      </w:r>
      <w:r w:rsidR="00CC0558" w:rsidRPr="00B41072">
        <w:rPr>
          <w:lang w:val="id-ID"/>
        </w:rPr>
        <w:t>.</w:t>
      </w:r>
      <w:r w:rsidR="007B48A4" w:rsidRPr="00B41072">
        <w:rPr>
          <w:lang w:val="id-ID"/>
        </w:rPr>
        <w:t xml:space="preserve"> </w:t>
      </w:r>
      <w:r w:rsidR="00061DC2" w:rsidRPr="00B41072">
        <w:rPr>
          <w:lang w:val="id-ID"/>
        </w:rPr>
        <w:t xml:space="preserve">Oleh karena itu, diperlukan suatu metode </w:t>
      </w:r>
      <w:r w:rsidR="00BB5F34" w:rsidRPr="00B41072">
        <w:rPr>
          <w:lang w:val="id-ID"/>
        </w:rPr>
        <w:t xml:space="preserve">peringkasan </w:t>
      </w:r>
      <w:r w:rsidR="00061DC2" w:rsidRPr="00B41072">
        <w:rPr>
          <w:lang w:val="id-ID"/>
        </w:rPr>
        <w:t xml:space="preserve">yang dapat </w:t>
      </w:r>
      <w:r w:rsidR="002B7CC0" w:rsidRPr="00B41072">
        <w:rPr>
          <w:lang w:val="id-ID"/>
        </w:rPr>
        <w:t>merangkum</w:t>
      </w:r>
      <w:r w:rsidR="00061DC2" w:rsidRPr="00B41072">
        <w:rPr>
          <w:lang w:val="id-ID"/>
        </w:rPr>
        <w:t xml:space="preserve"> </w:t>
      </w:r>
      <w:r w:rsidR="008412BD" w:rsidRPr="00B41072">
        <w:rPr>
          <w:lang w:val="id-ID"/>
        </w:rPr>
        <w:t>informasi</w:t>
      </w:r>
      <w:r w:rsidR="00061DC2" w:rsidRPr="00B41072">
        <w:rPr>
          <w:lang w:val="id-ID"/>
        </w:rPr>
        <w:t xml:space="preserve"> seluruh artikel </w:t>
      </w:r>
      <w:r w:rsidR="00797F00">
        <w:rPr>
          <w:lang w:val="id-ID"/>
        </w:rPr>
        <w:t xml:space="preserve">topik </w:t>
      </w:r>
      <w:r w:rsidR="00061DC2" w:rsidRPr="00B41072">
        <w:rPr>
          <w:lang w:val="id-ID"/>
        </w:rPr>
        <w:t>berita menjadi s</w:t>
      </w:r>
      <w:r w:rsidRPr="00B41072">
        <w:rPr>
          <w:lang w:val="id-ID"/>
        </w:rPr>
        <w:t>u</w:t>
      </w:r>
      <w:r w:rsidR="00061DC2" w:rsidRPr="00B41072">
        <w:rPr>
          <w:lang w:val="id-ID"/>
        </w:rPr>
        <w:t>atu ringkasan</w:t>
      </w:r>
      <w:r w:rsidR="009931C4" w:rsidRPr="00B41072">
        <w:rPr>
          <w:lang w:val="id-ID"/>
        </w:rPr>
        <w:t xml:space="preserve"> ideal</w:t>
      </w:r>
      <w:r w:rsidR="00061DC2" w:rsidRPr="00B41072">
        <w:rPr>
          <w:lang w:val="id-ID"/>
        </w:rPr>
        <w:t xml:space="preserve">. </w:t>
      </w:r>
      <w:r w:rsidR="00C65212" w:rsidRPr="00B41072">
        <w:rPr>
          <w:lang w:val="id-ID"/>
        </w:rPr>
        <w:t>P</w:t>
      </w:r>
      <w:r w:rsidR="00473D5F" w:rsidRPr="00B41072">
        <w:rPr>
          <w:lang w:val="id-ID"/>
        </w:rPr>
        <w:t xml:space="preserve">eringkasan multi-dokumen </w:t>
      </w:r>
      <w:r w:rsidR="00817A15" w:rsidRPr="00B41072">
        <w:rPr>
          <w:lang w:val="id-ID"/>
        </w:rPr>
        <w:t xml:space="preserve">ideal </w:t>
      </w:r>
      <w:r w:rsidR="009A1D0C" w:rsidRPr="00B41072">
        <w:rPr>
          <w:lang w:val="id-ID"/>
        </w:rPr>
        <w:t>menghasilkan ringkasan yang mencakup</w:t>
      </w:r>
      <w:r w:rsidR="00473D5F" w:rsidRPr="00B41072">
        <w:rPr>
          <w:lang w:val="id-ID"/>
        </w:rPr>
        <w:t xml:space="preserve"> informasi utama yang terdapat pada seluruh dokumen serta informasi unik dari setiap dokumen (Goldstein, </w:t>
      </w:r>
      <w:r w:rsidR="00754971" w:rsidRPr="00B41072">
        <w:rPr>
          <w:lang w:val="id-ID"/>
        </w:rPr>
        <w:t>2000</w:t>
      </w:r>
      <w:r w:rsidR="00473D5F" w:rsidRPr="00B41072">
        <w:rPr>
          <w:lang w:val="id-ID"/>
        </w:rPr>
        <w:t>).</w:t>
      </w:r>
    </w:p>
    <w:p w14:paraId="656A0FDA" w14:textId="7FACB90D" w:rsidR="000C773D" w:rsidRDefault="00B702C9" w:rsidP="00473D5F">
      <w:pPr>
        <w:rPr>
          <w:lang w:val="id-ID"/>
        </w:rPr>
      </w:pPr>
      <w:r w:rsidRPr="00B41072">
        <w:rPr>
          <w:lang w:val="id-ID"/>
        </w:rPr>
        <w:t xml:space="preserve">Berdasarkan pendekatan </w:t>
      </w:r>
      <w:r w:rsidR="00826BBB" w:rsidRPr="00B41072">
        <w:rPr>
          <w:lang w:val="id-ID"/>
        </w:rPr>
        <w:t xml:space="preserve">metode </w:t>
      </w:r>
      <w:r w:rsidRPr="00B41072">
        <w:rPr>
          <w:lang w:val="id-ID"/>
        </w:rPr>
        <w:t xml:space="preserve">pembangunan ringkasan, </w:t>
      </w:r>
      <w:r w:rsidR="00122E57" w:rsidRPr="00B41072">
        <w:rPr>
          <w:lang w:val="id-ID"/>
        </w:rPr>
        <w:t>peringkasan</w:t>
      </w:r>
      <w:r w:rsidR="00473D5F" w:rsidRPr="00B41072">
        <w:rPr>
          <w:lang w:val="id-ID"/>
        </w:rPr>
        <w:t xml:space="preserve"> terbagi menjadi dua, yaitu peringkasan ekstraktif dan peringkasan abstraktif. Peringkasan ekstraktif memilih kalimat-kalimat penting pada dokumen </w:t>
      </w:r>
      <w:r w:rsidR="00EB205B" w:rsidRPr="00EB205B">
        <w:t>tanpa mengubah kalimat</w:t>
      </w:r>
      <w:r w:rsidR="00473D5F" w:rsidRPr="00B41072">
        <w:rPr>
          <w:lang w:val="id-ID"/>
        </w:rPr>
        <w:t>, sedangkan peringkasan abstraktif mengambil informasi penting pada suatu dokumen yang nantinya dituliskan dalam kalimat-kalimat baru</w:t>
      </w:r>
      <w:r w:rsidR="00C829AC" w:rsidRPr="00B41072">
        <w:rPr>
          <w:lang w:val="id-ID"/>
        </w:rPr>
        <w:t xml:space="preserve"> (Jurafsky &amp; Martin, 2007)</w:t>
      </w:r>
      <w:r w:rsidR="00473D5F" w:rsidRPr="00B41072">
        <w:rPr>
          <w:lang w:val="id-ID"/>
        </w:rPr>
        <w:t xml:space="preserve">. Ringkasan yang ideal pada dasarnya merupakan peringkasan abstraktif karena peringkasan yang dilakukan oleh manusia juga menggunakan pendekatan abstraktif. Namun, penelitian peringkasan </w:t>
      </w:r>
      <w:r w:rsidR="00F51B93">
        <w:rPr>
          <w:lang w:val="id-ID"/>
        </w:rPr>
        <w:t xml:space="preserve">otomatis dengan pendekatan </w:t>
      </w:r>
      <w:r w:rsidR="00473D5F" w:rsidRPr="00B41072">
        <w:rPr>
          <w:lang w:val="id-ID"/>
        </w:rPr>
        <w:t xml:space="preserve">ekstraktif maupun abstraktif memberikan perbedaan </w:t>
      </w:r>
      <w:r w:rsidR="00A73235">
        <w:t xml:space="preserve">kinerja </w:t>
      </w:r>
      <w:r w:rsidR="00473D5F" w:rsidRPr="00B41072">
        <w:rPr>
          <w:lang w:val="id-ID"/>
        </w:rPr>
        <w:t xml:space="preserve">yang tipis, </w:t>
      </w:r>
      <w:r w:rsidR="00877D79">
        <w:t xml:space="preserve">dan </w:t>
      </w:r>
      <w:r w:rsidR="00473D5F" w:rsidRPr="00B41072">
        <w:rPr>
          <w:lang w:val="id-ID"/>
        </w:rPr>
        <w:t>peringkasan abs</w:t>
      </w:r>
      <w:r w:rsidR="00834BFE">
        <w:rPr>
          <w:lang w:val="id-ID"/>
        </w:rPr>
        <w:t>t</w:t>
      </w:r>
      <w:r w:rsidR="00473D5F" w:rsidRPr="00B41072">
        <w:rPr>
          <w:lang w:val="id-ID"/>
        </w:rPr>
        <w:t xml:space="preserve">raktif seringkali membutuhkan </w:t>
      </w:r>
      <w:r w:rsidR="00877D79">
        <w:t>waktu pemrosesan lebih lama serta</w:t>
      </w:r>
      <w:r w:rsidR="00376FBE">
        <w:t xml:space="preserve"> </w:t>
      </w:r>
      <w:r w:rsidR="00DC118E">
        <w:rPr>
          <w:i/>
        </w:rPr>
        <w:t xml:space="preserve">tools </w:t>
      </w:r>
      <w:r w:rsidR="00DC118E">
        <w:t xml:space="preserve">dan sumber daya, misalnya aturan parafrase informsai, </w:t>
      </w:r>
      <w:r w:rsidR="00877D79">
        <w:t xml:space="preserve">yang kualitasnya buruk </w:t>
      </w:r>
      <w:r w:rsidR="00BA66AE">
        <w:t xml:space="preserve">pada </w:t>
      </w:r>
      <w:r w:rsidR="00877D79">
        <w:lastRenderedPageBreak/>
        <w:t>bahasa</w:t>
      </w:r>
      <w:r w:rsidR="00BA66AE">
        <w:t xml:space="preserve"> kurang populer</w:t>
      </w:r>
      <w:r w:rsidR="00877D79">
        <w:t xml:space="preserve"> (Galanis dkk., 2012)</w:t>
      </w:r>
      <w:r w:rsidR="00E3568C" w:rsidRPr="00B41072">
        <w:rPr>
          <w:lang w:val="id-ID"/>
        </w:rPr>
        <w:t xml:space="preserve">. </w:t>
      </w:r>
      <w:r w:rsidR="0035710B" w:rsidRPr="00B41072">
        <w:rPr>
          <w:lang w:val="id-ID"/>
        </w:rPr>
        <w:t xml:space="preserve">Oleh </w:t>
      </w:r>
      <w:r w:rsidR="00E207D9" w:rsidRPr="00B41072">
        <w:rPr>
          <w:lang w:val="id-ID"/>
        </w:rPr>
        <w:t>karena itu, penelitian ini akan fokus ke peringkasan dengan pendekatan ekstraktif.</w:t>
      </w:r>
    </w:p>
    <w:p w14:paraId="64467CA2" w14:textId="247E88EB" w:rsidR="00CB28D7" w:rsidRPr="00AD2FDA" w:rsidRDefault="000A10C2" w:rsidP="00473D5F">
      <w:r>
        <w:t>Pada</w:t>
      </w:r>
      <w:commentRangeStart w:id="9"/>
      <w:r w:rsidR="00CB28D7" w:rsidRPr="00B41072">
        <w:rPr>
          <w:lang w:val="id-ID"/>
        </w:rPr>
        <w:t xml:space="preserve"> bahasa Indonesia, </w:t>
      </w:r>
      <w:r w:rsidR="00450736">
        <w:t>terdapat</w:t>
      </w:r>
      <w:r w:rsidR="00CB28D7" w:rsidRPr="00B41072">
        <w:rPr>
          <w:lang w:val="id-ID"/>
        </w:rPr>
        <w:t xml:space="preserve"> </w:t>
      </w:r>
      <w:r w:rsidR="00CB28D7" w:rsidRPr="004E1D2C">
        <w:rPr>
          <w:lang w:val="id-ID"/>
        </w:rPr>
        <w:t>pen</w:t>
      </w:r>
      <w:r w:rsidR="00CB28D7" w:rsidRPr="004E1D2C">
        <w:t>e</w:t>
      </w:r>
      <w:r w:rsidR="00CB28D7" w:rsidRPr="004E1D2C">
        <w:rPr>
          <w:lang w:val="id-ID"/>
        </w:rPr>
        <w:t>litian</w:t>
      </w:r>
      <w:r w:rsidR="00CB28D7" w:rsidRPr="00B41072">
        <w:rPr>
          <w:lang w:val="id-ID"/>
        </w:rPr>
        <w:t xml:space="preserve"> peringkasan multi-dokumen </w:t>
      </w:r>
      <w:r w:rsidR="00450736">
        <w:t>dengan pendekatan ekstraktif maupun abstraktif</w:t>
      </w:r>
      <w:r w:rsidR="00CB28D7" w:rsidRPr="00B41072">
        <w:rPr>
          <w:lang w:val="id-ID"/>
        </w:rPr>
        <w:t xml:space="preserve">. </w:t>
      </w:r>
      <w:commentRangeEnd w:id="9"/>
      <w:r w:rsidR="00CB28D7">
        <w:rPr>
          <w:rStyle w:val="CommentReference"/>
        </w:rPr>
        <w:commentReference w:id="9"/>
      </w:r>
      <w:r w:rsidR="008C3CD6">
        <w:t>Untuk</w:t>
      </w:r>
      <w:r w:rsidR="00D6552C">
        <w:t xml:space="preserve"> pendekatan abstraktif, </w:t>
      </w:r>
      <w:r w:rsidR="00CB28D7">
        <w:rPr>
          <w:lang w:val="id-ID"/>
        </w:rPr>
        <w:t xml:space="preserve">Christie &amp; Khodra (2016) membangun sistem peringkasan abstraktif dengan memanfaatkan </w:t>
      </w:r>
      <w:r w:rsidR="007205C3">
        <w:t xml:space="preserve">penggabungan kalimat dengan </w:t>
      </w:r>
      <w:r w:rsidR="00CB28D7">
        <w:rPr>
          <w:lang w:val="id-ID"/>
        </w:rPr>
        <w:t xml:space="preserve">graf kata </w:t>
      </w:r>
      <w:r w:rsidR="007205C3">
        <w:t>dan seleksi informasi ringkasan menggunakan ILP</w:t>
      </w:r>
      <w:r w:rsidR="00CB28D7">
        <w:rPr>
          <w:lang w:val="id-ID"/>
        </w:rPr>
        <w:t xml:space="preserve">. </w:t>
      </w:r>
      <w:r w:rsidR="00CB28D7" w:rsidRPr="00B41072">
        <w:rPr>
          <w:lang w:val="id-ID"/>
        </w:rPr>
        <w:t xml:space="preserve">Reztaputra &amp; Khodra (2017) </w:t>
      </w:r>
      <w:r>
        <w:t>membangun sistem peringkasan yang menafaatkan</w:t>
      </w:r>
      <w:r w:rsidR="00CB28D7" w:rsidRPr="00B41072">
        <w:rPr>
          <w:lang w:val="id-ID"/>
        </w:rPr>
        <w:t xml:space="preserve"> ekstraksi informasi subjek, predikat, objek, dan keterangan (SPOK) dari suatu artikel dengan memanfaatkan pohon kebergantungan, kemudian melakukan pengelompokan</w:t>
      </w:r>
      <w:r w:rsidR="00A0565E">
        <w:t xml:space="preserve"> dan penggabungan</w:t>
      </w:r>
      <w:r w:rsidR="00094315">
        <w:t xml:space="preserve"> SPOK</w:t>
      </w:r>
      <w:r w:rsidR="00CB28D7" w:rsidRPr="00B41072">
        <w:rPr>
          <w:lang w:val="id-ID"/>
        </w:rPr>
        <w:t>. Hasil ekstraksi informasi SPOK kemudian disusun menjadi ringkasan.</w:t>
      </w:r>
      <w:r>
        <w:t xml:space="preserve"> Untuk pendekatan ekstraktif, Annisa &amp; Khodra (2017) membangun </w:t>
      </w:r>
      <w:r w:rsidR="005E3033">
        <w:t xml:space="preserve">sistem peringkasan berbasis </w:t>
      </w:r>
      <w:r w:rsidR="005E3033">
        <w:rPr>
          <w:i/>
        </w:rPr>
        <w:t>query</w:t>
      </w:r>
      <w:r w:rsidR="00922321">
        <w:t xml:space="preserve">, di mana </w:t>
      </w:r>
      <w:r w:rsidR="00CC0D32">
        <w:t xml:space="preserve">selain mempertimbangkan kepentingan kalimat, </w:t>
      </w:r>
      <w:r w:rsidR="00AD2FDA">
        <w:t xml:space="preserve">pemilihan kalimat </w:t>
      </w:r>
      <w:r w:rsidR="00DA50ED">
        <w:t xml:space="preserve">ringkasan </w:t>
      </w:r>
      <w:r w:rsidR="00AD2FDA">
        <w:t xml:space="preserve">juga mempertimbangkan relevansi kalimat dengan </w:t>
      </w:r>
      <w:r w:rsidR="00AD2FDA">
        <w:rPr>
          <w:i/>
        </w:rPr>
        <w:t>query</w:t>
      </w:r>
      <w:r w:rsidR="00AD2FDA">
        <w:t>.</w:t>
      </w:r>
    </w:p>
    <w:p w14:paraId="0D078C23" w14:textId="117490BB" w:rsidR="009D0C65" w:rsidRPr="00321F25" w:rsidRDefault="009D0C65" w:rsidP="00473D5F">
      <w:pPr>
        <w:rPr>
          <w:i/>
        </w:rPr>
      </w:pPr>
      <w:r w:rsidRPr="00B41072">
        <w:rPr>
          <w:lang w:val="id-ID"/>
        </w:rPr>
        <w:t xml:space="preserve">Pada peringkasan ekstraktif, </w:t>
      </w:r>
      <w:r w:rsidR="00E043B1" w:rsidRPr="00B41072">
        <w:rPr>
          <w:lang w:val="id-ID"/>
        </w:rPr>
        <w:t>tahapan yang paling penting adalah mene</w:t>
      </w:r>
      <w:r w:rsidR="008F4199" w:rsidRPr="00B41072">
        <w:rPr>
          <w:lang w:val="id-ID"/>
        </w:rPr>
        <w:t>ntukan nilai kepentingan kalimat.</w:t>
      </w:r>
      <w:r w:rsidR="007503C7" w:rsidRPr="00B41072">
        <w:rPr>
          <w:lang w:val="id-ID"/>
        </w:rPr>
        <w:t xml:space="preserve"> </w:t>
      </w:r>
      <w:r w:rsidR="008F4199" w:rsidRPr="00B41072">
        <w:rPr>
          <w:lang w:val="id-ID"/>
        </w:rPr>
        <w:t xml:space="preserve">Kupiec (1998) menentukan nilai kepentingan kalimat dengan menentukan fitur-fitur klasik pada suatu </w:t>
      </w:r>
      <w:r w:rsidR="007C4F4D" w:rsidRPr="00B41072">
        <w:rPr>
          <w:lang w:val="id-ID"/>
        </w:rPr>
        <w:t>kalimat</w:t>
      </w:r>
      <w:r w:rsidR="008F4199" w:rsidRPr="00B41072">
        <w:rPr>
          <w:lang w:val="id-ID"/>
        </w:rPr>
        <w:t xml:space="preserve"> (posisi kalimat, </w:t>
      </w:r>
      <w:r w:rsidR="007C4F4D" w:rsidRPr="00B41072">
        <w:rPr>
          <w:lang w:val="id-ID"/>
        </w:rPr>
        <w:t>keberadaan kata kunci, dll.)</w:t>
      </w:r>
      <w:r w:rsidR="00622155" w:rsidRPr="00B41072">
        <w:rPr>
          <w:lang w:val="id-ID"/>
        </w:rPr>
        <w:t xml:space="preserve">, kemudian melakukan pembelajaran terhadap fitur-fitur tersebut dengan algoritma naïve Bayes. </w:t>
      </w:r>
      <w:r w:rsidR="00843308" w:rsidRPr="00B41072">
        <w:rPr>
          <w:lang w:val="id-ID"/>
        </w:rPr>
        <w:t xml:space="preserve">Kalimat yang dijadikan ringkasan adalah kalimat dengan probabilitas </w:t>
      </w:r>
      <w:r w:rsidR="00684BAD" w:rsidRPr="00B41072">
        <w:rPr>
          <w:lang w:val="id-ID"/>
        </w:rPr>
        <w:t xml:space="preserve">keluaran naïve </w:t>
      </w:r>
      <w:r w:rsidR="00E24A5F" w:rsidRPr="00B41072">
        <w:rPr>
          <w:lang w:val="id-ID"/>
        </w:rPr>
        <w:t xml:space="preserve">Bayes </w:t>
      </w:r>
      <w:r w:rsidR="00843308" w:rsidRPr="00B41072">
        <w:rPr>
          <w:lang w:val="id-ID"/>
        </w:rPr>
        <w:t xml:space="preserve">di </w:t>
      </w:r>
      <w:r w:rsidR="00972E6D" w:rsidRPr="00B41072">
        <w:rPr>
          <w:lang w:val="id-ID"/>
        </w:rPr>
        <w:t xml:space="preserve">atas </w:t>
      </w:r>
      <w:r w:rsidR="00843308" w:rsidRPr="00B41072">
        <w:rPr>
          <w:lang w:val="id-ID"/>
        </w:rPr>
        <w:t xml:space="preserve">ambang batas. </w:t>
      </w:r>
      <w:r w:rsidR="005A7BA7" w:rsidRPr="00B41072">
        <w:rPr>
          <w:lang w:val="id-ID"/>
        </w:rPr>
        <w:t>Tentunya, dengan fitur klasik saja,</w:t>
      </w:r>
      <w:r w:rsidR="00E61DC7" w:rsidRPr="00B41072">
        <w:rPr>
          <w:lang w:val="id-ID"/>
        </w:rPr>
        <w:t xml:space="preserve"> kualitas ringkasan yang dihasilkan belum cukup baik. Hong &amp; Nenkova (2014) kemudian membangun sistem peringkasan ekstraktif berdasarkan kepentingan kata.</w:t>
      </w:r>
      <w:r w:rsidR="00150ACF" w:rsidRPr="00B41072">
        <w:rPr>
          <w:lang w:val="id-ID"/>
        </w:rPr>
        <w:t xml:space="preserve"> Sistem peringkasan ini menghasilkan nilai ROUGE-2 </w:t>
      </w:r>
      <w:r w:rsidR="00EB205B">
        <w:t>dengan nilai 0.0975 pada korpus Document Understanding Conference (DUC) 20</w:t>
      </w:r>
      <w:r w:rsidR="00C90258">
        <w:t>04</w:t>
      </w:r>
      <w:r w:rsidR="00150ACF" w:rsidRPr="00B41072">
        <w:rPr>
          <w:lang w:val="id-ID"/>
        </w:rPr>
        <w:t>, namun fitur yang digunakan pada pembelajaran jumlahnya mencapai 9.000 fitur.</w:t>
      </w:r>
      <w:r w:rsidR="00BB61A9" w:rsidRPr="00B41072">
        <w:rPr>
          <w:lang w:val="id-ID"/>
        </w:rPr>
        <w:t xml:space="preserve"> Kebanyakan fitur merupakan </w:t>
      </w:r>
      <w:commentRangeStart w:id="10"/>
      <w:r w:rsidR="00BB61A9" w:rsidRPr="00B41072">
        <w:rPr>
          <w:lang w:val="id-ID"/>
        </w:rPr>
        <w:t>fitur rekayasa manusia yang cukup kompleks</w:t>
      </w:r>
      <w:commentRangeEnd w:id="10"/>
      <w:r w:rsidR="00400A90">
        <w:rPr>
          <w:rStyle w:val="CommentReference"/>
        </w:rPr>
        <w:commentReference w:id="10"/>
      </w:r>
      <w:r w:rsidR="00321F25">
        <w:t>, seperti nilai hasil algoritma PageRank terhadap graf keterhubungan kata berdasarkan pohon kebergantungan</w:t>
      </w:r>
      <w:r w:rsidR="002C6632">
        <w:t xml:space="preserve"> dan</w:t>
      </w:r>
      <w:r w:rsidR="00321F25">
        <w:t xml:space="preserve"> </w:t>
      </w:r>
      <w:r w:rsidR="002C6632">
        <w:t>model bahasa yang dibuat berdasarkan korpus</w:t>
      </w:r>
      <w:r w:rsidR="0086035D">
        <w:t xml:space="preserve"> selain data latih, yaitu korpus berita </w:t>
      </w:r>
      <w:r w:rsidR="00960C46">
        <w:t>New York Times</w:t>
      </w:r>
      <w:r w:rsidR="002C6632">
        <w:t>.</w:t>
      </w:r>
    </w:p>
    <w:p w14:paraId="107B45B4" w14:textId="35471100" w:rsidR="00D226D9" w:rsidRPr="00C76086" w:rsidRDefault="00D73976" w:rsidP="00473D5F">
      <w:r w:rsidRPr="00B41072">
        <w:rPr>
          <w:lang w:val="id-ID"/>
        </w:rPr>
        <w:lastRenderedPageBreak/>
        <w:t xml:space="preserve">Saat ini, banyak penelitian peringkasan otomatis yang mengaplikasikan </w:t>
      </w:r>
      <w:r w:rsidRPr="00B41072">
        <w:rPr>
          <w:i/>
          <w:lang w:val="id-ID"/>
        </w:rPr>
        <w:t>deep learning</w:t>
      </w:r>
      <w:r w:rsidR="006564E6" w:rsidRPr="00B41072">
        <w:rPr>
          <w:i/>
          <w:lang w:val="id-ID"/>
        </w:rPr>
        <w:t xml:space="preserve"> </w:t>
      </w:r>
      <w:del w:id="11" w:author="Masayu Leylia Khodra" w:date="2018-01-01T19:16:00Z">
        <w:r w:rsidR="006564E6" w:rsidRPr="00AC30C0" w:rsidDel="00400A90">
          <w:rPr>
            <w:lang w:val="id-ID"/>
          </w:rPr>
          <w:delText xml:space="preserve">untuk mempelajari </w:delText>
        </w:r>
      </w:del>
      <w:ins w:id="12" w:author="Masayu Leylia Khodra" w:date="2018-01-01T19:16:00Z">
        <w:r w:rsidR="00400A90" w:rsidRPr="00AC30C0">
          <w:t xml:space="preserve">dengan </w:t>
        </w:r>
      </w:ins>
      <w:r w:rsidR="006564E6" w:rsidRPr="00AC30C0">
        <w:rPr>
          <w:lang w:val="id-ID"/>
        </w:rPr>
        <w:t>f</w:t>
      </w:r>
      <w:r w:rsidR="00AC4BC8" w:rsidRPr="00AC30C0">
        <w:t>i</w:t>
      </w:r>
      <w:r w:rsidR="006564E6" w:rsidRPr="00AC30C0">
        <w:rPr>
          <w:lang w:val="id-ID"/>
        </w:rPr>
        <w:t>tur tingkat</w:t>
      </w:r>
      <w:r w:rsidR="006564E6" w:rsidRPr="00B41072">
        <w:rPr>
          <w:lang w:val="id-ID"/>
        </w:rPr>
        <w:t xml:space="preserve"> rendah dari masukan.</w:t>
      </w:r>
      <w:r w:rsidR="00473D5F" w:rsidRPr="00B41072">
        <w:rPr>
          <w:lang w:val="id-ID"/>
        </w:rPr>
        <w:t xml:space="preserve"> Penelitian peringkasan dokumen tunggal menggunakan </w:t>
      </w:r>
      <w:r w:rsidR="00473D5F" w:rsidRPr="00B41072">
        <w:rPr>
          <w:i/>
          <w:lang w:val="id-ID"/>
        </w:rPr>
        <w:t xml:space="preserve">deep learning </w:t>
      </w:r>
      <w:r w:rsidR="004A4C49" w:rsidRPr="00B41072">
        <w:rPr>
          <w:lang w:val="id-ID"/>
        </w:rPr>
        <w:t xml:space="preserve">cukup banyak. Untuk peringkasan abstraktif, </w:t>
      </w:r>
      <w:r w:rsidR="00473D5F" w:rsidRPr="00B41072">
        <w:rPr>
          <w:lang w:val="id-ID"/>
        </w:rPr>
        <w:t>Rush (</w:t>
      </w:r>
      <w:r w:rsidR="00BD470F" w:rsidRPr="00B41072">
        <w:rPr>
          <w:lang w:val="id-ID"/>
        </w:rPr>
        <w:t>2015</w:t>
      </w:r>
      <w:r w:rsidR="00473D5F" w:rsidRPr="00B41072">
        <w:rPr>
          <w:lang w:val="id-ID"/>
        </w:rPr>
        <w:t xml:space="preserve">) </w:t>
      </w:r>
      <w:r w:rsidR="00702490" w:rsidRPr="00B41072">
        <w:rPr>
          <w:lang w:val="id-ID"/>
        </w:rPr>
        <w:t xml:space="preserve">memanfaatkan </w:t>
      </w:r>
      <w:r w:rsidR="00473D5F" w:rsidRPr="00B41072">
        <w:rPr>
          <w:lang w:val="id-ID"/>
        </w:rPr>
        <w:t>arsitektur</w:t>
      </w:r>
      <w:r w:rsidR="00304B2D" w:rsidRPr="00B41072">
        <w:rPr>
          <w:lang w:val="id-ID"/>
        </w:rPr>
        <w:t xml:space="preserve"> </w:t>
      </w:r>
      <w:r w:rsidR="007F01BB">
        <w:rPr>
          <w:i/>
        </w:rPr>
        <w:t xml:space="preserve">recurrent neural network </w:t>
      </w:r>
      <w:r w:rsidR="00AC30C0">
        <w:t>(RNN)</w:t>
      </w:r>
      <w:r w:rsidR="00400A90">
        <w:rPr>
          <w:rStyle w:val="CommentReference"/>
        </w:rPr>
        <w:commentReference w:id="13"/>
      </w:r>
      <w:r w:rsidR="00473D5F" w:rsidRPr="00B41072">
        <w:rPr>
          <w:lang w:val="id-ID"/>
        </w:rPr>
        <w:t xml:space="preserve"> </w:t>
      </w:r>
      <w:r w:rsidR="007A628E">
        <w:t xml:space="preserve">dengan variasi </w:t>
      </w:r>
      <w:r w:rsidR="00473D5F" w:rsidRPr="00B41072">
        <w:rPr>
          <w:i/>
          <w:lang w:val="id-ID"/>
        </w:rPr>
        <w:t>sequence-to-sequence</w:t>
      </w:r>
      <w:r w:rsidR="00F33D97" w:rsidRPr="00B41072">
        <w:rPr>
          <w:lang w:val="id-ID"/>
        </w:rPr>
        <w:t xml:space="preserve"> untuk membangun ringkasa</w:t>
      </w:r>
      <w:r w:rsidR="00DF171F" w:rsidRPr="00B41072">
        <w:rPr>
          <w:lang w:val="id-ID"/>
        </w:rPr>
        <w:t>n secara abstraktif</w:t>
      </w:r>
      <w:r w:rsidR="004F2FB0" w:rsidRPr="00B41072">
        <w:rPr>
          <w:lang w:val="id-ID"/>
        </w:rPr>
        <w:t xml:space="preserve">. Untuk peringkasan ekstraktif, </w:t>
      </w:r>
      <w:r w:rsidR="00473D5F" w:rsidRPr="00B41072">
        <w:rPr>
          <w:lang w:val="id-ID"/>
        </w:rPr>
        <w:t>Cheng &amp; Lapata (2012) memanfaatkan arsitektur</w:t>
      </w:r>
      <w:r w:rsidR="00AC30C0">
        <w:t xml:space="preserve"> </w:t>
      </w:r>
      <w:r w:rsidR="009F67EC" w:rsidRPr="009F67EC">
        <w:rPr>
          <w:i/>
        </w:rPr>
        <w:t>convolutional neural network</w:t>
      </w:r>
      <w:r w:rsidR="00473D5F" w:rsidRPr="00B41072">
        <w:rPr>
          <w:lang w:val="id-ID"/>
        </w:rPr>
        <w:t xml:space="preserve"> </w:t>
      </w:r>
      <w:r w:rsidR="00AC30C0">
        <w:t>(</w:t>
      </w:r>
      <w:r w:rsidR="00473D5F" w:rsidRPr="00B41072">
        <w:rPr>
          <w:lang w:val="id-ID"/>
        </w:rPr>
        <w:t>CNN</w:t>
      </w:r>
      <w:r w:rsidR="00AC30C0">
        <w:t>)</w:t>
      </w:r>
      <w:r w:rsidR="00473D5F" w:rsidRPr="00B41072">
        <w:rPr>
          <w:lang w:val="id-ID"/>
        </w:rPr>
        <w:t xml:space="preserve"> </w:t>
      </w:r>
      <w:r w:rsidR="009F67EC">
        <w:t xml:space="preserve">dan </w:t>
      </w:r>
      <w:r w:rsidR="009F67EC">
        <w:rPr>
          <w:i/>
        </w:rPr>
        <w:t xml:space="preserve">long short-term memory </w:t>
      </w:r>
      <w:r w:rsidR="00AC30C0">
        <w:t>(</w:t>
      </w:r>
      <w:r w:rsidR="00936F34" w:rsidRPr="00B41072">
        <w:rPr>
          <w:lang w:val="id-ID"/>
        </w:rPr>
        <w:t>LSTM</w:t>
      </w:r>
      <w:r w:rsidR="00AC30C0">
        <w:t>) u</w:t>
      </w:r>
      <w:r w:rsidR="0069618E" w:rsidRPr="00B41072">
        <w:rPr>
          <w:lang w:val="id-ID"/>
        </w:rPr>
        <w:t xml:space="preserve">ntuk </w:t>
      </w:r>
      <w:r w:rsidR="00AC30C0">
        <w:t>menentukan</w:t>
      </w:r>
      <w:r w:rsidR="0069618E" w:rsidRPr="00B41072">
        <w:rPr>
          <w:lang w:val="id-ID"/>
        </w:rPr>
        <w:t xml:space="preserve"> nilai kepentingan dari suatu kalimat</w:t>
      </w:r>
      <w:r w:rsidR="00473D5F" w:rsidRPr="00B41072">
        <w:rPr>
          <w:lang w:val="id-ID"/>
        </w:rPr>
        <w:t>.</w:t>
      </w:r>
      <w:r w:rsidR="0073312C" w:rsidRPr="00B41072">
        <w:rPr>
          <w:lang w:val="id-ID"/>
        </w:rPr>
        <w:t xml:space="preserve"> </w:t>
      </w:r>
      <w:r w:rsidR="005729B0" w:rsidRPr="00B41072">
        <w:rPr>
          <w:lang w:val="id-ID"/>
        </w:rPr>
        <w:t>Pada peringkasan multi-dokumen,</w:t>
      </w:r>
      <w:r w:rsidR="00473D5F" w:rsidRPr="00B41072">
        <w:rPr>
          <w:lang w:val="id-ID"/>
        </w:rPr>
        <w:t xml:space="preserve"> </w:t>
      </w:r>
      <w:r w:rsidR="005729B0" w:rsidRPr="00B41072">
        <w:rPr>
          <w:lang w:val="id-ID"/>
        </w:rPr>
        <w:t>penelitian yang me</w:t>
      </w:r>
      <w:r w:rsidR="00473D5F" w:rsidRPr="00B41072">
        <w:rPr>
          <w:lang w:val="id-ID"/>
        </w:rPr>
        <w:t>ngguna</w:t>
      </w:r>
      <w:r w:rsidR="005729B0" w:rsidRPr="00B41072">
        <w:rPr>
          <w:lang w:val="id-ID"/>
        </w:rPr>
        <w:t>k</w:t>
      </w:r>
      <w:r w:rsidR="00473D5F" w:rsidRPr="00B41072">
        <w:rPr>
          <w:lang w:val="id-ID"/>
        </w:rPr>
        <w:t xml:space="preserve">an </w:t>
      </w:r>
      <w:r w:rsidR="00473D5F" w:rsidRPr="00B41072">
        <w:rPr>
          <w:i/>
          <w:lang w:val="id-ID"/>
        </w:rPr>
        <w:t xml:space="preserve">deep learning </w:t>
      </w:r>
      <w:r w:rsidR="00D73FE5" w:rsidRPr="00B41072">
        <w:rPr>
          <w:lang w:val="id-ID"/>
        </w:rPr>
        <w:t>masih sedikit. Cao (201</w:t>
      </w:r>
      <w:r w:rsidR="00065C53" w:rsidRPr="00B41072">
        <w:rPr>
          <w:lang w:val="id-ID"/>
        </w:rPr>
        <w:t>6</w:t>
      </w:r>
      <w:r w:rsidR="00473D5F" w:rsidRPr="00B41072">
        <w:rPr>
          <w:lang w:val="id-ID"/>
        </w:rPr>
        <w:t xml:space="preserve">) melakukan peringkasan ekstraktif multi-dokumen </w:t>
      </w:r>
      <w:r w:rsidR="00CD183F">
        <w:rPr>
          <w:lang w:val="id-ID"/>
        </w:rPr>
        <w:t xml:space="preserve">berbasis </w:t>
      </w:r>
      <w:r w:rsidR="00CD183F">
        <w:rPr>
          <w:i/>
          <w:lang w:val="id-ID"/>
        </w:rPr>
        <w:t xml:space="preserve">query </w:t>
      </w:r>
      <w:r w:rsidR="00473D5F" w:rsidRPr="00B41072">
        <w:rPr>
          <w:lang w:val="id-ID"/>
        </w:rPr>
        <w:t xml:space="preserve">menggunakan </w:t>
      </w:r>
      <w:r w:rsidR="00473D5F" w:rsidRPr="00B41072">
        <w:rPr>
          <w:i/>
          <w:lang w:val="id-ID"/>
        </w:rPr>
        <w:t xml:space="preserve">deep learning </w:t>
      </w:r>
      <w:r w:rsidR="00473D5F" w:rsidRPr="00B41072">
        <w:rPr>
          <w:lang w:val="id-ID"/>
        </w:rPr>
        <w:t>dengan memanfaatkan CNN</w:t>
      </w:r>
      <w:r w:rsidR="00F94FA6">
        <w:t xml:space="preserve">. Lapian konvolusi </w:t>
      </w:r>
      <w:r w:rsidR="0080293A">
        <w:t xml:space="preserve">menerima masukan kalimat artikel setopik dan </w:t>
      </w:r>
      <w:commentRangeStart w:id="14"/>
      <w:r w:rsidR="00CD183F">
        <w:rPr>
          <w:lang w:val="id-ID"/>
        </w:rPr>
        <w:t xml:space="preserve">menghasilkan </w:t>
      </w:r>
      <w:r w:rsidR="00DF07FC">
        <w:t xml:space="preserve">vektor </w:t>
      </w:r>
      <w:r w:rsidR="00CD183F">
        <w:rPr>
          <w:i/>
          <w:lang w:val="id-ID"/>
        </w:rPr>
        <w:t xml:space="preserve">sentence embedding </w:t>
      </w:r>
      <w:r w:rsidR="00DF07FC">
        <w:t xml:space="preserve">untuk setiap kalimat </w:t>
      </w:r>
      <w:r w:rsidR="00CD183F">
        <w:rPr>
          <w:lang w:val="id-ID"/>
        </w:rPr>
        <w:t xml:space="preserve">dan </w:t>
      </w:r>
      <w:r w:rsidR="00DF07FC">
        <w:t xml:space="preserve">vektor </w:t>
      </w:r>
      <w:r w:rsidR="00CD183F">
        <w:rPr>
          <w:i/>
          <w:lang w:val="id-ID"/>
        </w:rPr>
        <w:t>query embedding</w:t>
      </w:r>
      <w:r w:rsidR="00DF07FC">
        <w:rPr>
          <w:i/>
        </w:rPr>
        <w:t xml:space="preserve"> </w:t>
      </w:r>
      <w:r w:rsidR="00DF07FC">
        <w:t xml:space="preserve">dari kalimat </w:t>
      </w:r>
      <w:r w:rsidR="00DF07FC">
        <w:rPr>
          <w:i/>
        </w:rPr>
        <w:t>query</w:t>
      </w:r>
      <w:r w:rsidR="001355BD" w:rsidRPr="00B41072">
        <w:rPr>
          <w:lang w:val="id-ID"/>
        </w:rPr>
        <w:t>.</w:t>
      </w:r>
      <w:commentRangeEnd w:id="14"/>
      <w:r w:rsidR="00400A90">
        <w:rPr>
          <w:rStyle w:val="CommentReference"/>
        </w:rPr>
        <w:commentReference w:id="14"/>
      </w:r>
      <w:r w:rsidR="00EB0DE4">
        <w:t xml:space="preserve"> </w:t>
      </w:r>
      <w:r w:rsidR="00442E7D">
        <w:t xml:space="preserve">Lapisan </w:t>
      </w:r>
      <w:r w:rsidR="00442E7D">
        <w:rPr>
          <w:i/>
        </w:rPr>
        <w:t xml:space="preserve">pooling </w:t>
      </w:r>
      <w:r w:rsidR="00CA71B0">
        <w:t xml:space="preserve">kemudian </w:t>
      </w:r>
      <w:r w:rsidR="002477E0">
        <w:t>menghasilkan</w:t>
      </w:r>
      <w:r w:rsidR="00442E7D">
        <w:t xml:space="preserve"> vektor </w:t>
      </w:r>
      <w:r w:rsidR="00442E7D">
        <w:rPr>
          <w:i/>
        </w:rPr>
        <w:t xml:space="preserve">document embedding </w:t>
      </w:r>
      <w:r w:rsidR="00C7519C">
        <w:t xml:space="preserve">dari kombinasi seluruh </w:t>
      </w:r>
      <w:r w:rsidR="00C7519C">
        <w:rPr>
          <w:i/>
        </w:rPr>
        <w:t xml:space="preserve">sentence embedding </w:t>
      </w:r>
      <w:r w:rsidR="00F250B9">
        <w:t>dengan mempertimbangkan</w:t>
      </w:r>
      <w:r w:rsidR="00EF1045">
        <w:t xml:space="preserve"> relevansi setiap </w:t>
      </w:r>
      <w:r w:rsidR="00EF1045">
        <w:rPr>
          <w:i/>
        </w:rPr>
        <w:t xml:space="preserve">sentece embedding </w:t>
      </w:r>
      <w:r w:rsidR="00EF1045">
        <w:t>terhadap</w:t>
      </w:r>
      <w:r w:rsidR="00C7519C">
        <w:t xml:space="preserve"> </w:t>
      </w:r>
      <w:r w:rsidR="00C7519C">
        <w:rPr>
          <w:i/>
        </w:rPr>
        <w:t>query embedding</w:t>
      </w:r>
      <w:r w:rsidR="00C7519C">
        <w:t xml:space="preserve">. Nilai </w:t>
      </w:r>
      <w:r w:rsidR="00C371B2">
        <w:t xml:space="preserve">kepentingan </w:t>
      </w:r>
      <w:r w:rsidR="00C7519C">
        <w:t xml:space="preserve">kalimat dihitung dari </w:t>
      </w:r>
      <w:r w:rsidR="00C76086">
        <w:rPr>
          <w:i/>
        </w:rPr>
        <w:t xml:space="preserve">cosine similarity </w:t>
      </w:r>
      <w:r w:rsidR="00C76086">
        <w:t xml:space="preserve">antara </w:t>
      </w:r>
      <w:r w:rsidR="00C76086">
        <w:rPr>
          <w:i/>
        </w:rPr>
        <w:t>sentence embedding</w:t>
      </w:r>
      <w:r w:rsidR="00C76086">
        <w:t xml:space="preserve"> </w:t>
      </w:r>
      <w:r w:rsidR="00E1677C">
        <w:t>dari kali</w:t>
      </w:r>
      <w:r w:rsidR="00CA24FA">
        <w:t xml:space="preserve">mat </w:t>
      </w:r>
      <w:r w:rsidR="00C76086">
        <w:t xml:space="preserve">dengan </w:t>
      </w:r>
      <w:r w:rsidR="00C76086">
        <w:rPr>
          <w:i/>
        </w:rPr>
        <w:t>document embedding</w:t>
      </w:r>
      <w:r w:rsidR="00C76086">
        <w:t>.</w:t>
      </w:r>
    </w:p>
    <w:p w14:paraId="47C02222" w14:textId="2628B5EE" w:rsidR="00AB16DF" w:rsidRPr="00B41072" w:rsidRDefault="00AB16DF" w:rsidP="00473D5F">
      <w:pPr>
        <w:rPr>
          <w:lang w:val="id-ID"/>
        </w:rPr>
      </w:pPr>
      <w:r w:rsidRPr="00B41072">
        <w:rPr>
          <w:lang w:val="id-ID"/>
        </w:rPr>
        <w:t>Salah satu hal yang</w:t>
      </w:r>
      <w:r w:rsidR="006C2EA9" w:rsidRPr="00B41072">
        <w:rPr>
          <w:lang w:val="id-ID"/>
        </w:rPr>
        <w:t xml:space="preserve"> </w:t>
      </w:r>
      <w:r w:rsidR="0098356E" w:rsidRPr="00B41072">
        <w:rPr>
          <w:lang w:val="id-ID"/>
        </w:rPr>
        <w:t xml:space="preserve">sering </w:t>
      </w:r>
      <w:r w:rsidR="006C2EA9" w:rsidRPr="00B41072">
        <w:rPr>
          <w:lang w:val="id-ID"/>
        </w:rPr>
        <w:t>diabaikan ketika menghasilkan ringkasan adalah keterhubungan antar kalimat.</w:t>
      </w:r>
      <w:r w:rsidR="004A3D01" w:rsidRPr="00B41072">
        <w:rPr>
          <w:lang w:val="id-ID"/>
        </w:rPr>
        <w:t xml:space="preserve"> </w:t>
      </w:r>
      <w:r w:rsidR="00F26948">
        <w:t xml:space="preserve">Meskipun kinerja yang dihasilkan sangat baik, </w:t>
      </w:r>
      <w:r w:rsidR="006C2EA9" w:rsidRPr="00B41072">
        <w:rPr>
          <w:lang w:val="id-ID"/>
        </w:rPr>
        <w:t>Hong &amp; Nenkova (2014)</w:t>
      </w:r>
      <w:r w:rsidR="00E55B7B" w:rsidRPr="00B41072">
        <w:rPr>
          <w:lang w:val="id-ID"/>
        </w:rPr>
        <w:t xml:space="preserve"> hanya </w:t>
      </w:r>
      <w:r w:rsidR="008763AA" w:rsidRPr="00B41072">
        <w:rPr>
          <w:lang w:val="id-ID"/>
        </w:rPr>
        <w:t xml:space="preserve">memperhitungkan </w:t>
      </w:r>
      <w:r w:rsidR="00E55B7B" w:rsidRPr="00B41072">
        <w:rPr>
          <w:lang w:val="id-ID"/>
        </w:rPr>
        <w:t>fitur leksikal dari kata setiap kalimat</w:t>
      </w:r>
      <w:r w:rsidR="00650F8D">
        <w:t xml:space="preserve">. </w:t>
      </w:r>
      <w:r w:rsidR="007A2FC3">
        <w:t xml:space="preserve">Pada peringkasan multi-dokumen ekstraktif dengan </w:t>
      </w:r>
      <w:r w:rsidR="007A2FC3">
        <w:rPr>
          <w:i/>
        </w:rPr>
        <w:t xml:space="preserve">deep learning, </w:t>
      </w:r>
      <w:r w:rsidR="00E55B7B" w:rsidRPr="00B41072">
        <w:rPr>
          <w:lang w:val="id-ID"/>
        </w:rPr>
        <w:t xml:space="preserve">Cao (2016) </w:t>
      </w:r>
      <w:r w:rsidR="00A21407">
        <w:t xml:space="preserve">menghitung nilai </w:t>
      </w:r>
      <w:r w:rsidR="00A21407">
        <w:rPr>
          <w:i/>
        </w:rPr>
        <w:t xml:space="preserve">sentence embedding </w:t>
      </w:r>
      <w:r w:rsidR="00A21407">
        <w:t>setiap kalimat secara independen.</w:t>
      </w:r>
      <w:r w:rsidR="005F6598" w:rsidRPr="00B41072">
        <w:rPr>
          <w:lang w:val="id-ID"/>
        </w:rPr>
        <w:t xml:space="preserve"> </w:t>
      </w:r>
      <w:r w:rsidR="00AC30C0" w:rsidRPr="00AC30C0">
        <w:t>Sistem</w:t>
      </w:r>
      <w:r w:rsidR="005F6598" w:rsidRPr="00AC30C0">
        <w:rPr>
          <w:lang w:val="id-ID"/>
        </w:rPr>
        <w:t xml:space="preserve"> peringkasan </w:t>
      </w:r>
      <w:r w:rsidR="00AC30C0">
        <w:t xml:space="preserve">multi-dokumen </w:t>
      </w:r>
      <w:r w:rsidR="005F6598" w:rsidRPr="00AC30C0">
        <w:rPr>
          <w:lang w:val="id-ID"/>
        </w:rPr>
        <w:t>yang dibangun Christensen (2013) me</w:t>
      </w:r>
      <w:r w:rsidR="002847F0" w:rsidRPr="00AC30C0">
        <w:rPr>
          <w:lang w:val="id-ID"/>
        </w:rPr>
        <w:t>nunjukkan bahwa keterhubungan antar</w:t>
      </w:r>
      <w:r w:rsidR="002847F0" w:rsidRPr="00B41072">
        <w:rPr>
          <w:lang w:val="id-ID"/>
        </w:rPr>
        <w:t xml:space="preserve"> kalimat </w:t>
      </w:r>
      <w:r w:rsidR="00D72687" w:rsidRPr="00B41072">
        <w:rPr>
          <w:lang w:val="id-ID"/>
        </w:rPr>
        <w:t xml:space="preserve">perlu diperhitungkan untuk menghasilkan ringkasan yang </w:t>
      </w:r>
      <w:r w:rsidR="007D2226">
        <w:t>koheren</w:t>
      </w:r>
      <w:r w:rsidR="00D72687" w:rsidRPr="00B41072">
        <w:rPr>
          <w:lang w:val="id-ID"/>
        </w:rPr>
        <w:t>.</w:t>
      </w:r>
    </w:p>
    <w:p w14:paraId="1C536D3A" w14:textId="3B842D78" w:rsidR="00473D5F" w:rsidRPr="00B41072" w:rsidRDefault="00473D5F" w:rsidP="00473D5F">
      <w:pPr>
        <w:rPr>
          <w:lang w:val="id-ID"/>
        </w:rPr>
      </w:pPr>
      <w:r w:rsidRPr="00B41072">
        <w:rPr>
          <w:lang w:val="id-ID"/>
        </w:rPr>
        <w:t xml:space="preserve">Yasunaga (2017) memanfaatkan </w:t>
      </w:r>
      <w:r w:rsidR="00272205">
        <w:rPr>
          <w:i/>
        </w:rPr>
        <w:t xml:space="preserve">graph convolutional network </w:t>
      </w:r>
      <w:r w:rsidRPr="00B41072">
        <w:rPr>
          <w:lang w:val="id-ID"/>
        </w:rPr>
        <w:t xml:space="preserve">(GCN) untuk memperhitungkan hubungan setiap kalimat seluruh dokumen pada suatu topik (Kipf &amp; Welling, 2017). </w:t>
      </w:r>
      <w:r w:rsidR="001A237D" w:rsidRPr="00B41072">
        <w:rPr>
          <w:lang w:val="id-ID"/>
        </w:rPr>
        <w:t xml:space="preserve">Untuk memperoleh representasi vektor suatu </w:t>
      </w:r>
      <w:r w:rsidR="00B371D6" w:rsidRPr="00B41072">
        <w:rPr>
          <w:lang w:val="id-ID"/>
        </w:rPr>
        <w:t>kalimat</w:t>
      </w:r>
      <w:r w:rsidR="001A237D" w:rsidRPr="00B41072">
        <w:rPr>
          <w:lang w:val="id-ID"/>
        </w:rPr>
        <w:t xml:space="preserve">, Yasunaga menggunakan arsitektur RNN untuk menghasilkan </w:t>
      </w:r>
      <w:r w:rsidR="001A237D" w:rsidRPr="00B41072">
        <w:rPr>
          <w:i/>
          <w:lang w:val="id-ID"/>
        </w:rPr>
        <w:t xml:space="preserve">sentence embedding </w:t>
      </w:r>
      <w:r w:rsidR="001A237D" w:rsidRPr="00B41072">
        <w:rPr>
          <w:lang w:val="id-ID"/>
        </w:rPr>
        <w:lastRenderedPageBreak/>
        <w:t xml:space="preserve">dari sekuens token kalimat. </w:t>
      </w:r>
      <w:r w:rsidR="000F232C" w:rsidRPr="00B41072">
        <w:rPr>
          <w:lang w:val="id-ID"/>
        </w:rPr>
        <w:t xml:space="preserve">Seluruh </w:t>
      </w:r>
      <w:r w:rsidR="00613D9F" w:rsidRPr="00B41072">
        <w:rPr>
          <w:i/>
          <w:lang w:val="id-ID"/>
        </w:rPr>
        <w:t>sentence embedding</w:t>
      </w:r>
      <w:r w:rsidR="000F232C" w:rsidRPr="00B41072">
        <w:rPr>
          <w:lang w:val="id-ID"/>
        </w:rPr>
        <w:t xml:space="preserve"> kemudian</w:t>
      </w:r>
      <w:r w:rsidR="00A53127" w:rsidRPr="00B41072">
        <w:rPr>
          <w:lang w:val="id-ID"/>
        </w:rPr>
        <w:t xml:space="preserve"> </w:t>
      </w:r>
      <w:r w:rsidRPr="00B41072">
        <w:rPr>
          <w:lang w:val="id-ID"/>
        </w:rPr>
        <w:t>dimodelkan sebagai sebuah graf, di mana simpul mer</w:t>
      </w:r>
      <w:r w:rsidR="00F74F5B" w:rsidRPr="00B41072">
        <w:rPr>
          <w:lang w:val="id-ID"/>
        </w:rPr>
        <w:t xml:space="preserve">upakan </w:t>
      </w:r>
      <w:r w:rsidR="00F74F5B" w:rsidRPr="00B41072">
        <w:rPr>
          <w:i/>
          <w:lang w:val="id-ID"/>
        </w:rPr>
        <w:t>sentence embedding</w:t>
      </w:r>
      <w:r w:rsidRPr="00B41072">
        <w:rPr>
          <w:lang w:val="id-ID"/>
        </w:rPr>
        <w:t xml:space="preserve">, dan </w:t>
      </w:r>
      <w:r w:rsidR="006745B7" w:rsidRPr="00B41072">
        <w:rPr>
          <w:lang w:val="id-ID"/>
        </w:rPr>
        <w:t xml:space="preserve">bobot </w:t>
      </w:r>
      <w:r w:rsidR="00EE667C" w:rsidRPr="00EC4B49">
        <w:rPr>
          <w:lang w:val="id-ID"/>
        </w:rPr>
        <w:t>busur</w:t>
      </w:r>
      <w:r w:rsidRPr="00EC4B49">
        <w:rPr>
          <w:lang w:val="id-ID"/>
        </w:rPr>
        <w:t xml:space="preserve"> antar simpul </w:t>
      </w:r>
      <w:r w:rsidR="00440242" w:rsidRPr="00EC4B49">
        <w:rPr>
          <w:lang w:val="id-ID"/>
        </w:rPr>
        <w:t>menyatakan keter</w:t>
      </w:r>
      <w:r w:rsidR="00BE132F" w:rsidRPr="00EC4B49">
        <w:rPr>
          <w:lang w:val="id-ID"/>
        </w:rPr>
        <w:t>hubungan</w:t>
      </w:r>
      <w:r w:rsidRPr="00EC4B49">
        <w:rPr>
          <w:lang w:val="id-ID"/>
        </w:rPr>
        <w:t xml:space="preserve"> antar kalimat.</w:t>
      </w:r>
      <w:r w:rsidR="007943B9" w:rsidRPr="00EC4B49">
        <w:rPr>
          <w:lang w:val="id-ID"/>
        </w:rPr>
        <w:t xml:space="preserve"> </w:t>
      </w:r>
      <w:r w:rsidR="00346567" w:rsidRPr="00EC4B49">
        <w:rPr>
          <w:lang w:val="id-ID"/>
        </w:rPr>
        <w:t xml:space="preserve">Hasil propagasi GCN menghasilkan </w:t>
      </w:r>
      <w:r w:rsidR="00346567" w:rsidRPr="00EC4B49">
        <w:rPr>
          <w:i/>
          <w:lang w:val="id-ID"/>
        </w:rPr>
        <w:t xml:space="preserve">sentence embedding </w:t>
      </w:r>
      <w:r w:rsidR="00346567" w:rsidRPr="00EC4B49">
        <w:rPr>
          <w:lang w:val="id-ID"/>
        </w:rPr>
        <w:t>yang memperhitungkan keterhubungan antar kalimat.</w:t>
      </w:r>
      <w:r w:rsidR="007A2DE5" w:rsidRPr="00EC4B49">
        <w:rPr>
          <w:lang w:val="id-ID"/>
        </w:rPr>
        <w:t xml:space="preserve"> </w:t>
      </w:r>
      <w:r w:rsidR="0033367E" w:rsidRPr="00EC4B49">
        <w:rPr>
          <w:lang w:val="id-ID"/>
        </w:rPr>
        <w:t xml:space="preserve">Nilai kepentingan kalimat kemudian diperhitungkan berdasarkan </w:t>
      </w:r>
      <w:r w:rsidR="0033367E" w:rsidRPr="00EC4B49">
        <w:rPr>
          <w:i/>
          <w:lang w:val="id-ID"/>
        </w:rPr>
        <w:t xml:space="preserve">sentence embedding </w:t>
      </w:r>
      <w:r w:rsidR="0033367E" w:rsidRPr="00EC4B49">
        <w:rPr>
          <w:lang w:val="id-ID"/>
        </w:rPr>
        <w:t xml:space="preserve">tersebut. </w:t>
      </w:r>
      <w:r w:rsidR="00CC6F57" w:rsidRPr="00EC4B49">
        <w:rPr>
          <w:lang w:val="id-ID"/>
        </w:rPr>
        <w:t>Hasil evaluasi</w:t>
      </w:r>
      <w:r w:rsidR="00A628DF" w:rsidRPr="00EC4B49">
        <w:rPr>
          <w:lang w:val="id-ID"/>
        </w:rPr>
        <w:t xml:space="preserve"> </w:t>
      </w:r>
      <w:r w:rsidR="006F2B58" w:rsidRPr="00EC4B49">
        <w:rPr>
          <w:lang w:val="id-ID"/>
        </w:rPr>
        <w:t xml:space="preserve">ROUGE-1 dan ROUGE-2 </w:t>
      </w:r>
      <w:r w:rsidR="00ED5A03" w:rsidRPr="00EC4B49">
        <w:rPr>
          <w:lang w:val="id-ID"/>
        </w:rPr>
        <w:t xml:space="preserve">penelitian </w:t>
      </w:r>
      <w:commentRangeStart w:id="15"/>
      <w:r w:rsidR="00693997" w:rsidRPr="00EC4B49">
        <w:rPr>
          <w:lang w:val="id-ID"/>
        </w:rPr>
        <w:t>Yasunaga</w:t>
      </w:r>
      <w:commentRangeEnd w:id="15"/>
      <w:r w:rsidR="00400A90" w:rsidRPr="00EC4B49">
        <w:rPr>
          <w:rStyle w:val="CommentReference"/>
        </w:rPr>
        <w:commentReference w:id="15"/>
      </w:r>
      <w:r w:rsidR="00ED5A03" w:rsidRPr="00EC4B49">
        <w:rPr>
          <w:lang w:val="id-ID"/>
        </w:rPr>
        <w:t xml:space="preserve"> </w:t>
      </w:r>
      <w:r w:rsidR="00EC4B49" w:rsidRPr="00EC4B49">
        <w:t xml:space="preserve">(2017) </w:t>
      </w:r>
      <w:r w:rsidR="00ED5A03" w:rsidRPr="00EC4B49">
        <w:rPr>
          <w:lang w:val="id-ID"/>
        </w:rPr>
        <w:t>menunjukk</w:t>
      </w:r>
      <w:r w:rsidR="00CA14CD" w:rsidRPr="00EC4B49">
        <w:rPr>
          <w:lang w:val="id-ID"/>
        </w:rPr>
        <w:t>an kinerja yang lebih baik dibandingkan deng</w:t>
      </w:r>
      <w:r w:rsidR="00AA76B3" w:rsidRPr="00EC4B49">
        <w:rPr>
          <w:lang w:val="id-ID"/>
        </w:rPr>
        <w:t>a</w:t>
      </w:r>
      <w:r w:rsidR="00A260F3" w:rsidRPr="00EC4B49">
        <w:rPr>
          <w:lang w:val="id-ID"/>
        </w:rPr>
        <w:t>n</w:t>
      </w:r>
      <w:r w:rsidR="00CA14CD" w:rsidRPr="00EC4B49">
        <w:rPr>
          <w:lang w:val="id-ID"/>
        </w:rPr>
        <w:t xml:space="preserve"> penelitian Cao</w:t>
      </w:r>
      <w:r w:rsidR="00EC4B49" w:rsidRPr="00EC4B49">
        <w:t xml:space="preserve"> (2016)</w:t>
      </w:r>
      <w:r w:rsidR="00CA14CD" w:rsidRPr="00EC4B49">
        <w:rPr>
          <w:lang w:val="id-ID"/>
        </w:rPr>
        <w:t>.</w:t>
      </w:r>
      <w:r w:rsidR="00A628DF" w:rsidRPr="00B41072">
        <w:rPr>
          <w:lang w:val="id-ID"/>
        </w:rPr>
        <w:t xml:space="preserve"> </w:t>
      </w:r>
    </w:p>
    <w:p w14:paraId="4791FBF9" w14:textId="5F591294" w:rsidR="00473D5F" w:rsidRPr="001010F3" w:rsidRDefault="00473D5F" w:rsidP="00473D5F">
      <w:r w:rsidRPr="00B41072">
        <w:rPr>
          <w:lang w:val="id-ID"/>
        </w:rPr>
        <w:t xml:space="preserve">Tugas akhir ini akan mengimplementasikan peringkasan otomatis </w:t>
      </w:r>
      <w:r w:rsidR="0086664C" w:rsidRPr="00B41072">
        <w:rPr>
          <w:lang w:val="id-ID"/>
        </w:rPr>
        <w:t>yang</w:t>
      </w:r>
      <w:r w:rsidRPr="00B41072">
        <w:rPr>
          <w:lang w:val="id-ID"/>
        </w:rPr>
        <w:t xml:space="preserve"> memperhatikan keterhubungan antar masukan dengan menggunakan arsitektur GCN</w:t>
      </w:r>
      <w:r w:rsidR="006A4D97" w:rsidRPr="00B41072">
        <w:rPr>
          <w:lang w:val="id-ID"/>
        </w:rPr>
        <w:t xml:space="preserve">. </w:t>
      </w:r>
      <w:r w:rsidR="00F01B63" w:rsidRPr="00B41072">
        <w:rPr>
          <w:lang w:val="id-ID"/>
        </w:rPr>
        <w:t xml:space="preserve">Dengan arsitektur </w:t>
      </w:r>
      <w:r w:rsidR="00F01B63" w:rsidRPr="00B41072">
        <w:rPr>
          <w:i/>
          <w:lang w:val="id-ID"/>
        </w:rPr>
        <w:t xml:space="preserve">deep learning </w:t>
      </w:r>
      <w:r w:rsidR="00F01B63" w:rsidRPr="00B41072">
        <w:rPr>
          <w:lang w:val="id-ID"/>
        </w:rPr>
        <w:t xml:space="preserve">GRU dan GCN, </w:t>
      </w:r>
      <w:r w:rsidR="004D4775" w:rsidRPr="00B41072">
        <w:rPr>
          <w:lang w:val="id-ID"/>
        </w:rPr>
        <w:t xml:space="preserve">sistem peringkasan dapat memperoleh </w:t>
      </w:r>
      <w:r w:rsidR="00705B0F" w:rsidRPr="00B41072">
        <w:rPr>
          <w:lang w:val="id-ID"/>
        </w:rPr>
        <w:t xml:space="preserve">nilai </w:t>
      </w:r>
      <w:r w:rsidR="00F01B63" w:rsidRPr="00B41072">
        <w:rPr>
          <w:lang w:val="id-ID"/>
        </w:rPr>
        <w:t xml:space="preserve">kepentingan setiap kalimat </w:t>
      </w:r>
      <w:r w:rsidR="006550EF" w:rsidRPr="00B41072">
        <w:rPr>
          <w:lang w:val="id-ID"/>
        </w:rPr>
        <w:t xml:space="preserve">berdasarkan fitur </w:t>
      </w:r>
      <w:r w:rsidR="00B804E7" w:rsidRPr="00B41072">
        <w:rPr>
          <w:lang w:val="id-ID"/>
        </w:rPr>
        <w:t>tingkat rendah</w:t>
      </w:r>
      <w:r w:rsidR="00F01B63" w:rsidRPr="00B41072">
        <w:rPr>
          <w:lang w:val="id-ID"/>
        </w:rPr>
        <w:t xml:space="preserve"> hasil pembelajaran arsitektur </w:t>
      </w:r>
      <w:r w:rsidR="00F01B63" w:rsidRPr="00B41072">
        <w:rPr>
          <w:i/>
          <w:lang w:val="id-ID"/>
        </w:rPr>
        <w:t>deep learning</w:t>
      </w:r>
      <w:r w:rsidR="00F23707" w:rsidRPr="00B41072">
        <w:rPr>
          <w:i/>
          <w:lang w:val="id-ID"/>
        </w:rPr>
        <w:t xml:space="preserve"> </w:t>
      </w:r>
      <w:r w:rsidR="00F23707" w:rsidRPr="00B41072">
        <w:rPr>
          <w:lang w:val="id-ID"/>
        </w:rPr>
        <w:t>serta mempertimbangkan keterhubungan antar kalimat</w:t>
      </w:r>
      <w:r w:rsidR="006046BC">
        <w:t xml:space="preserve"> agar menghasilkan ringkasan yang koheren</w:t>
      </w:r>
      <w:r w:rsidR="00902968" w:rsidRPr="00AD3546">
        <w:rPr>
          <w:i/>
          <w:lang w:val="id-ID"/>
        </w:rPr>
        <w:t xml:space="preserve">. </w:t>
      </w:r>
      <w:r w:rsidR="00AD3546" w:rsidRPr="00AD3546">
        <w:t xml:space="preserve">Tugas akhir ini diharapkan </w:t>
      </w:r>
      <w:r w:rsidRPr="00AD3546">
        <w:rPr>
          <w:lang w:val="id-ID"/>
        </w:rPr>
        <w:t xml:space="preserve">dapat membangun sistem peringkasan otomatis yang menghasilkan ringkasan </w:t>
      </w:r>
      <w:r w:rsidR="001B1B59" w:rsidRPr="00AD3546">
        <w:rPr>
          <w:lang w:val="id-ID"/>
        </w:rPr>
        <w:t>dengan kualitas</w:t>
      </w:r>
      <w:r w:rsidR="001B1B59" w:rsidRPr="00B41072">
        <w:rPr>
          <w:lang w:val="id-ID"/>
        </w:rPr>
        <w:t xml:space="preserve"> baik</w:t>
      </w:r>
      <w:r w:rsidR="001010F3">
        <w:t>.</w:t>
      </w:r>
    </w:p>
    <w:p w14:paraId="467C583F" w14:textId="77777777" w:rsidR="004810AC" w:rsidRPr="00B41072" w:rsidRDefault="004810AC" w:rsidP="00476CBA">
      <w:pPr>
        <w:pStyle w:val="Heading2"/>
        <w:rPr>
          <w:lang w:val="id-ID"/>
        </w:rPr>
      </w:pPr>
      <w:bookmarkStart w:id="16" w:name="_Toc502433474"/>
      <w:r w:rsidRPr="00B41072">
        <w:rPr>
          <w:lang w:val="id-ID"/>
        </w:rPr>
        <w:t>Rumusan Masalah</w:t>
      </w:r>
      <w:bookmarkEnd w:id="16"/>
    </w:p>
    <w:p w14:paraId="2B524C18" w14:textId="23B61BC8" w:rsidR="00473D5F" w:rsidRPr="00B41072" w:rsidRDefault="00533B55" w:rsidP="00473D5F">
      <w:pPr>
        <w:pStyle w:val="ListNumber"/>
        <w:numPr>
          <w:ilvl w:val="0"/>
          <w:numId w:val="0"/>
        </w:numPr>
        <w:rPr>
          <w:lang w:val="id-ID"/>
        </w:rPr>
      </w:pPr>
      <w:r>
        <w:t xml:space="preserve">Permasalahan utama dari sistem peringkasan multi-dokumen dengan pendekatan ekstraktif adalah tahap pemilihan kalimat penting. </w:t>
      </w:r>
      <w:r w:rsidR="007457C6">
        <w:t xml:space="preserve">Untuk menghasilkan ringkasan yang baik, pemilihan kalimat penting harus melihat </w:t>
      </w:r>
      <w:r w:rsidR="002018E1">
        <w:t>berbagai</w:t>
      </w:r>
      <w:r w:rsidR="00295C46">
        <w:t xml:space="preserve"> </w:t>
      </w:r>
      <w:r w:rsidR="007457C6">
        <w:t>aspek, salah satunya adalah keterhubungan antar kalimat</w:t>
      </w:r>
      <w:r w:rsidR="00A66A4D">
        <w:t xml:space="preserve">. </w:t>
      </w:r>
      <w:commentRangeStart w:id="17"/>
      <w:r w:rsidR="00473D5F" w:rsidRPr="00B41072">
        <w:rPr>
          <w:lang w:val="id-ID"/>
        </w:rPr>
        <w:t>Rumusan</w:t>
      </w:r>
      <w:commentRangeEnd w:id="17"/>
      <w:r w:rsidR="00400A90">
        <w:rPr>
          <w:rStyle w:val="CommentReference"/>
        </w:rPr>
        <w:commentReference w:id="17"/>
      </w:r>
      <w:r w:rsidR="00473D5F" w:rsidRPr="00B41072">
        <w:rPr>
          <w:lang w:val="id-ID"/>
        </w:rPr>
        <w:t xml:space="preserve"> masalah dari tugas akhir ini adalah </w:t>
      </w:r>
      <w:commentRangeStart w:id="18"/>
      <w:r w:rsidR="00473D5F" w:rsidRPr="00B41072">
        <w:rPr>
          <w:lang w:val="id-ID"/>
        </w:rPr>
        <w:t xml:space="preserve">bagaimana cara membangun sistem peringkasan multi-dokumen otomatis </w:t>
      </w:r>
      <w:r w:rsidR="00662C44">
        <w:t xml:space="preserve">untuk bahasa Indonesia </w:t>
      </w:r>
      <w:r w:rsidR="00473D5F" w:rsidRPr="00B41072">
        <w:rPr>
          <w:lang w:val="id-ID"/>
        </w:rPr>
        <w:t xml:space="preserve">dengan </w:t>
      </w:r>
      <w:r w:rsidR="00557D00" w:rsidRPr="00B41072">
        <w:rPr>
          <w:lang w:val="id-ID"/>
        </w:rPr>
        <w:t xml:space="preserve">memanfaatkan </w:t>
      </w:r>
      <w:r w:rsidR="008C1206">
        <w:rPr>
          <w:i/>
        </w:rPr>
        <w:t>graph convolutional network</w:t>
      </w:r>
      <w:r w:rsidR="00557D00" w:rsidRPr="00B41072">
        <w:rPr>
          <w:lang w:val="id-ID"/>
        </w:rPr>
        <w:t xml:space="preserve"> </w:t>
      </w:r>
      <w:r w:rsidR="00473D5F" w:rsidRPr="00B41072">
        <w:rPr>
          <w:lang w:val="id-ID"/>
        </w:rPr>
        <w:t>dan bagaimana perbandingan hasil peringkasan sistem dengan</w:t>
      </w:r>
      <w:r w:rsidR="00870693">
        <w:t xml:space="preserve"> ringkasan acuan</w:t>
      </w:r>
      <w:r w:rsidR="00473D5F" w:rsidRPr="00B41072">
        <w:rPr>
          <w:lang w:val="id-ID"/>
        </w:rPr>
        <w:t xml:space="preserve"> buatan manusia.</w:t>
      </w:r>
      <w:commentRangeEnd w:id="18"/>
      <w:r w:rsidR="00400A90">
        <w:rPr>
          <w:rStyle w:val="CommentReference"/>
        </w:rPr>
        <w:commentReference w:id="18"/>
      </w:r>
    </w:p>
    <w:p w14:paraId="0F3DFB14" w14:textId="77777777" w:rsidR="00C0555C" w:rsidRPr="00B41072" w:rsidRDefault="00C0555C" w:rsidP="00C0555C">
      <w:pPr>
        <w:pStyle w:val="Heading2"/>
        <w:rPr>
          <w:lang w:val="id-ID"/>
        </w:rPr>
      </w:pPr>
      <w:bookmarkStart w:id="19" w:name="_Toc502433475"/>
      <w:r w:rsidRPr="00B41072">
        <w:rPr>
          <w:lang w:val="id-ID"/>
        </w:rPr>
        <w:t>Tujuan</w:t>
      </w:r>
      <w:bookmarkEnd w:id="19"/>
    </w:p>
    <w:p w14:paraId="57D5F73F" w14:textId="3C597017" w:rsidR="00473D5F" w:rsidRPr="001D5050" w:rsidRDefault="00473D5F" w:rsidP="00473D5F">
      <w:pPr>
        <w:pStyle w:val="ListNumber"/>
        <w:numPr>
          <w:ilvl w:val="0"/>
          <w:numId w:val="0"/>
        </w:numPr>
      </w:pPr>
      <w:r w:rsidRPr="00B41072">
        <w:rPr>
          <w:lang w:val="id-ID"/>
        </w:rPr>
        <w:t xml:space="preserve">Tujuan tugas akhir ini adalah </w:t>
      </w:r>
      <w:commentRangeStart w:id="20"/>
      <w:r w:rsidRPr="00B41072">
        <w:rPr>
          <w:lang w:val="id-ID"/>
        </w:rPr>
        <w:t>untuk membangun sistem peringkasa</w:t>
      </w:r>
      <w:r w:rsidR="0038699A" w:rsidRPr="00B41072">
        <w:rPr>
          <w:lang w:val="id-ID"/>
        </w:rPr>
        <w:t>n multi-dokumen otomatis</w:t>
      </w:r>
      <w:r w:rsidR="00DE521E">
        <w:t xml:space="preserve"> untuk bahasa Indonesia </w:t>
      </w:r>
      <w:r w:rsidR="0038699A" w:rsidRPr="00B41072">
        <w:rPr>
          <w:lang w:val="id-ID"/>
        </w:rPr>
        <w:t xml:space="preserve">dengan </w:t>
      </w:r>
      <w:r w:rsidR="00DE0419">
        <w:rPr>
          <w:i/>
        </w:rPr>
        <w:t>graph convolutional network</w:t>
      </w:r>
      <w:r w:rsidR="0038699A" w:rsidRPr="00B41072">
        <w:rPr>
          <w:lang w:val="id-ID"/>
        </w:rPr>
        <w:t xml:space="preserve"> </w:t>
      </w:r>
      <w:r w:rsidRPr="00B41072">
        <w:rPr>
          <w:lang w:val="id-ID"/>
        </w:rPr>
        <w:t>yang menghasilkan ringkasan yang mirip dengan ringkasan buatan manusia</w:t>
      </w:r>
      <w:r w:rsidR="001C27B5">
        <w:t xml:space="preserve"> serta </w:t>
      </w:r>
      <w:r w:rsidR="001C27B5">
        <w:lastRenderedPageBreak/>
        <w:t>menganalisis karateristik dokumen bahasa Indonesia</w:t>
      </w:r>
      <w:r w:rsidR="000062A7">
        <w:t xml:space="preserve"> berdasarkan hasil pembelajaran dan keluaran sistem</w:t>
      </w:r>
      <w:r w:rsidRPr="00B41072">
        <w:rPr>
          <w:lang w:val="id-ID"/>
        </w:rPr>
        <w:t>.</w:t>
      </w:r>
      <w:commentRangeEnd w:id="20"/>
      <w:r w:rsidR="00400A90">
        <w:rPr>
          <w:rStyle w:val="CommentReference"/>
        </w:rPr>
        <w:commentReference w:id="20"/>
      </w:r>
      <w:r w:rsidR="001D5050">
        <w:t xml:space="preserve"> </w:t>
      </w:r>
    </w:p>
    <w:p w14:paraId="467B0294" w14:textId="77777777" w:rsidR="00C0555C" w:rsidRPr="00B41072" w:rsidRDefault="00C0555C" w:rsidP="00C0555C">
      <w:pPr>
        <w:pStyle w:val="Heading2"/>
        <w:rPr>
          <w:lang w:val="id-ID"/>
        </w:rPr>
      </w:pPr>
      <w:bookmarkStart w:id="21" w:name="_Toc502433476"/>
      <w:r w:rsidRPr="00B41072">
        <w:rPr>
          <w:lang w:val="id-ID"/>
        </w:rPr>
        <w:t>Batasan Masalah</w:t>
      </w:r>
      <w:bookmarkEnd w:id="21"/>
    </w:p>
    <w:p w14:paraId="2FFCC893" w14:textId="77777777" w:rsidR="000D48E5" w:rsidRPr="00B41072" w:rsidRDefault="000D48E5" w:rsidP="000D48E5">
      <w:pPr>
        <w:pStyle w:val="ListNumber"/>
        <w:numPr>
          <w:ilvl w:val="0"/>
          <w:numId w:val="0"/>
        </w:numPr>
        <w:rPr>
          <w:lang w:val="id-ID"/>
        </w:rPr>
      </w:pPr>
      <w:r w:rsidRPr="00B41072">
        <w:rPr>
          <w:lang w:val="id-ID"/>
        </w:rPr>
        <w:t>Berikut adalah batasan masalah dari tugas akhir ini.</w:t>
      </w:r>
    </w:p>
    <w:p w14:paraId="0FA78CEB" w14:textId="77777777" w:rsidR="000D48E5" w:rsidRPr="00B41072" w:rsidRDefault="000D48E5" w:rsidP="000D48E5">
      <w:pPr>
        <w:pStyle w:val="ListNumber"/>
        <w:numPr>
          <w:ilvl w:val="0"/>
          <w:numId w:val="22"/>
        </w:numPr>
        <w:rPr>
          <w:lang w:val="id-ID"/>
        </w:rPr>
      </w:pPr>
      <w:r w:rsidRPr="00B41072">
        <w:rPr>
          <w:lang w:val="id-ID"/>
        </w:rPr>
        <w:t>Artikel dan ringkasan yang digunakan ditulis dalam bahasa Indonesia.</w:t>
      </w:r>
    </w:p>
    <w:p w14:paraId="29D5BADC" w14:textId="60097BC3" w:rsidR="000D48E5" w:rsidRPr="00B41072" w:rsidRDefault="000D48E5" w:rsidP="000D48E5">
      <w:pPr>
        <w:pStyle w:val="ListNumber"/>
        <w:numPr>
          <w:ilvl w:val="0"/>
          <w:numId w:val="22"/>
        </w:numPr>
        <w:rPr>
          <w:lang w:val="id-ID"/>
        </w:rPr>
      </w:pPr>
      <w:r w:rsidRPr="00B41072">
        <w:rPr>
          <w:lang w:val="id-ID"/>
        </w:rPr>
        <w:t>Ringkasan yang dihasilkan memiliki batasan jumlah kata, yaitu 100 kata</w:t>
      </w:r>
      <w:r w:rsidR="003334D4">
        <w:rPr>
          <w:lang w:val="id-ID"/>
        </w:rPr>
        <w:t xml:space="preserve"> dan 200 kata</w:t>
      </w:r>
      <w:r w:rsidRPr="00B41072">
        <w:rPr>
          <w:lang w:val="id-ID"/>
        </w:rPr>
        <w:t>.</w:t>
      </w:r>
    </w:p>
    <w:p w14:paraId="4FDEFE81" w14:textId="77777777" w:rsidR="00C0555C" w:rsidRPr="00B41072" w:rsidRDefault="00C0555C" w:rsidP="00C0555C">
      <w:pPr>
        <w:pStyle w:val="Heading2"/>
        <w:rPr>
          <w:lang w:val="id-ID"/>
        </w:rPr>
      </w:pPr>
      <w:bookmarkStart w:id="22" w:name="_Toc502433477"/>
      <w:r w:rsidRPr="00B41072">
        <w:rPr>
          <w:lang w:val="id-ID"/>
        </w:rPr>
        <w:t>Metodologi</w:t>
      </w:r>
      <w:bookmarkEnd w:id="22"/>
    </w:p>
    <w:p w14:paraId="20D233DC" w14:textId="77777777" w:rsidR="000D48E5" w:rsidRPr="00B41072" w:rsidRDefault="000D48E5" w:rsidP="000D48E5">
      <w:pPr>
        <w:pStyle w:val="ListNumber"/>
        <w:numPr>
          <w:ilvl w:val="0"/>
          <w:numId w:val="0"/>
        </w:numPr>
        <w:rPr>
          <w:lang w:val="id-ID"/>
        </w:rPr>
      </w:pPr>
      <w:r w:rsidRPr="00B41072">
        <w:rPr>
          <w:lang w:val="id-ID"/>
        </w:rPr>
        <w:t>Berikut adalah metodologi untuk pengerjaan tugas akhir ini.</w:t>
      </w:r>
    </w:p>
    <w:p w14:paraId="3B1C48F4" w14:textId="77777777" w:rsidR="000D48E5" w:rsidRPr="00B41072" w:rsidRDefault="000D48E5" w:rsidP="000D48E5">
      <w:pPr>
        <w:pStyle w:val="ListNumber"/>
        <w:numPr>
          <w:ilvl w:val="0"/>
          <w:numId w:val="23"/>
        </w:numPr>
        <w:rPr>
          <w:lang w:val="id-ID"/>
        </w:rPr>
      </w:pPr>
      <w:r w:rsidRPr="00B41072">
        <w:rPr>
          <w:lang w:val="id-ID"/>
        </w:rPr>
        <w:t>Pengumpulan Data</w:t>
      </w:r>
    </w:p>
    <w:p w14:paraId="47277DCD" w14:textId="77777777" w:rsidR="000D48E5" w:rsidRPr="00B41072" w:rsidRDefault="000D48E5" w:rsidP="000D48E5">
      <w:pPr>
        <w:pStyle w:val="ListNumber"/>
        <w:numPr>
          <w:ilvl w:val="0"/>
          <w:numId w:val="0"/>
        </w:numPr>
        <w:rPr>
          <w:lang w:val="id-ID"/>
        </w:rPr>
      </w:pPr>
      <w:r w:rsidRPr="00B41072">
        <w:rPr>
          <w:lang w:val="id-ID"/>
        </w:rPr>
        <w:tab/>
        <w:t xml:space="preserve">Data berupa sekumpulan artikel bahasa Indonesia beserta ringkasannya </w:t>
      </w:r>
      <w:r w:rsidRPr="00B41072">
        <w:rPr>
          <w:lang w:val="id-ID"/>
        </w:rPr>
        <w:tab/>
        <w:t xml:space="preserve">akan dikumpulkan terlebih dahulu. Data yang dikumpulkan akan menjadi </w:t>
      </w:r>
      <w:r w:rsidRPr="00B41072">
        <w:rPr>
          <w:lang w:val="id-ID"/>
        </w:rPr>
        <w:tab/>
        <w:t>data latih untuk pembangunan model sistem peringkasan.</w:t>
      </w:r>
    </w:p>
    <w:p w14:paraId="5111EE0C" w14:textId="61E509C9" w:rsidR="000D48E5" w:rsidRPr="00B41072" w:rsidRDefault="000D48E5" w:rsidP="000D48E5">
      <w:pPr>
        <w:pStyle w:val="ListNumber"/>
        <w:numPr>
          <w:ilvl w:val="0"/>
          <w:numId w:val="23"/>
        </w:numPr>
        <w:rPr>
          <w:lang w:val="id-ID"/>
        </w:rPr>
      </w:pPr>
      <w:r w:rsidRPr="00B41072">
        <w:rPr>
          <w:lang w:val="id-ID"/>
        </w:rPr>
        <w:t xml:space="preserve">Analisis Persoalan dan </w:t>
      </w:r>
      <w:r w:rsidR="00EC534E" w:rsidRPr="00B41072">
        <w:rPr>
          <w:lang w:val="id-ID"/>
        </w:rPr>
        <w:t xml:space="preserve">Rancangan </w:t>
      </w:r>
      <w:r w:rsidRPr="00B41072">
        <w:rPr>
          <w:lang w:val="id-ID"/>
        </w:rPr>
        <w:t>Solusi</w:t>
      </w:r>
    </w:p>
    <w:p w14:paraId="37E634A0" w14:textId="5F32E4EF" w:rsidR="000D48E5" w:rsidRPr="00B41072" w:rsidRDefault="001C7B7D" w:rsidP="001C7B7D">
      <w:pPr>
        <w:pStyle w:val="ListNumber"/>
        <w:numPr>
          <w:ilvl w:val="0"/>
          <w:numId w:val="0"/>
        </w:numPr>
        <w:ind w:left="720"/>
        <w:rPr>
          <w:lang w:val="id-ID"/>
        </w:rPr>
      </w:pPr>
      <w:r>
        <w:rPr>
          <w:lang w:val="id-ID"/>
        </w:rPr>
        <w:t>Tahap ini</w:t>
      </w:r>
      <w:r w:rsidR="000D48E5" w:rsidRPr="00B41072">
        <w:rPr>
          <w:lang w:val="id-ID"/>
        </w:rPr>
        <w:t xml:space="preserve"> mencakup analisis terhadap permasalahan yang akan diselesaikan serta rancangan dari sistem </w:t>
      </w:r>
      <w:r w:rsidR="00C75700" w:rsidRPr="00B41072">
        <w:rPr>
          <w:lang w:val="id-ID"/>
        </w:rPr>
        <w:t xml:space="preserve">solusi </w:t>
      </w:r>
      <w:r w:rsidR="000D48E5" w:rsidRPr="00B41072">
        <w:rPr>
          <w:lang w:val="id-ID"/>
        </w:rPr>
        <w:t xml:space="preserve">yang akan </w:t>
      </w:r>
      <w:r w:rsidR="0074745E" w:rsidRPr="00B41072">
        <w:rPr>
          <w:lang w:val="id-ID"/>
        </w:rPr>
        <w:t xml:space="preserve">dibangun berdasarkan analisis </w:t>
      </w:r>
      <w:r w:rsidR="000D48E5" w:rsidRPr="00B41072">
        <w:rPr>
          <w:lang w:val="id-ID"/>
        </w:rPr>
        <w:t>permasalahan.</w:t>
      </w:r>
    </w:p>
    <w:p w14:paraId="157DB80B" w14:textId="77777777" w:rsidR="000D48E5" w:rsidRPr="00B41072" w:rsidRDefault="000D48E5" w:rsidP="000D48E5">
      <w:pPr>
        <w:pStyle w:val="ListNumber"/>
        <w:numPr>
          <w:ilvl w:val="0"/>
          <w:numId w:val="23"/>
        </w:numPr>
        <w:rPr>
          <w:lang w:val="id-ID"/>
        </w:rPr>
      </w:pPr>
      <w:r w:rsidRPr="00B41072">
        <w:rPr>
          <w:lang w:val="id-ID"/>
        </w:rPr>
        <w:t>Eksperimen dan Pengujian</w:t>
      </w:r>
    </w:p>
    <w:p w14:paraId="130A3047" w14:textId="480CB031" w:rsidR="000D48E5" w:rsidRPr="00B41072" w:rsidRDefault="000D48E5" w:rsidP="000D48E5">
      <w:pPr>
        <w:pStyle w:val="ListNumber"/>
        <w:numPr>
          <w:ilvl w:val="0"/>
          <w:numId w:val="0"/>
        </w:numPr>
        <w:rPr>
          <w:lang w:val="id-ID"/>
        </w:rPr>
      </w:pPr>
      <w:r w:rsidRPr="00B41072">
        <w:rPr>
          <w:lang w:val="id-ID"/>
        </w:rPr>
        <w:tab/>
        <w:t xml:space="preserve">Tahap eksperimen akan melatih model sistem </w:t>
      </w:r>
      <w:r w:rsidR="00823AB8">
        <w:t>peringkasan</w:t>
      </w:r>
      <w:r w:rsidRPr="00B41072">
        <w:rPr>
          <w:lang w:val="id-ID"/>
        </w:rPr>
        <w:t xml:space="preserve"> otomatis yang </w:t>
      </w:r>
      <w:r w:rsidRPr="00B41072">
        <w:rPr>
          <w:lang w:val="id-ID"/>
        </w:rPr>
        <w:tab/>
        <w:t xml:space="preserve">dirancang sesuai hasil analisis solusi. Model hasil pelatihan kemudian diuji </w:t>
      </w:r>
      <w:r w:rsidRPr="00B41072">
        <w:rPr>
          <w:lang w:val="id-ID"/>
        </w:rPr>
        <w:tab/>
        <w:t xml:space="preserve">dengan data uji yang digunakan pada penelitian peringkasan otomatis </w:t>
      </w:r>
      <w:r w:rsidRPr="00B41072">
        <w:rPr>
          <w:lang w:val="id-ID"/>
        </w:rPr>
        <w:tab/>
        <w:t>bahasa Indonesia lainnya.</w:t>
      </w:r>
    </w:p>
    <w:p w14:paraId="08EAC2B4" w14:textId="77777777" w:rsidR="000D48E5" w:rsidRPr="00B41072" w:rsidRDefault="000D48E5" w:rsidP="000D48E5">
      <w:pPr>
        <w:pStyle w:val="ListNumber"/>
        <w:numPr>
          <w:ilvl w:val="0"/>
          <w:numId w:val="23"/>
        </w:numPr>
        <w:rPr>
          <w:lang w:val="id-ID"/>
        </w:rPr>
      </w:pPr>
      <w:r w:rsidRPr="00B41072">
        <w:rPr>
          <w:lang w:val="id-ID"/>
        </w:rPr>
        <w:t>Evaluasi dan Penarikan Simpulan</w:t>
      </w:r>
    </w:p>
    <w:p w14:paraId="313C1BA1" w14:textId="77777777" w:rsidR="000D48E5" w:rsidRPr="00B41072" w:rsidRDefault="000D48E5" w:rsidP="000D48E5">
      <w:pPr>
        <w:pStyle w:val="ListNumber"/>
        <w:numPr>
          <w:ilvl w:val="0"/>
          <w:numId w:val="0"/>
        </w:numPr>
        <w:rPr>
          <w:lang w:val="id-ID"/>
        </w:rPr>
      </w:pPr>
      <w:r w:rsidRPr="00B41072">
        <w:rPr>
          <w:lang w:val="id-ID"/>
        </w:rPr>
        <w:tab/>
        <w:t xml:space="preserve">Kinerja sistem peringkasan terhadap data uji akan dievaluasi terhadap </w:t>
      </w:r>
      <w:r w:rsidRPr="00B41072">
        <w:rPr>
          <w:lang w:val="id-ID"/>
        </w:rPr>
        <w:tab/>
        <w:t xml:space="preserve">kinerja sistem peringkasan penelitian lain. Hasil evaluasi dijadikan dasar </w:t>
      </w:r>
      <w:r w:rsidRPr="00B41072">
        <w:rPr>
          <w:lang w:val="id-ID"/>
        </w:rPr>
        <w:tab/>
        <w:t>untuk penarikan simpulan.</w:t>
      </w:r>
    </w:p>
    <w:p w14:paraId="7B49D465" w14:textId="3EEA024B" w:rsidR="00702F9B" w:rsidRPr="00B41072" w:rsidRDefault="00C0555C" w:rsidP="00702F9B">
      <w:pPr>
        <w:pStyle w:val="Heading2"/>
        <w:rPr>
          <w:lang w:val="id-ID"/>
        </w:rPr>
      </w:pPr>
      <w:bookmarkStart w:id="23" w:name="_Toc502433478"/>
      <w:r w:rsidRPr="00B41072">
        <w:rPr>
          <w:lang w:val="id-ID"/>
        </w:rPr>
        <w:lastRenderedPageBreak/>
        <w:t>Jadwal Pelaksanaan Tugas Akhir</w:t>
      </w:r>
      <w:bookmarkEnd w:id="23"/>
    </w:p>
    <w:p w14:paraId="64D1C44B" w14:textId="7124BFFF" w:rsidR="000D48E5" w:rsidRPr="00B41072" w:rsidRDefault="00210FB8" w:rsidP="000D48E5">
      <w:pPr>
        <w:rPr>
          <w:lang w:val="id-ID"/>
        </w:rPr>
      </w:pPr>
      <w:bookmarkStart w:id="24" w:name="_Toc505219821"/>
      <w:r w:rsidRPr="00B41072">
        <w:rPr>
          <w:lang w:val="id-ID"/>
        </w:rPr>
        <w:t xml:space="preserve">Gambar I.1. dan </w:t>
      </w:r>
      <w:r w:rsidR="000D48E5" w:rsidRPr="00B41072">
        <w:rPr>
          <w:lang w:val="id-ID"/>
        </w:rPr>
        <w:t>Tabel I.1</w:t>
      </w:r>
      <w:r w:rsidR="00587ACD">
        <w:rPr>
          <w:lang w:val="id-ID"/>
        </w:rPr>
        <w:t>.</w:t>
      </w:r>
      <w:r w:rsidR="000D48E5" w:rsidRPr="00B41072">
        <w:rPr>
          <w:lang w:val="id-ID"/>
        </w:rPr>
        <w:t xml:space="preserve"> memperlihatkan jadwal kegiatan tugas akhir</w:t>
      </w:r>
      <w:r w:rsidR="004F1EB8">
        <w:rPr>
          <w:lang w:val="id-ID"/>
        </w:rPr>
        <w:t xml:space="preserve"> untuk setiap minggu</w:t>
      </w:r>
      <w:r w:rsidR="000D48E5" w:rsidRPr="00B41072">
        <w:rPr>
          <w:lang w:val="id-ID"/>
        </w:rPr>
        <w:t>. Tabel I.2</w:t>
      </w:r>
      <w:r w:rsidR="00587ACD">
        <w:rPr>
          <w:lang w:val="id-ID"/>
        </w:rPr>
        <w:t>.</w:t>
      </w:r>
      <w:r w:rsidR="000D48E5" w:rsidRPr="00B41072">
        <w:rPr>
          <w:lang w:val="id-ID"/>
        </w:rPr>
        <w:t xml:space="preserve"> </w:t>
      </w:r>
      <w:r w:rsidR="00EB63CC">
        <w:rPr>
          <w:lang w:val="id-ID"/>
        </w:rPr>
        <w:t xml:space="preserve">dan </w:t>
      </w:r>
      <w:r w:rsidR="00EB63CC" w:rsidRPr="00B41072">
        <w:rPr>
          <w:lang w:val="id-ID"/>
        </w:rPr>
        <w:t>Tabel I.3</w:t>
      </w:r>
      <w:r w:rsidR="00EB63CC">
        <w:rPr>
          <w:lang w:val="id-ID"/>
        </w:rPr>
        <w:t xml:space="preserve"> </w:t>
      </w:r>
      <w:r w:rsidR="000D48E5" w:rsidRPr="00B41072">
        <w:rPr>
          <w:lang w:val="id-ID"/>
        </w:rPr>
        <w:t xml:space="preserve">memperlihatkan </w:t>
      </w:r>
      <w:r w:rsidR="000D48E5" w:rsidRPr="00B41072">
        <w:rPr>
          <w:i/>
          <w:lang w:val="id-ID"/>
        </w:rPr>
        <w:t xml:space="preserve">milestone </w:t>
      </w:r>
      <w:r w:rsidR="00D54815">
        <w:rPr>
          <w:lang w:val="id-ID"/>
        </w:rPr>
        <w:t>dan</w:t>
      </w:r>
      <w:r w:rsidR="001D35AB" w:rsidRPr="00B41072">
        <w:rPr>
          <w:lang w:val="id-ID"/>
        </w:rPr>
        <w:t xml:space="preserve"> </w:t>
      </w:r>
      <w:r w:rsidR="001D35AB" w:rsidRPr="00B41072">
        <w:rPr>
          <w:i/>
          <w:lang w:val="id-ID"/>
        </w:rPr>
        <w:t xml:space="preserve">deliverables </w:t>
      </w:r>
      <w:r w:rsidR="001D35AB" w:rsidRPr="00B41072">
        <w:rPr>
          <w:lang w:val="id-ID"/>
        </w:rPr>
        <w:t>dari tugas akhir</w:t>
      </w:r>
    </w:p>
    <w:p w14:paraId="5CD995EC" w14:textId="2A7C01FE" w:rsidR="008E625D" w:rsidRPr="00B41072" w:rsidRDefault="008E625D" w:rsidP="008E625D">
      <w:pPr>
        <w:jc w:val="center"/>
        <w:rPr>
          <w:lang w:val="id-ID"/>
        </w:rPr>
      </w:pPr>
      <w:bookmarkStart w:id="25" w:name="_Toc502433347"/>
      <w:r w:rsidRPr="00B41072">
        <w:rPr>
          <w:lang w:val="id-ID"/>
        </w:rPr>
        <w:t xml:space="preserve">Gambar </w:t>
      </w:r>
      <w:r w:rsidR="002B1C08" w:rsidRPr="00B41072">
        <w:rPr>
          <w:lang w:val="id-ID"/>
        </w:rPr>
        <w:fldChar w:fldCharType="begin"/>
      </w:r>
      <w:r w:rsidR="002B1C08" w:rsidRPr="00B41072">
        <w:rPr>
          <w:lang w:val="id-ID"/>
        </w:rPr>
        <w:instrText xml:space="preserve"> STYLEREF 1 \s </w:instrText>
      </w:r>
      <w:r w:rsidR="002B1C08" w:rsidRPr="00B41072">
        <w:rPr>
          <w:lang w:val="id-ID"/>
        </w:rPr>
        <w:fldChar w:fldCharType="separate"/>
      </w:r>
      <w:r w:rsidR="00877D79">
        <w:rPr>
          <w:noProof/>
          <w:lang w:val="id-ID"/>
        </w:rPr>
        <w:t>I</w:t>
      </w:r>
      <w:r w:rsidR="002B1C08" w:rsidRPr="00B41072">
        <w:rPr>
          <w:lang w:val="id-ID"/>
        </w:rPr>
        <w:fldChar w:fldCharType="end"/>
      </w:r>
      <w:r w:rsidRPr="00B41072">
        <w:rPr>
          <w:lang w:val="id-ID"/>
        </w:rPr>
        <w:t>.</w:t>
      </w:r>
      <w:r w:rsidR="002B1C08" w:rsidRPr="00B41072">
        <w:rPr>
          <w:lang w:val="id-ID"/>
        </w:rPr>
        <w:fldChar w:fldCharType="begin"/>
      </w:r>
      <w:r w:rsidR="002B1C08" w:rsidRPr="00B41072">
        <w:rPr>
          <w:lang w:val="id-ID"/>
        </w:rPr>
        <w:instrText xml:space="preserve"> SEQ Gambar \* ARABIC \s 1 </w:instrText>
      </w:r>
      <w:r w:rsidR="002B1C08" w:rsidRPr="00B41072">
        <w:rPr>
          <w:lang w:val="id-ID"/>
        </w:rPr>
        <w:fldChar w:fldCharType="separate"/>
      </w:r>
      <w:r w:rsidR="00877D79">
        <w:rPr>
          <w:noProof/>
          <w:lang w:val="id-ID"/>
        </w:rPr>
        <w:t>1</w:t>
      </w:r>
      <w:r w:rsidR="002B1C08" w:rsidRPr="00B41072">
        <w:rPr>
          <w:lang w:val="id-ID"/>
        </w:rPr>
        <w:fldChar w:fldCharType="end"/>
      </w:r>
      <w:r w:rsidRPr="00B41072">
        <w:rPr>
          <w:lang w:val="id-ID"/>
        </w:rPr>
        <w:t xml:space="preserve">. </w:t>
      </w:r>
      <w:r w:rsidRPr="00B41072">
        <w:rPr>
          <w:szCs w:val="23"/>
          <w:lang w:val="id-ID"/>
        </w:rPr>
        <w:t>Diagram Gantt Jadwal Kegiatan Tugas Akhir</w:t>
      </w:r>
      <w:bookmarkEnd w:id="25"/>
    </w:p>
    <w:p w14:paraId="2383504D" w14:textId="345D6F8F" w:rsidR="00210FB8" w:rsidRPr="00B41072" w:rsidRDefault="00210FB8" w:rsidP="000D48E5">
      <w:pPr>
        <w:rPr>
          <w:lang w:val="id-ID"/>
        </w:rPr>
      </w:pPr>
      <w:r w:rsidRPr="00B41072">
        <w:rPr>
          <w:noProof/>
          <w:lang w:eastAsia="en-US"/>
        </w:rPr>
        <w:drawing>
          <wp:inline distT="0" distB="0" distL="0" distR="0" wp14:anchorId="7F8D83B5" wp14:editId="3E72E247">
            <wp:extent cx="5039995" cy="3007360"/>
            <wp:effectExtent l="0" t="0" r="8255" b="2540"/>
            <wp:docPr id="7" name="Chart 7">
              <a:extLst xmlns:a="http://schemas.openxmlformats.org/drawingml/2006/main">
                <a:ext uri="{FF2B5EF4-FFF2-40B4-BE49-F238E27FC236}">
                  <a16:creationId xmlns:a16="http://schemas.microsoft.com/office/drawing/2014/main" id="{0AB3C7DA-536F-49AE-91F2-EECAB03D07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16DED9" w14:textId="0388091C" w:rsidR="00475AEE" w:rsidRPr="00B41072" w:rsidRDefault="00475AEE" w:rsidP="00475AEE">
      <w:pPr>
        <w:pStyle w:val="Caption"/>
        <w:jc w:val="center"/>
        <w:rPr>
          <w:lang w:val="id-ID"/>
        </w:rPr>
      </w:pPr>
      <w:bookmarkStart w:id="26" w:name="_Toc502435574"/>
      <w:r w:rsidRPr="00B41072">
        <w:rPr>
          <w:lang w:val="id-ID"/>
        </w:rPr>
        <w:t xml:space="preserve">Tabel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Tabel \* ARABIC \s 1 </w:instrText>
      </w:r>
      <w:r w:rsidRPr="00B41072">
        <w:rPr>
          <w:lang w:val="id-ID"/>
        </w:rPr>
        <w:fldChar w:fldCharType="separate"/>
      </w:r>
      <w:r w:rsidR="00877D79">
        <w:rPr>
          <w:noProof/>
          <w:lang w:val="id-ID"/>
        </w:rPr>
        <w:t>1</w:t>
      </w:r>
      <w:r w:rsidRPr="00B41072">
        <w:rPr>
          <w:lang w:val="id-ID"/>
        </w:rPr>
        <w:fldChar w:fldCharType="end"/>
      </w:r>
      <w:r w:rsidRPr="00B41072">
        <w:rPr>
          <w:lang w:val="id-ID"/>
        </w:rPr>
        <w:t xml:space="preserve">. Tabel </w:t>
      </w:r>
      <w:r w:rsidR="00BB7533" w:rsidRPr="00B41072">
        <w:rPr>
          <w:lang w:val="id-ID"/>
        </w:rPr>
        <w:t>Jadwal Kegiatan</w:t>
      </w:r>
      <w:r w:rsidRPr="00B41072">
        <w:rPr>
          <w:lang w:val="id-ID"/>
        </w:rPr>
        <w:t xml:space="preserve"> Tugas Akhir</w:t>
      </w:r>
      <w:bookmarkEnd w:id="26"/>
    </w:p>
    <w:tbl>
      <w:tblPr>
        <w:tblW w:w="7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2255"/>
        <w:gridCol w:w="1710"/>
        <w:gridCol w:w="1710"/>
        <w:gridCol w:w="1620"/>
      </w:tblGrid>
      <w:tr w:rsidR="0072349D" w:rsidRPr="00B41072" w14:paraId="6AE98949" w14:textId="77777777" w:rsidTr="00C26F6B">
        <w:trPr>
          <w:trHeight w:val="77"/>
          <w:tblHeader/>
        </w:trPr>
        <w:tc>
          <w:tcPr>
            <w:tcW w:w="620" w:type="dxa"/>
            <w:shd w:val="clear" w:color="auto" w:fill="D9D9D9" w:themeFill="background1" w:themeFillShade="D9"/>
            <w:noWrap/>
            <w:vAlign w:val="bottom"/>
            <w:hideMark/>
          </w:tcPr>
          <w:p w14:paraId="20FDEA85" w14:textId="77777777" w:rsidR="0072349D" w:rsidRPr="00B41072" w:rsidRDefault="0072349D" w:rsidP="0072349D">
            <w:pPr>
              <w:spacing w:before="0" w:after="0" w:line="240" w:lineRule="auto"/>
              <w:jc w:val="center"/>
              <w:rPr>
                <w:color w:val="000000"/>
                <w:szCs w:val="24"/>
                <w:lang w:val="id-ID" w:eastAsia="en-US"/>
              </w:rPr>
            </w:pPr>
            <w:r w:rsidRPr="00B41072">
              <w:rPr>
                <w:color w:val="000000"/>
                <w:szCs w:val="24"/>
                <w:lang w:val="id-ID" w:eastAsia="en-US"/>
              </w:rPr>
              <w:t>No</w:t>
            </w:r>
          </w:p>
        </w:tc>
        <w:tc>
          <w:tcPr>
            <w:tcW w:w="2255" w:type="dxa"/>
            <w:shd w:val="clear" w:color="auto" w:fill="D9D9D9" w:themeFill="background1" w:themeFillShade="D9"/>
            <w:noWrap/>
            <w:vAlign w:val="bottom"/>
            <w:hideMark/>
          </w:tcPr>
          <w:p w14:paraId="481AC19D" w14:textId="77777777" w:rsidR="0072349D" w:rsidRPr="00B41072" w:rsidRDefault="0072349D" w:rsidP="0072349D">
            <w:pPr>
              <w:spacing w:before="0" w:after="0" w:line="240" w:lineRule="auto"/>
              <w:jc w:val="center"/>
              <w:rPr>
                <w:color w:val="000000"/>
                <w:szCs w:val="24"/>
                <w:lang w:val="id-ID" w:eastAsia="en-US"/>
              </w:rPr>
            </w:pPr>
            <w:r w:rsidRPr="00B41072">
              <w:rPr>
                <w:color w:val="000000"/>
                <w:szCs w:val="24"/>
                <w:lang w:val="id-ID" w:eastAsia="en-US"/>
              </w:rPr>
              <w:t>Tugas</w:t>
            </w:r>
          </w:p>
        </w:tc>
        <w:tc>
          <w:tcPr>
            <w:tcW w:w="1710" w:type="dxa"/>
            <w:shd w:val="clear" w:color="auto" w:fill="D9D9D9" w:themeFill="background1" w:themeFillShade="D9"/>
            <w:noWrap/>
            <w:vAlign w:val="bottom"/>
            <w:hideMark/>
          </w:tcPr>
          <w:p w14:paraId="458280F2" w14:textId="77777777" w:rsidR="0072349D" w:rsidRPr="00B41072" w:rsidRDefault="0072349D" w:rsidP="0072349D">
            <w:pPr>
              <w:spacing w:before="0" w:after="0" w:line="240" w:lineRule="auto"/>
              <w:jc w:val="center"/>
              <w:rPr>
                <w:color w:val="000000"/>
                <w:szCs w:val="24"/>
                <w:lang w:val="id-ID" w:eastAsia="en-US"/>
              </w:rPr>
            </w:pPr>
            <w:r w:rsidRPr="00B41072">
              <w:rPr>
                <w:color w:val="000000"/>
                <w:szCs w:val="24"/>
                <w:lang w:val="id-ID" w:eastAsia="en-US"/>
              </w:rPr>
              <w:t>Tanggal Mulai</w:t>
            </w:r>
          </w:p>
        </w:tc>
        <w:tc>
          <w:tcPr>
            <w:tcW w:w="1710" w:type="dxa"/>
            <w:shd w:val="clear" w:color="auto" w:fill="D9D9D9" w:themeFill="background1" w:themeFillShade="D9"/>
            <w:noWrap/>
            <w:vAlign w:val="bottom"/>
            <w:hideMark/>
          </w:tcPr>
          <w:p w14:paraId="3A99A6BF" w14:textId="77777777" w:rsidR="0072349D" w:rsidRPr="00B41072" w:rsidRDefault="0072349D" w:rsidP="0072349D">
            <w:pPr>
              <w:spacing w:before="0" w:after="0" w:line="240" w:lineRule="auto"/>
              <w:jc w:val="center"/>
              <w:rPr>
                <w:color w:val="000000"/>
                <w:szCs w:val="24"/>
                <w:lang w:val="id-ID" w:eastAsia="en-US"/>
              </w:rPr>
            </w:pPr>
            <w:r w:rsidRPr="00B41072">
              <w:rPr>
                <w:color w:val="000000"/>
                <w:szCs w:val="24"/>
                <w:lang w:val="id-ID" w:eastAsia="en-US"/>
              </w:rPr>
              <w:t>Tanggal Akhir</w:t>
            </w:r>
          </w:p>
        </w:tc>
        <w:tc>
          <w:tcPr>
            <w:tcW w:w="1620" w:type="dxa"/>
            <w:shd w:val="clear" w:color="auto" w:fill="D9D9D9" w:themeFill="background1" w:themeFillShade="D9"/>
            <w:noWrap/>
            <w:vAlign w:val="bottom"/>
            <w:hideMark/>
          </w:tcPr>
          <w:p w14:paraId="339EB744" w14:textId="77777777" w:rsidR="0072349D" w:rsidRPr="00B41072" w:rsidRDefault="0072349D" w:rsidP="0072349D">
            <w:pPr>
              <w:spacing w:before="0" w:after="0" w:line="240" w:lineRule="auto"/>
              <w:jc w:val="center"/>
              <w:rPr>
                <w:color w:val="000000"/>
                <w:szCs w:val="24"/>
                <w:lang w:val="id-ID" w:eastAsia="en-US"/>
              </w:rPr>
            </w:pPr>
            <w:r w:rsidRPr="00B41072">
              <w:rPr>
                <w:color w:val="000000"/>
                <w:szCs w:val="24"/>
                <w:lang w:val="id-ID" w:eastAsia="en-US"/>
              </w:rPr>
              <w:t>Durasi (Hari)</w:t>
            </w:r>
          </w:p>
        </w:tc>
      </w:tr>
      <w:tr w:rsidR="0072349D" w:rsidRPr="00B41072" w14:paraId="08668A8C" w14:textId="77777777" w:rsidTr="0072349D">
        <w:trPr>
          <w:trHeight w:val="300"/>
        </w:trPr>
        <w:tc>
          <w:tcPr>
            <w:tcW w:w="620" w:type="dxa"/>
            <w:shd w:val="clear" w:color="auto" w:fill="auto"/>
            <w:noWrap/>
            <w:vAlign w:val="bottom"/>
            <w:hideMark/>
          </w:tcPr>
          <w:p w14:paraId="1C44B0B4"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1</w:t>
            </w:r>
          </w:p>
        </w:tc>
        <w:tc>
          <w:tcPr>
            <w:tcW w:w="2255" w:type="dxa"/>
            <w:shd w:val="clear" w:color="auto" w:fill="auto"/>
            <w:noWrap/>
            <w:vAlign w:val="bottom"/>
            <w:hideMark/>
          </w:tcPr>
          <w:p w14:paraId="123BB48C" w14:textId="77777777" w:rsidR="0072349D" w:rsidRPr="00B41072" w:rsidRDefault="0072349D" w:rsidP="0072349D">
            <w:pPr>
              <w:spacing w:before="0" w:after="0" w:line="240" w:lineRule="auto"/>
              <w:jc w:val="left"/>
              <w:rPr>
                <w:color w:val="000000"/>
                <w:szCs w:val="24"/>
                <w:lang w:val="id-ID" w:eastAsia="en-US"/>
              </w:rPr>
            </w:pPr>
            <w:r w:rsidRPr="00B41072">
              <w:rPr>
                <w:color w:val="000000"/>
                <w:szCs w:val="24"/>
                <w:lang w:val="id-ID" w:eastAsia="en-US"/>
              </w:rPr>
              <w:t>Eksplorasi topik</w:t>
            </w:r>
          </w:p>
        </w:tc>
        <w:tc>
          <w:tcPr>
            <w:tcW w:w="1710" w:type="dxa"/>
            <w:shd w:val="clear" w:color="auto" w:fill="auto"/>
            <w:noWrap/>
            <w:vAlign w:val="bottom"/>
            <w:hideMark/>
          </w:tcPr>
          <w:p w14:paraId="178A1975" w14:textId="55FC7CDF"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21-</w:t>
            </w:r>
            <w:r w:rsidR="00C26F6B" w:rsidRPr="00B41072">
              <w:rPr>
                <w:color w:val="000000"/>
                <w:szCs w:val="24"/>
                <w:lang w:val="id-ID" w:eastAsia="en-US"/>
              </w:rPr>
              <w:t>08</w:t>
            </w:r>
            <w:r w:rsidRPr="00B41072">
              <w:rPr>
                <w:color w:val="000000"/>
                <w:szCs w:val="24"/>
                <w:lang w:val="id-ID" w:eastAsia="en-US"/>
              </w:rPr>
              <w:t>-</w:t>
            </w:r>
            <w:r w:rsidR="00C26F6B" w:rsidRPr="00B41072">
              <w:rPr>
                <w:color w:val="000000"/>
                <w:szCs w:val="24"/>
                <w:lang w:val="id-ID" w:eastAsia="en-US"/>
              </w:rPr>
              <w:t>20</w:t>
            </w:r>
            <w:r w:rsidRPr="00B41072">
              <w:rPr>
                <w:color w:val="000000"/>
                <w:szCs w:val="24"/>
                <w:lang w:val="id-ID" w:eastAsia="en-US"/>
              </w:rPr>
              <w:t>17</w:t>
            </w:r>
          </w:p>
        </w:tc>
        <w:tc>
          <w:tcPr>
            <w:tcW w:w="1710" w:type="dxa"/>
            <w:shd w:val="clear" w:color="auto" w:fill="auto"/>
            <w:noWrap/>
            <w:vAlign w:val="bottom"/>
            <w:hideMark/>
          </w:tcPr>
          <w:p w14:paraId="27FF52A1" w14:textId="771F87B4" w:rsidR="0072349D" w:rsidRPr="00B41072" w:rsidRDefault="00C26F6B" w:rsidP="0072349D">
            <w:pPr>
              <w:spacing w:before="0" w:after="0" w:line="240" w:lineRule="auto"/>
              <w:jc w:val="right"/>
              <w:rPr>
                <w:color w:val="000000"/>
                <w:szCs w:val="24"/>
                <w:lang w:val="id-ID" w:eastAsia="en-US"/>
              </w:rPr>
            </w:pPr>
            <w:r w:rsidRPr="00B41072">
              <w:rPr>
                <w:color w:val="000000"/>
                <w:szCs w:val="24"/>
                <w:lang w:val="id-ID" w:eastAsia="en-US"/>
              </w:rPr>
              <w:t>0</w:t>
            </w:r>
            <w:r w:rsidR="0072349D" w:rsidRPr="00B41072">
              <w:rPr>
                <w:color w:val="000000"/>
                <w:szCs w:val="24"/>
                <w:lang w:val="id-ID" w:eastAsia="en-US"/>
              </w:rPr>
              <w:t>3-</w:t>
            </w:r>
            <w:r w:rsidRPr="00B41072">
              <w:rPr>
                <w:color w:val="000000"/>
                <w:szCs w:val="24"/>
                <w:lang w:val="id-ID" w:eastAsia="en-US"/>
              </w:rPr>
              <w:t>09</w:t>
            </w:r>
            <w:r w:rsidR="0072349D" w:rsidRPr="00B41072">
              <w:rPr>
                <w:color w:val="000000"/>
                <w:szCs w:val="24"/>
                <w:lang w:val="id-ID" w:eastAsia="en-US"/>
              </w:rPr>
              <w:t>-</w:t>
            </w:r>
            <w:r w:rsidRPr="00B41072">
              <w:rPr>
                <w:color w:val="000000"/>
                <w:szCs w:val="24"/>
                <w:lang w:val="id-ID" w:eastAsia="en-US"/>
              </w:rPr>
              <w:t>20</w:t>
            </w:r>
            <w:r w:rsidR="0072349D" w:rsidRPr="00B41072">
              <w:rPr>
                <w:color w:val="000000"/>
                <w:szCs w:val="24"/>
                <w:lang w:val="id-ID" w:eastAsia="en-US"/>
              </w:rPr>
              <w:t>17</w:t>
            </w:r>
          </w:p>
        </w:tc>
        <w:tc>
          <w:tcPr>
            <w:tcW w:w="1620" w:type="dxa"/>
            <w:shd w:val="clear" w:color="auto" w:fill="auto"/>
            <w:noWrap/>
            <w:vAlign w:val="bottom"/>
            <w:hideMark/>
          </w:tcPr>
          <w:p w14:paraId="0911BC04"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13</w:t>
            </w:r>
          </w:p>
        </w:tc>
      </w:tr>
      <w:tr w:rsidR="0072349D" w:rsidRPr="00B41072" w14:paraId="262F39D5" w14:textId="77777777" w:rsidTr="0072349D">
        <w:trPr>
          <w:trHeight w:val="300"/>
        </w:trPr>
        <w:tc>
          <w:tcPr>
            <w:tcW w:w="620" w:type="dxa"/>
            <w:shd w:val="clear" w:color="auto" w:fill="auto"/>
            <w:noWrap/>
            <w:vAlign w:val="bottom"/>
            <w:hideMark/>
          </w:tcPr>
          <w:p w14:paraId="60DDCCF6"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2</w:t>
            </w:r>
          </w:p>
        </w:tc>
        <w:tc>
          <w:tcPr>
            <w:tcW w:w="2255" w:type="dxa"/>
            <w:shd w:val="clear" w:color="auto" w:fill="auto"/>
            <w:noWrap/>
            <w:vAlign w:val="bottom"/>
            <w:hideMark/>
          </w:tcPr>
          <w:p w14:paraId="380CEABC" w14:textId="77777777" w:rsidR="0072349D" w:rsidRPr="00B41072" w:rsidRDefault="0072349D" w:rsidP="0072349D">
            <w:pPr>
              <w:spacing w:before="0" w:after="0" w:line="240" w:lineRule="auto"/>
              <w:jc w:val="left"/>
              <w:rPr>
                <w:color w:val="000000"/>
                <w:szCs w:val="24"/>
                <w:lang w:val="id-ID" w:eastAsia="en-US"/>
              </w:rPr>
            </w:pPr>
            <w:r w:rsidRPr="00B41072">
              <w:rPr>
                <w:color w:val="000000"/>
                <w:szCs w:val="24"/>
                <w:lang w:val="id-ID" w:eastAsia="en-US"/>
              </w:rPr>
              <w:t>Pengajuan topik dan pembimbing</w:t>
            </w:r>
          </w:p>
        </w:tc>
        <w:tc>
          <w:tcPr>
            <w:tcW w:w="1710" w:type="dxa"/>
            <w:shd w:val="clear" w:color="auto" w:fill="auto"/>
            <w:noWrap/>
            <w:vAlign w:val="bottom"/>
            <w:hideMark/>
          </w:tcPr>
          <w:p w14:paraId="62960151" w14:textId="5753C0C8" w:rsidR="0072349D" w:rsidRPr="00B41072" w:rsidRDefault="00C26F6B" w:rsidP="0072349D">
            <w:pPr>
              <w:spacing w:before="0" w:after="0" w:line="240" w:lineRule="auto"/>
              <w:jc w:val="right"/>
              <w:rPr>
                <w:color w:val="000000"/>
                <w:szCs w:val="24"/>
                <w:lang w:val="id-ID" w:eastAsia="en-US"/>
              </w:rPr>
            </w:pPr>
            <w:r w:rsidRPr="00B41072">
              <w:rPr>
                <w:color w:val="000000"/>
                <w:szCs w:val="24"/>
                <w:lang w:val="id-ID" w:eastAsia="en-US"/>
              </w:rPr>
              <w:t>0</w:t>
            </w:r>
            <w:r w:rsidR="0072349D" w:rsidRPr="00B41072">
              <w:rPr>
                <w:color w:val="000000"/>
                <w:szCs w:val="24"/>
                <w:lang w:val="id-ID" w:eastAsia="en-US"/>
              </w:rPr>
              <w:t>4-</w:t>
            </w:r>
            <w:r w:rsidRPr="00B41072">
              <w:rPr>
                <w:color w:val="000000"/>
                <w:szCs w:val="24"/>
                <w:lang w:val="id-ID" w:eastAsia="en-US"/>
              </w:rPr>
              <w:t>09</w:t>
            </w:r>
            <w:r w:rsidR="0072349D" w:rsidRPr="00B41072">
              <w:rPr>
                <w:color w:val="000000"/>
                <w:szCs w:val="24"/>
                <w:lang w:val="id-ID" w:eastAsia="en-US"/>
              </w:rPr>
              <w:t>-</w:t>
            </w:r>
            <w:r w:rsidRPr="00B41072">
              <w:rPr>
                <w:color w:val="000000"/>
                <w:szCs w:val="24"/>
                <w:lang w:val="id-ID" w:eastAsia="en-US"/>
              </w:rPr>
              <w:t>20</w:t>
            </w:r>
            <w:r w:rsidR="0072349D" w:rsidRPr="00B41072">
              <w:rPr>
                <w:color w:val="000000"/>
                <w:szCs w:val="24"/>
                <w:lang w:val="id-ID" w:eastAsia="en-US"/>
              </w:rPr>
              <w:t>17</w:t>
            </w:r>
          </w:p>
        </w:tc>
        <w:tc>
          <w:tcPr>
            <w:tcW w:w="1710" w:type="dxa"/>
            <w:shd w:val="clear" w:color="auto" w:fill="auto"/>
            <w:noWrap/>
            <w:vAlign w:val="bottom"/>
            <w:hideMark/>
          </w:tcPr>
          <w:p w14:paraId="2FBD6428" w14:textId="6F7D2A51"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10-</w:t>
            </w:r>
            <w:r w:rsidR="00C26F6B" w:rsidRPr="00B41072">
              <w:rPr>
                <w:color w:val="000000"/>
                <w:szCs w:val="24"/>
                <w:lang w:val="id-ID" w:eastAsia="en-US"/>
              </w:rPr>
              <w:t>09</w:t>
            </w:r>
            <w:r w:rsidRPr="00B41072">
              <w:rPr>
                <w:color w:val="000000"/>
                <w:szCs w:val="24"/>
                <w:lang w:val="id-ID" w:eastAsia="en-US"/>
              </w:rPr>
              <w:t>-</w:t>
            </w:r>
            <w:r w:rsidR="00C26F6B" w:rsidRPr="00B41072">
              <w:rPr>
                <w:color w:val="000000"/>
                <w:szCs w:val="24"/>
                <w:lang w:val="id-ID" w:eastAsia="en-US"/>
              </w:rPr>
              <w:t>20</w:t>
            </w:r>
            <w:r w:rsidRPr="00B41072">
              <w:rPr>
                <w:color w:val="000000"/>
                <w:szCs w:val="24"/>
                <w:lang w:val="id-ID" w:eastAsia="en-US"/>
              </w:rPr>
              <w:t>17</w:t>
            </w:r>
          </w:p>
        </w:tc>
        <w:tc>
          <w:tcPr>
            <w:tcW w:w="1620" w:type="dxa"/>
            <w:shd w:val="clear" w:color="auto" w:fill="auto"/>
            <w:noWrap/>
            <w:vAlign w:val="bottom"/>
            <w:hideMark/>
          </w:tcPr>
          <w:p w14:paraId="0FB8234F"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6</w:t>
            </w:r>
          </w:p>
        </w:tc>
      </w:tr>
      <w:tr w:rsidR="0072349D" w:rsidRPr="00B41072" w14:paraId="57672098" w14:textId="77777777" w:rsidTr="0072349D">
        <w:trPr>
          <w:trHeight w:val="300"/>
        </w:trPr>
        <w:tc>
          <w:tcPr>
            <w:tcW w:w="620" w:type="dxa"/>
            <w:shd w:val="clear" w:color="auto" w:fill="auto"/>
            <w:noWrap/>
            <w:vAlign w:val="bottom"/>
            <w:hideMark/>
          </w:tcPr>
          <w:p w14:paraId="7CCA79B1"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3</w:t>
            </w:r>
          </w:p>
        </w:tc>
        <w:tc>
          <w:tcPr>
            <w:tcW w:w="2255" w:type="dxa"/>
            <w:shd w:val="clear" w:color="auto" w:fill="auto"/>
            <w:noWrap/>
            <w:vAlign w:val="bottom"/>
            <w:hideMark/>
          </w:tcPr>
          <w:p w14:paraId="7EAB68EB" w14:textId="77777777" w:rsidR="0072349D" w:rsidRPr="00B41072" w:rsidRDefault="0072349D" w:rsidP="0072349D">
            <w:pPr>
              <w:spacing w:before="0" w:after="0" w:line="240" w:lineRule="auto"/>
              <w:jc w:val="left"/>
              <w:rPr>
                <w:color w:val="000000"/>
                <w:szCs w:val="24"/>
                <w:lang w:val="id-ID" w:eastAsia="en-US"/>
              </w:rPr>
            </w:pPr>
            <w:r w:rsidRPr="00B41072">
              <w:rPr>
                <w:color w:val="000000"/>
                <w:szCs w:val="24"/>
                <w:lang w:val="id-ID" w:eastAsia="en-US"/>
              </w:rPr>
              <w:t>Studi literatur</w:t>
            </w:r>
          </w:p>
        </w:tc>
        <w:tc>
          <w:tcPr>
            <w:tcW w:w="1710" w:type="dxa"/>
            <w:shd w:val="clear" w:color="auto" w:fill="auto"/>
            <w:noWrap/>
            <w:vAlign w:val="bottom"/>
            <w:hideMark/>
          </w:tcPr>
          <w:p w14:paraId="10E4F5B0" w14:textId="6D448873"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11-</w:t>
            </w:r>
            <w:r w:rsidR="00C26F6B" w:rsidRPr="00B41072">
              <w:rPr>
                <w:color w:val="000000"/>
                <w:szCs w:val="24"/>
                <w:lang w:val="id-ID" w:eastAsia="en-US"/>
              </w:rPr>
              <w:t>09</w:t>
            </w:r>
            <w:r w:rsidRPr="00B41072">
              <w:rPr>
                <w:color w:val="000000"/>
                <w:szCs w:val="24"/>
                <w:lang w:val="id-ID" w:eastAsia="en-US"/>
              </w:rPr>
              <w:t>-</w:t>
            </w:r>
            <w:r w:rsidR="00C26F6B" w:rsidRPr="00B41072">
              <w:rPr>
                <w:color w:val="000000"/>
                <w:szCs w:val="24"/>
                <w:lang w:val="id-ID" w:eastAsia="en-US"/>
              </w:rPr>
              <w:t>20</w:t>
            </w:r>
            <w:r w:rsidRPr="00B41072">
              <w:rPr>
                <w:color w:val="000000"/>
                <w:szCs w:val="24"/>
                <w:lang w:val="id-ID" w:eastAsia="en-US"/>
              </w:rPr>
              <w:t>17</w:t>
            </w:r>
          </w:p>
        </w:tc>
        <w:tc>
          <w:tcPr>
            <w:tcW w:w="1710" w:type="dxa"/>
            <w:shd w:val="clear" w:color="auto" w:fill="auto"/>
            <w:noWrap/>
            <w:vAlign w:val="bottom"/>
            <w:hideMark/>
          </w:tcPr>
          <w:p w14:paraId="3AB20D39" w14:textId="65074112"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29-</w:t>
            </w:r>
            <w:r w:rsidR="00C26F6B" w:rsidRPr="00B41072">
              <w:rPr>
                <w:color w:val="000000"/>
                <w:szCs w:val="24"/>
                <w:lang w:val="id-ID" w:eastAsia="en-US"/>
              </w:rPr>
              <w:t>10</w:t>
            </w:r>
            <w:r w:rsidRPr="00B41072">
              <w:rPr>
                <w:color w:val="000000"/>
                <w:szCs w:val="24"/>
                <w:lang w:val="id-ID" w:eastAsia="en-US"/>
              </w:rPr>
              <w:t>-</w:t>
            </w:r>
            <w:r w:rsidR="00C26F6B" w:rsidRPr="00B41072">
              <w:rPr>
                <w:color w:val="000000"/>
                <w:szCs w:val="24"/>
                <w:lang w:val="id-ID" w:eastAsia="en-US"/>
              </w:rPr>
              <w:t>20</w:t>
            </w:r>
            <w:r w:rsidRPr="00B41072">
              <w:rPr>
                <w:color w:val="000000"/>
                <w:szCs w:val="24"/>
                <w:lang w:val="id-ID" w:eastAsia="en-US"/>
              </w:rPr>
              <w:t>17</w:t>
            </w:r>
          </w:p>
        </w:tc>
        <w:tc>
          <w:tcPr>
            <w:tcW w:w="1620" w:type="dxa"/>
            <w:shd w:val="clear" w:color="auto" w:fill="auto"/>
            <w:noWrap/>
            <w:vAlign w:val="bottom"/>
            <w:hideMark/>
          </w:tcPr>
          <w:p w14:paraId="5BB20498"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48</w:t>
            </w:r>
          </w:p>
        </w:tc>
      </w:tr>
      <w:tr w:rsidR="0072349D" w:rsidRPr="00B41072" w14:paraId="6546DE7F" w14:textId="77777777" w:rsidTr="0072349D">
        <w:trPr>
          <w:trHeight w:val="300"/>
        </w:trPr>
        <w:tc>
          <w:tcPr>
            <w:tcW w:w="620" w:type="dxa"/>
            <w:shd w:val="clear" w:color="auto" w:fill="auto"/>
            <w:noWrap/>
            <w:vAlign w:val="bottom"/>
            <w:hideMark/>
          </w:tcPr>
          <w:p w14:paraId="2A5A5E35"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4</w:t>
            </w:r>
          </w:p>
        </w:tc>
        <w:tc>
          <w:tcPr>
            <w:tcW w:w="2255" w:type="dxa"/>
            <w:shd w:val="clear" w:color="auto" w:fill="auto"/>
            <w:noWrap/>
            <w:vAlign w:val="bottom"/>
            <w:hideMark/>
          </w:tcPr>
          <w:p w14:paraId="67DCDBD0" w14:textId="77777777" w:rsidR="0072349D" w:rsidRPr="00B41072" w:rsidRDefault="0072349D" w:rsidP="0072349D">
            <w:pPr>
              <w:spacing w:before="0" w:after="0" w:line="240" w:lineRule="auto"/>
              <w:jc w:val="left"/>
              <w:rPr>
                <w:color w:val="000000"/>
                <w:szCs w:val="24"/>
                <w:lang w:val="id-ID" w:eastAsia="en-US"/>
              </w:rPr>
            </w:pPr>
            <w:r w:rsidRPr="00B41072">
              <w:rPr>
                <w:color w:val="000000"/>
                <w:szCs w:val="24"/>
                <w:lang w:val="id-ID" w:eastAsia="en-US"/>
              </w:rPr>
              <w:t>Menulis bab I</w:t>
            </w:r>
          </w:p>
        </w:tc>
        <w:tc>
          <w:tcPr>
            <w:tcW w:w="1710" w:type="dxa"/>
            <w:shd w:val="clear" w:color="auto" w:fill="auto"/>
            <w:noWrap/>
            <w:vAlign w:val="bottom"/>
            <w:hideMark/>
          </w:tcPr>
          <w:p w14:paraId="1EE99C1F" w14:textId="04AA4773"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30-</w:t>
            </w:r>
            <w:r w:rsidR="00C26F6B" w:rsidRPr="00B41072">
              <w:rPr>
                <w:color w:val="000000"/>
                <w:szCs w:val="24"/>
                <w:lang w:val="id-ID" w:eastAsia="en-US"/>
              </w:rPr>
              <w:t>10</w:t>
            </w:r>
            <w:r w:rsidRPr="00B41072">
              <w:rPr>
                <w:color w:val="000000"/>
                <w:szCs w:val="24"/>
                <w:lang w:val="id-ID" w:eastAsia="en-US"/>
              </w:rPr>
              <w:t>-</w:t>
            </w:r>
            <w:r w:rsidR="00C26F6B" w:rsidRPr="00B41072">
              <w:rPr>
                <w:color w:val="000000"/>
                <w:szCs w:val="24"/>
                <w:lang w:val="id-ID" w:eastAsia="en-US"/>
              </w:rPr>
              <w:t>20</w:t>
            </w:r>
            <w:r w:rsidRPr="00B41072">
              <w:rPr>
                <w:color w:val="000000"/>
                <w:szCs w:val="24"/>
                <w:lang w:val="id-ID" w:eastAsia="en-US"/>
              </w:rPr>
              <w:t>17</w:t>
            </w:r>
          </w:p>
        </w:tc>
        <w:tc>
          <w:tcPr>
            <w:tcW w:w="1710" w:type="dxa"/>
            <w:shd w:val="clear" w:color="auto" w:fill="auto"/>
            <w:noWrap/>
            <w:vAlign w:val="bottom"/>
            <w:hideMark/>
          </w:tcPr>
          <w:p w14:paraId="031717C6" w14:textId="79544560"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26-</w:t>
            </w:r>
            <w:r w:rsidR="00C26F6B" w:rsidRPr="00B41072">
              <w:rPr>
                <w:color w:val="000000"/>
                <w:szCs w:val="24"/>
                <w:lang w:val="id-ID" w:eastAsia="en-US"/>
              </w:rPr>
              <w:t>11</w:t>
            </w:r>
            <w:r w:rsidRPr="00B41072">
              <w:rPr>
                <w:color w:val="000000"/>
                <w:szCs w:val="24"/>
                <w:lang w:val="id-ID" w:eastAsia="en-US"/>
              </w:rPr>
              <w:t>-</w:t>
            </w:r>
            <w:r w:rsidR="00C26F6B" w:rsidRPr="00B41072">
              <w:rPr>
                <w:color w:val="000000"/>
                <w:szCs w:val="24"/>
                <w:lang w:val="id-ID" w:eastAsia="en-US"/>
              </w:rPr>
              <w:t>20</w:t>
            </w:r>
            <w:r w:rsidRPr="00B41072">
              <w:rPr>
                <w:color w:val="000000"/>
                <w:szCs w:val="24"/>
                <w:lang w:val="id-ID" w:eastAsia="en-US"/>
              </w:rPr>
              <w:t>17</w:t>
            </w:r>
          </w:p>
        </w:tc>
        <w:tc>
          <w:tcPr>
            <w:tcW w:w="1620" w:type="dxa"/>
            <w:shd w:val="clear" w:color="auto" w:fill="auto"/>
            <w:noWrap/>
            <w:vAlign w:val="bottom"/>
            <w:hideMark/>
          </w:tcPr>
          <w:p w14:paraId="27F7B77C"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27</w:t>
            </w:r>
          </w:p>
        </w:tc>
      </w:tr>
      <w:tr w:rsidR="0072349D" w:rsidRPr="00B41072" w14:paraId="53077436" w14:textId="77777777" w:rsidTr="0072349D">
        <w:trPr>
          <w:trHeight w:val="300"/>
        </w:trPr>
        <w:tc>
          <w:tcPr>
            <w:tcW w:w="620" w:type="dxa"/>
            <w:shd w:val="clear" w:color="auto" w:fill="auto"/>
            <w:noWrap/>
            <w:vAlign w:val="bottom"/>
            <w:hideMark/>
          </w:tcPr>
          <w:p w14:paraId="6AD2A5CB"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5</w:t>
            </w:r>
          </w:p>
        </w:tc>
        <w:tc>
          <w:tcPr>
            <w:tcW w:w="2255" w:type="dxa"/>
            <w:shd w:val="clear" w:color="auto" w:fill="auto"/>
            <w:noWrap/>
            <w:vAlign w:val="bottom"/>
            <w:hideMark/>
          </w:tcPr>
          <w:p w14:paraId="2E2F6006" w14:textId="77777777" w:rsidR="0072349D" w:rsidRPr="00B41072" w:rsidRDefault="0072349D" w:rsidP="0072349D">
            <w:pPr>
              <w:spacing w:before="0" w:after="0" w:line="240" w:lineRule="auto"/>
              <w:jc w:val="left"/>
              <w:rPr>
                <w:color w:val="000000"/>
                <w:szCs w:val="24"/>
                <w:lang w:val="id-ID" w:eastAsia="en-US"/>
              </w:rPr>
            </w:pPr>
            <w:r w:rsidRPr="00B41072">
              <w:rPr>
                <w:color w:val="000000"/>
                <w:szCs w:val="24"/>
                <w:lang w:val="id-ID" w:eastAsia="en-US"/>
              </w:rPr>
              <w:t>Perancangan dan analisis solusi</w:t>
            </w:r>
          </w:p>
        </w:tc>
        <w:tc>
          <w:tcPr>
            <w:tcW w:w="1710" w:type="dxa"/>
            <w:shd w:val="clear" w:color="auto" w:fill="auto"/>
            <w:noWrap/>
            <w:vAlign w:val="bottom"/>
            <w:hideMark/>
          </w:tcPr>
          <w:p w14:paraId="6A8382A5" w14:textId="71D2796D"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27-</w:t>
            </w:r>
            <w:r w:rsidR="00C26F6B" w:rsidRPr="00B41072">
              <w:rPr>
                <w:color w:val="000000"/>
                <w:szCs w:val="24"/>
                <w:lang w:val="id-ID" w:eastAsia="en-US"/>
              </w:rPr>
              <w:t>11</w:t>
            </w:r>
            <w:r w:rsidRPr="00B41072">
              <w:rPr>
                <w:color w:val="000000"/>
                <w:szCs w:val="24"/>
                <w:lang w:val="id-ID" w:eastAsia="en-US"/>
              </w:rPr>
              <w:t>-</w:t>
            </w:r>
            <w:r w:rsidR="00C26F6B" w:rsidRPr="00B41072">
              <w:rPr>
                <w:color w:val="000000"/>
                <w:szCs w:val="24"/>
                <w:lang w:val="id-ID" w:eastAsia="en-US"/>
              </w:rPr>
              <w:t>20</w:t>
            </w:r>
            <w:r w:rsidRPr="00B41072">
              <w:rPr>
                <w:color w:val="000000"/>
                <w:szCs w:val="24"/>
                <w:lang w:val="id-ID" w:eastAsia="en-US"/>
              </w:rPr>
              <w:t>17</w:t>
            </w:r>
          </w:p>
        </w:tc>
        <w:tc>
          <w:tcPr>
            <w:tcW w:w="1710" w:type="dxa"/>
            <w:shd w:val="clear" w:color="auto" w:fill="auto"/>
            <w:noWrap/>
            <w:vAlign w:val="bottom"/>
            <w:hideMark/>
          </w:tcPr>
          <w:p w14:paraId="5237E42F" w14:textId="45D5F20A" w:rsidR="0072349D" w:rsidRPr="00B41072" w:rsidRDefault="00C26F6B" w:rsidP="0072349D">
            <w:pPr>
              <w:spacing w:before="0" w:after="0" w:line="240" w:lineRule="auto"/>
              <w:jc w:val="right"/>
              <w:rPr>
                <w:color w:val="000000"/>
                <w:szCs w:val="24"/>
                <w:lang w:val="id-ID" w:eastAsia="en-US"/>
              </w:rPr>
            </w:pPr>
            <w:r w:rsidRPr="00B41072">
              <w:rPr>
                <w:color w:val="000000"/>
                <w:szCs w:val="24"/>
                <w:lang w:val="id-ID" w:eastAsia="en-US"/>
              </w:rPr>
              <w:t>0</w:t>
            </w:r>
            <w:r w:rsidR="0072349D" w:rsidRPr="00B41072">
              <w:rPr>
                <w:color w:val="000000"/>
                <w:szCs w:val="24"/>
                <w:lang w:val="id-ID" w:eastAsia="en-US"/>
              </w:rPr>
              <w:t>7-</w:t>
            </w:r>
            <w:r w:rsidRPr="00B41072">
              <w:rPr>
                <w:color w:val="000000"/>
                <w:szCs w:val="24"/>
                <w:lang w:val="id-ID" w:eastAsia="en-US"/>
              </w:rPr>
              <w:t>01</w:t>
            </w:r>
            <w:r w:rsidR="0072349D" w:rsidRPr="00B41072">
              <w:rPr>
                <w:color w:val="000000"/>
                <w:szCs w:val="24"/>
                <w:lang w:val="id-ID" w:eastAsia="en-US"/>
              </w:rPr>
              <w:t>-</w:t>
            </w:r>
            <w:r w:rsidRPr="00B41072">
              <w:rPr>
                <w:color w:val="000000"/>
                <w:szCs w:val="24"/>
                <w:lang w:val="id-ID" w:eastAsia="en-US"/>
              </w:rPr>
              <w:t>20</w:t>
            </w:r>
            <w:r w:rsidR="0072349D" w:rsidRPr="00B41072">
              <w:rPr>
                <w:color w:val="000000"/>
                <w:szCs w:val="24"/>
                <w:lang w:val="id-ID" w:eastAsia="en-US"/>
              </w:rPr>
              <w:t>18</w:t>
            </w:r>
          </w:p>
        </w:tc>
        <w:tc>
          <w:tcPr>
            <w:tcW w:w="1620" w:type="dxa"/>
            <w:shd w:val="clear" w:color="auto" w:fill="auto"/>
            <w:noWrap/>
            <w:vAlign w:val="bottom"/>
            <w:hideMark/>
          </w:tcPr>
          <w:p w14:paraId="4539BCA9"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41</w:t>
            </w:r>
          </w:p>
        </w:tc>
      </w:tr>
      <w:tr w:rsidR="0072349D" w:rsidRPr="00B41072" w14:paraId="6FCC54C1" w14:textId="77777777" w:rsidTr="0072349D">
        <w:trPr>
          <w:trHeight w:val="300"/>
        </w:trPr>
        <w:tc>
          <w:tcPr>
            <w:tcW w:w="620" w:type="dxa"/>
            <w:shd w:val="clear" w:color="auto" w:fill="auto"/>
            <w:noWrap/>
            <w:vAlign w:val="bottom"/>
            <w:hideMark/>
          </w:tcPr>
          <w:p w14:paraId="60022D22"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6</w:t>
            </w:r>
          </w:p>
        </w:tc>
        <w:tc>
          <w:tcPr>
            <w:tcW w:w="2255" w:type="dxa"/>
            <w:shd w:val="clear" w:color="auto" w:fill="auto"/>
            <w:noWrap/>
            <w:vAlign w:val="bottom"/>
            <w:hideMark/>
          </w:tcPr>
          <w:p w14:paraId="4E8A524F" w14:textId="77777777" w:rsidR="0072349D" w:rsidRPr="00B41072" w:rsidRDefault="0072349D" w:rsidP="0072349D">
            <w:pPr>
              <w:spacing w:before="0" w:after="0" w:line="240" w:lineRule="auto"/>
              <w:jc w:val="left"/>
              <w:rPr>
                <w:color w:val="000000"/>
                <w:szCs w:val="24"/>
                <w:lang w:val="id-ID" w:eastAsia="en-US"/>
              </w:rPr>
            </w:pPr>
            <w:r w:rsidRPr="00B41072">
              <w:rPr>
                <w:color w:val="000000"/>
                <w:szCs w:val="24"/>
                <w:lang w:val="id-ID" w:eastAsia="en-US"/>
              </w:rPr>
              <w:t>Seminar TA I</w:t>
            </w:r>
          </w:p>
        </w:tc>
        <w:tc>
          <w:tcPr>
            <w:tcW w:w="1710" w:type="dxa"/>
            <w:shd w:val="clear" w:color="auto" w:fill="auto"/>
            <w:noWrap/>
            <w:vAlign w:val="bottom"/>
            <w:hideMark/>
          </w:tcPr>
          <w:p w14:paraId="2B847C30" w14:textId="5DCFAA97" w:rsidR="0072349D" w:rsidRPr="00B41072" w:rsidRDefault="00C26F6B" w:rsidP="0072349D">
            <w:pPr>
              <w:spacing w:before="0" w:after="0" w:line="240" w:lineRule="auto"/>
              <w:jc w:val="right"/>
              <w:rPr>
                <w:color w:val="000000"/>
                <w:szCs w:val="24"/>
                <w:lang w:val="id-ID" w:eastAsia="en-US"/>
              </w:rPr>
            </w:pPr>
            <w:r w:rsidRPr="00B41072">
              <w:rPr>
                <w:color w:val="000000"/>
                <w:szCs w:val="24"/>
                <w:lang w:val="id-ID" w:eastAsia="en-US"/>
              </w:rPr>
              <w:t>0</w:t>
            </w:r>
            <w:r w:rsidR="0072349D" w:rsidRPr="00B41072">
              <w:rPr>
                <w:color w:val="000000"/>
                <w:szCs w:val="24"/>
                <w:lang w:val="id-ID" w:eastAsia="en-US"/>
              </w:rPr>
              <w:t>8-</w:t>
            </w:r>
            <w:r w:rsidRPr="00B41072">
              <w:rPr>
                <w:color w:val="000000"/>
                <w:szCs w:val="24"/>
                <w:lang w:val="id-ID" w:eastAsia="en-US"/>
              </w:rPr>
              <w:t>01</w:t>
            </w:r>
            <w:r w:rsidR="0072349D" w:rsidRPr="00B41072">
              <w:rPr>
                <w:color w:val="000000"/>
                <w:szCs w:val="24"/>
                <w:lang w:val="id-ID" w:eastAsia="en-US"/>
              </w:rPr>
              <w:t>-</w:t>
            </w:r>
            <w:r w:rsidRPr="00B41072">
              <w:rPr>
                <w:color w:val="000000"/>
                <w:szCs w:val="24"/>
                <w:lang w:val="id-ID" w:eastAsia="en-US"/>
              </w:rPr>
              <w:t>20</w:t>
            </w:r>
            <w:r w:rsidR="0072349D" w:rsidRPr="00B41072">
              <w:rPr>
                <w:color w:val="000000"/>
                <w:szCs w:val="24"/>
                <w:lang w:val="id-ID" w:eastAsia="en-US"/>
              </w:rPr>
              <w:t>18</w:t>
            </w:r>
          </w:p>
        </w:tc>
        <w:tc>
          <w:tcPr>
            <w:tcW w:w="1710" w:type="dxa"/>
            <w:shd w:val="clear" w:color="auto" w:fill="auto"/>
            <w:noWrap/>
            <w:vAlign w:val="bottom"/>
            <w:hideMark/>
          </w:tcPr>
          <w:p w14:paraId="149D0EF6" w14:textId="59A32A70"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21-</w:t>
            </w:r>
            <w:r w:rsidR="00C26F6B" w:rsidRPr="00B41072">
              <w:rPr>
                <w:color w:val="000000"/>
                <w:szCs w:val="24"/>
                <w:lang w:val="id-ID" w:eastAsia="en-US"/>
              </w:rPr>
              <w:t>01</w:t>
            </w:r>
            <w:r w:rsidRPr="00B41072">
              <w:rPr>
                <w:color w:val="000000"/>
                <w:szCs w:val="24"/>
                <w:lang w:val="id-ID" w:eastAsia="en-US"/>
              </w:rPr>
              <w:t>-</w:t>
            </w:r>
            <w:r w:rsidR="00C26F6B" w:rsidRPr="00B41072">
              <w:rPr>
                <w:color w:val="000000"/>
                <w:szCs w:val="24"/>
                <w:lang w:val="id-ID" w:eastAsia="en-US"/>
              </w:rPr>
              <w:t>20</w:t>
            </w:r>
            <w:r w:rsidRPr="00B41072">
              <w:rPr>
                <w:color w:val="000000"/>
                <w:szCs w:val="24"/>
                <w:lang w:val="id-ID" w:eastAsia="en-US"/>
              </w:rPr>
              <w:t>18</w:t>
            </w:r>
          </w:p>
        </w:tc>
        <w:tc>
          <w:tcPr>
            <w:tcW w:w="1620" w:type="dxa"/>
            <w:shd w:val="clear" w:color="auto" w:fill="auto"/>
            <w:noWrap/>
            <w:vAlign w:val="bottom"/>
            <w:hideMark/>
          </w:tcPr>
          <w:p w14:paraId="6853BED1"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13</w:t>
            </w:r>
          </w:p>
        </w:tc>
      </w:tr>
      <w:tr w:rsidR="0072349D" w:rsidRPr="00B41072" w14:paraId="178283E4" w14:textId="77777777" w:rsidTr="0072349D">
        <w:trPr>
          <w:trHeight w:val="300"/>
        </w:trPr>
        <w:tc>
          <w:tcPr>
            <w:tcW w:w="620" w:type="dxa"/>
            <w:shd w:val="clear" w:color="auto" w:fill="auto"/>
            <w:noWrap/>
            <w:vAlign w:val="bottom"/>
            <w:hideMark/>
          </w:tcPr>
          <w:p w14:paraId="0CDC617C"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7</w:t>
            </w:r>
          </w:p>
        </w:tc>
        <w:tc>
          <w:tcPr>
            <w:tcW w:w="2255" w:type="dxa"/>
            <w:shd w:val="clear" w:color="auto" w:fill="auto"/>
            <w:noWrap/>
            <w:vAlign w:val="bottom"/>
            <w:hideMark/>
          </w:tcPr>
          <w:p w14:paraId="7D947EC7" w14:textId="77777777" w:rsidR="0072349D" w:rsidRPr="00B41072" w:rsidRDefault="0072349D" w:rsidP="0072349D">
            <w:pPr>
              <w:spacing w:before="0" w:after="0" w:line="240" w:lineRule="auto"/>
              <w:jc w:val="left"/>
              <w:rPr>
                <w:color w:val="000000"/>
                <w:szCs w:val="24"/>
                <w:lang w:val="id-ID" w:eastAsia="en-US"/>
              </w:rPr>
            </w:pPr>
            <w:r w:rsidRPr="00B41072">
              <w:rPr>
                <w:color w:val="000000"/>
                <w:szCs w:val="24"/>
                <w:lang w:val="id-ID" w:eastAsia="en-US"/>
              </w:rPr>
              <w:t>Implementasi</w:t>
            </w:r>
          </w:p>
        </w:tc>
        <w:tc>
          <w:tcPr>
            <w:tcW w:w="1710" w:type="dxa"/>
            <w:shd w:val="clear" w:color="auto" w:fill="auto"/>
            <w:noWrap/>
            <w:vAlign w:val="bottom"/>
            <w:hideMark/>
          </w:tcPr>
          <w:p w14:paraId="44D082FE" w14:textId="2EB9D3BA"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22-</w:t>
            </w:r>
            <w:r w:rsidR="00C26F6B" w:rsidRPr="00B41072">
              <w:rPr>
                <w:color w:val="000000"/>
                <w:szCs w:val="24"/>
                <w:lang w:val="id-ID" w:eastAsia="en-US"/>
              </w:rPr>
              <w:t>01</w:t>
            </w:r>
            <w:r w:rsidRPr="00B41072">
              <w:rPr>
                <w:color w:val="000000"/>
                <w:szCs w:val="24"/>
                <w:lang w:val="id-ID" w:eastAsia="en-US"/>
              </w:rPr>
              <w:t>-</w:t>
            </w:r>
            <w:r w:rsidR="00C26F6B" w:rsidRPr="00B41072">
              <w:rPr>
                <w:color w:val="000000"/>
                <w:szCs w:val="24"/>
                <w:lang w:val="id-ID" w:eastAsia="en-US"/>
              </w:rPr>
              <w:t>20</w:t>
            </w:r>
            <w:r w:rsidRPr="00B41072">
              <w:rPr>
                <w:color w:val="000000"/>
                <w:szCs w:val="24"/>
                <w:lang w:val="id-ID" w:eastAsia="en-US"/>
              </w:rPr>
              <w:t>18</w:t>
            </w:r>
          </w:p>
        </w:tc>
        <w:tc>
          <w:tcPr>
            <w:tcW w:w="1710" w:type="dxa"/>
            <w:shd w:val="clear" w:color="auto" w:fill="auto"/>
            <w:noWrap/>
            <w:vAlign w:val="bottom"/>
            <w:hideMark/>
          </w:tcPr>
          <w:p w14:paraId="0E3E16EE" w14:textId="05DA84CD"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25-</w:t>
            </w:r>
            <w:r w:rsidR="00C26F6B" w:rsidRPr="00B41072">
              <w:rPr>
                <w:color w:val="000000"/>
                <w:szCs w:val="24"/>
                <w:lang w:val="id-ID" w:eastAsia="en-US"/>
              </w:rPr>
              <w:t>02</w:t>
            </w:r>
            <w:r w:rsidRPr="00B41072">
              <w:rPr>
                <w:color w:val="000000"/>
                <w:szCs w:val="24"/>
                <w:lang w:val="id-ID" w:eastAsia="en-US"/>
              </w:rPr>
              <w:t>-</w:t>
            </w:r>
            <w:r w:rsidR="00C26F6B" w:rsidRPr="00B41072">
              <w:rPr>
                <w:color w:val="000000"/>
                <w:szCs w:val="24"/>
                <w:lang w:val="id-ID" w:eastAsia="en-US"/>
              </w:rPr>
              <w:t>20</w:t>
            </w:r>
            <w:r w:rsidRPr="00B41072">
              <w:rPr>
                <w:color w:val="000000"/>
                <w:szCs w:val="24"/>
                <w:lang w:val="id-ID" w:eastAsia="en-US"/>
              </w:rPr>
              <w:t>18</w:t>
            </w:r>
          </w:p>
        </w:tc>
        <w:tc>
          <w:tcPr>
            <w:tcW w:w="1620" w:type="dxa"/>
            <w:shd w:val="clear" w:color="auto" w:fill="auto"/>
            <w:noWrap/>
            <w:vAlign w:val="bottom"/>
            <w:hideMark/>
          </w:tcPr>
          <w:p w14:paraId="7F0254F7"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34</w:t>
            </w:r>
          </w:p>
        </w:tc>
      </w:tr>
      <w:tr w:rsidR="0072349D" w:rsidRPr="00B41072" w14:paraId="597BA30A" w14:textId="77777777" w:rsidTr="0072349D">
        <w:trPr>
          <w:trHeight w:val="300"/>
        </w:trPr>
        <w:tc>
          <w:tcPr>
            <w:tcW w:w="620" w:type="dxa"/>
            <w:shd w:val="clear" w:color="auto" w:fill="auto"/>
            <w:noWrap/>
            <w:vAlign w:val="bottom"/>
            <w:hideMark/>
          </w:tcPr>
          <w:p w14:paraId="050A748F"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8</w:t>
            </w:r>
          </w:p>
        </w:tc>
        <w:tc>
          <w:tcPr>
            <w:tcW w:w="2255" w:type="dxa"/>
            <w:shd w:val="clear" w:color="auto" w:fill="auto"/>
            <w:noWrap/>
            <w:vAlign w:val="bottom"/>
            <w:hideMark/>
          </w:tcPr>
          <w:p w14:paraId="7D26444C" w14:textId="77777777" w:rsidR="0072349D" w:rsidRPr="00B41072" w:rsidRDefault="0072349D" w:rsidP="0072349D">
            <w:pPr>
              <w:spacing w:before="0" w:after="0" w:line="240" w:lineRule="auto"/>
              <w:jc w:val="left"/>
              <w:rPr>
                <w:color w:val="000000"/>
                <w:szCs w:val="24"/>
                <w:lang w:val="id-ID" w:eastAsia="en-US"/>
              </w:rPr>
            </w:pPr>
            <w:r w:rsidRPr="00B41072">
              <w:rPr>
                <w:color w:val="000000"/>
                <w:szCs w:val="24"/>
                <w:lang w:val="id-ID" w:eastAsia="en-US"/>
              </w:rPr>
              <w:t>Eksperimen dan pengujian</w:t>
            </w:r>
          </w:p>
        </w:tc>
        <w:tc>
          <w:tcPr>
            <w:tcW w:w="1710" w:type="dxa"/>
            <w:shd w:val="clear" w:color="auto" w:fill="auto"/>
            <w:noWrap/>
            <w:vAlign w:val="bottom"/>
            <w:hideMark/>
          </w:tcPr>
          <w:p w14:paraId="40171A36" w14:textId="4FA2A11E"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26-</w:t>
            </w:r>
            <w:r w:rsidR="00C26F6B" w:rsidRPr="00B41072">
              <w:rPr>
                <w:color w:val="000000"/>
                <w:szCs w:val="24"/>
                <w:lang w:val="id-ID" w:eastAsia="en-US"/>
              </w:rPr>
              <w:t>02</w:t>
            </w:r>
            <w:r w:rsidRPr="00B41072">
              <w:rPr>
                <w:color w:val="000000"/>
                <w:szCs w:val="24"/>
                <w:lang w:val="id-ID" w:eastAsia="en-US"/>
              </w:rPr>
              <w:t>-</w:t>
            </w:r>
            <w:r w:rsidR="00C26F6B" w:rsidRPr="00B41072">
              <w:rPr>
                <w:color w:val="000000"/>
                <w:szCs w:val="24"/>
                <w:lang w:val="id-ID" w:eastAsia="en-US"/>
              </w:rPr>
              <w:t>20</w:t>
            </w:r>
            <w:r w:rsidRPr="00B41072">
              <w:rPr>
                <w:color w:val="000000"/>
                <w:szCs w:val="24"/>
                <w:lang w:val="id-ID" w:eastAsia="en-US"/>
              </w:rPr>
              <w:t>18</w:t>
            </w:r>
          </w:p>
        </w:tc>
        <w:tc>
          <w:tcPr>
            <w:tcW w:w="1710" w:type="dxa"/>
            <w:shd w:val="clear" w:color="auto" w:fill="auto"/>
            <w:noWrap/>
            <w:vAlign w:val="bottom"/>
            <w:hideMark/>
          </w:tcPr>
          <w:p w14:paraId="5155542C" w14:textId="0BC1FF8A" w:rsidR="0072349D" w:rsidRPr="00B41072" w:rsidRDefault="00C26F6B" w:rsidP="0072349D">
            <w:pPr>
              <w:spacing w:before="0" w:after="0" w:line="240" w:lineRule="auto"/>
              <w:jc w:val="right"/>
              <w:rPr>
                <w:color w:val="000000"/>
                <w:szCs w:val="24"/>
                <w:lang w:val="id-ID" w:eastAsia="en-US"/>
              </w:rPr>
            </w:pPr>
            <w:r w:rsidRPr="00B41072">
              <w:rPr>
                <w:color w:val="000000"/>
                <w:szCs w:val="24"/>
                <w:lang w:val="id-ID" w:eastAsia="en-US"/>
              </w:rPr>
              <w:t>0</w:t>
            </w:r>
            <w:r w:rsidR="0072349D" w:rsidRPr="00B41072">
              <w:rPr>
                <w:color w:val="000000"/>
                <w:szCs w:val="24"/>
                <w:lang w:val="id-ID" w:eastAsia="en-US"/>
              </w:rPr>
              <w:t>1-</w:t>
            </w:r>
            <w:r w:rsidRPr="00B41072">
              <w:rPr>
                <w:color w:val="000000"/>
                <w:szCs w:val="24"/>
                <w:lang w:val="id-ID" w:eastAsia="en-US"/>
              </w:rPr>
              <w:t>04</w:t>
            </w:r>
            <w:r w:rsidR="0072349D" w:rsidRPr="00B41072">
              <w:rPr>
                <w:color w:val="000000"/>
                <w:szCs w:val="24"/>
                <w:lang w:val="id-ID" w:eastAsia="en-US"/>
              </w:rPr>
              <w:t>-</w:t>
            </w:r>
            <w:r w:rsidRPr="00B41072">
              <w:rPr>
                <w:color w:val="000000"/>
                <w:szCs w:val="24"/>
                <w:lang w:val="id-ID" w:eastAsia="en-US"/>
              </w:rPr>
              <w:t>20</w:t>
            </w:r>
            <w:r w:rsidR="0072349D" w:rsidRPr="00B41072">
              <w:rPr>
                <w:color w:val="000000"/>
                <w:szCs w:val="24"/>
                <w:lang w:val="id-ID" w:eastAsia="en-US"/>
              </w:rPr>
              <w:t>18</w:t>
            </w:r>
          </w:p>
        </w:tc>
        <w:tc>
          <w:tcPr>
            <w:tcW w:w="1620" w:type="dxa"/>
            <w:shd w:val="clear" w:color="auto" w:fill="auto"/>
            <w:noWrap/>
            <w:vAlign w:val="bottom"/>
            <w:hideMark/>
          </w:tcPr>
          <w:p w14:paraId="518AEB8F"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34</w:t>
            </w:r>
          </w:p>
        </w:tc>
      </w:tr>
      <w:tr w:rsidR="0072349D" w:rsidRPr="00B41072" w14:paraId="78A0FA31" w14:textId="77777777" w:rsidTr="0072349D">
        <w:trPr>
          <w:trHeight w:val="300"/>
        </w:trPr>
        <w:tc>
          <w:tcPr>
            <w:tcW w:w="620" w:type="dxa"/>
            <w:shd w:val="clear" w:color="auto" w:fill="auto"/>
            <w:noWrap/>
            <w:vAlign w:val="bottom"/>
            <w:hideMark/>
          </w:tcPr>
          <w:p w14:paraId="772AAB85"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9</w:t>
            </w:r>
          </w:p>
        </w:tc>
        <w:tc>
          <w:tcPr>
            <w:tcW w:w="2255" w:type="dxa"/>
            <w:shd w:val="clear" w:color="auto" w:fill="auto"/>
            <w:noWrap/>
            <w:vAlign w:val="bottom"/>
            <w:hideMark/>
          </w:tcPr>
          <w:p w14:paraId="3B02F4F1" w14:textId="77777777" w:rsidR="0072349D" w:rsidRPr="00B41072" w:rsidRDefault="0072349D" w:rsidP="0072349D">
            <w:pPr>
              <w:spacing w:before="0" w:after="0" w:line="240" w:lineRule="auto"/>
              <w:jc w:val="left"/>
              <w:rPr>
                <w:color w:val="000000"/>
                <w:szCs w:val="24"/>
                <w:lang w:val="id-ID" w:eastAsia="en-US"/>
              </w:rPr>
            </w:pPr>
            <w:r w:rsidRPr="00B41072">
              <w:rPr>
                <w:color w:val="000000"/>
                <w:szCs w:val="24"/>
                <w:lang w:val="id-ID" w:eastAsia="en-US"/>
              </w:rPr>
              <w:t>Evaluasi</w:t>
            </w:r>
          </w:p>
        </w:tc>
        <w:tc>
          <w:tcPr>
            <w:tcW w:w="1710" w:type="dxa"/>
            <w:shd w:val="clear" w:color="auto" w:fill="auto"/>
            <w:noWrap/>
            <w:vAlign w:val="bottom"/>
            <w:hideMark/>
          </w:tcPr>
          <w:p w14:paraId="7B7BA37B" w14:textId="46B8047E" w:rsidR="0072349D" w:rsidRPr="00B41072" w:rsidRDefault="00C26F6B" w:rsidP="0072349D">
            <w:pPr>
              <w:spacing w:before="0" w:after="0" w:line="240" w:lineRule="auto"/>
              <w:jc w:val="right"/>
              <w:rPr>
                <w:color w:val="000000"/>
                <w:szCs w:val="24"/>
                <w:lang w:val="id-ID" w:eastAsia="en-US"/>
              </w:rPr>
            </w:pPr>
            <w:r w:rsidRPr="00B41072">
              <w:rPr>
                <w:color w:val="000000"/>
                <w:szCs w:val="24"/>
                <w:lang w:val="id-ID" w:eastAsia="en-US"/>
              </w:rPr>
              <w:t>0</w:t>
            </w:r>
            <w:r w:rsidR="0072349D" w:rsidRPr="00B41072">
              <w:rPr>
                <w:color w:val="000000"/>
                <w:szCs w:val="24"/>
                <w:lang w:val="id-ID" w:eastAsia="en-US"/>
              </w:rPr>
              <w:t>2-</w:t>
            </w:r>
            <w:r w:rsidRPr="00B41072">
              <w:rPr>
                <w:color w:val="000000"/>
                <w:szCs w:val="24"/>
                <w:lang w:val="id-ID" w:eastAsia="en-US"/>
              </w:rPr>
              <w:t>04</w:t>
            </w:r>
            <w:r w:rsidR="0072349D" w:rsidRPr="00B41072">
              <w:rPr>
                <w:color w:val="000000"/>
                <w:szCs w:val="24"/>
                <w:lang w:val="id-ID" w:eastAsia="en-US"/>
              </w:rPr>
              <w:t>-</w:t>
            </w:r>
            <w:r w:rsidRPr="00B41072">
              <w:rPr>
                <w:color w:val="000000"/>
                <w:szCs w:val="24"/>
                <w:lang w:val="id-ID" w:eastAsia="en-US"/>
              </w:rPr>
              <w:t>20</w:t>
            </w:r>
            <w:r w:rsidR="0072349D" w:rsidRPr="00B41072">
              <w:rPr>
                <w:color w:val="000000"/>
                <w:szCs w:val="24"/>
                <w:lang w:val="id-ID" w:eastAsia="en-US"/>
              </w:rPr>
              <w:t>18</w:t>
            </w:r>
          </w:p>
        </w:tc>
        <w:tc>
          <w:tcPr>
            <w:tcW w:w="1710" w:type="dxa"/>
            <w:shd w:val="clear" w:color="auto" w:fill="auto"/>
            <w:noWrap/>
            <w:vAlign w:val="bottom"/>
            <w:hideMark/>
          </w:tcPr>
          <w:p w14:paraId="513B8F08" w14:textId="0C6081E1" w:rsidR="0072349D" w:rsidRPr="00B41072" w:rsidRDefault="00C26F6B" w:rsidP="0072349D">
            <w:pPr>
              <w:spacing w:before="0" w:after="0" w:line="240" w:lineRule="auto"/>
              <w:jc w:val="right"/>
              <w:rPr>
                <w:color w:val="000000"/>
                <w:szCs w:val="24"/>
                <w:lang w:val="id-ID" w:eastAsia="en-US"/>
              </w:rPr>
            </w:pPr>
            <w:r w:rsidRPr="00B41072">
              <w:rPr>
                <w:color w:val="000000"/>
                <w:szCs w:val="24"/>
                <w:lang w:val="id-ID" w:eastAsia="en-US"/>
              </w:rPr>
              <w:t>0</w:t>
            </w:r>
            <w:r w:rsidR="0072349D" w:rsidRPr="00B41072">
              <w:rPr>
                <w:color w:val="000000"/>
                <w:szCs w:val="24"/>
                <w:lang w:val="id-ID" w:eastAsia="en-US"/>
              </w:rPr>
              <w:t>8-</w:t>
            </w:r>
            <w:r w:rsidRPr="00B41072">
              <w:rPr>
                <w:color w:val="000000"/>
                <w:szCs w:val="24"/>
                <w:lang w:val="id-ID" w:eastAsia="en-US"/>
              </w:rPr>
              <w:t>04</w:t>
            </w:r>
            <w:r w:rsidR="0072349D" w:rsidRPr="00B41072">
              <w:rPr>
                <w:color w:val="000000"/>
                <w:szCs w:val="24"/>
                <w:lang w:val="id-ID" w:eastAsia="en-US"/>
              </w:rPr>
              <w:t>-</w:t>
            </w:r>
            <w:r w:rsidRPr="00B41072">
              <w:rPr>
                <w:color w:val="000000"/>
                <w:szCs w:val="24"/>
                <w:lang w:val="id-ID" w:eastAsia="en-US"/>
              </w:rPr>
              <w:t>20</w:t>
            </w:r>
            <w:r w:rsidR="0072349D" w:rsidRPr="00B41072">
              <w:rPr>
                <w:color w:val="000000"/>
                <w:szCs w:val="24"/>
                <w:lang w:val="id-ID" w:eastAsia="en-US"/>
              </w:rPr>
              <w:t>18</w:t>
            </w:r>
          </w:p>
        </w:tc>
        <w:tc>
          <w:tcPr>
            <w:tcW w:w="1620" w:type="dxa"/>
            <w:shd w:val="clear" w:color="auto" w:fill="auto"/>
            <w:noWrap/>
            <w:vAlign w:val="bottom"/>
            <w:hideMark/>
          </w:tcPr>
          <w:p w14:paraId="74EB0EBA"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6</w:t>
            </w:r>
          </w:p>
        </w:tc>
      </w:tr>
      <w:tr w:rsidR="0072349D" w:rsidRPr="00B41072" w14:paraId="284F8EE1" w14:textId="77777777" w:rsidTr="0072349D">
        <w:trPr>
          <w:trHeight w:val="300"/>
        </w:trPr>
        <w:tc>
          <w:tcPr>
            <w:tcW w:w="620" w:type="dxa"/>
            <w:shd w:val="clear" w:color="auto" w:fill="auto"/>
            <w:noWrap/>
            <w:vAlign w:val="bottom"/>
            <w:hideMark/>
          </w:tcPr>
          <w:p w14:paraId="52AB171F"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10</w:t>
            </w:r>
          </w:p>
        </w:tc>
        <w:tc>
          <w:tcPr>
            <w:tcW w:w="2255" w:type="dxa"/>
            <w:shd w:val="clear" w:color="auto" w:fill="auto"/>
            <w:noWrap/>
            <w:vAlign w:val="bottom"/>
            <w:hideMark/>
          </w:tcPr>
          <w:p w14:paraId="08A2DAB4" w14:textId="77777777" w:rsidR="0072349D" w:rsidRPr="00B41072" w:rsidRDefault="0072349D" w:rsidP="0072349D">
            <w:pPr>
              <w:spacing w:before="0" w:after="0" w:line="240" w:lineRule="auto"/>
              <w:jc w:val="left"/>
              <w:rPr>
                <w:color w:val="000000"/>
                <w:szCs w:val="24"/>
                <w:lang w:val="id-ID" w:eastAsia="en-US"/>
              </w:rPr>
            </w:pPr>
            <w:r w:rsidRPr="00B41072">
              <w:rPr>
                <w:color w:val="000000"/>
                <w:szCs w:val="24"/>
                <w:lang w:val="id-ID" w:eastAsia="en-US"/>
              </w:rPr>
              <w:t>Finalisasi laporan TA</w:t>
            </w:r>
          </w:p>
        </w:tc>
        <w:tc>
          <w:tcPr>
            <w:tcW w:w="1710" w:type="dxa"/>
            <w:shd w:val="clear" w:color="auto" w:fill="auto"/>
            <w:noWrap/>
            <w:vAlign w:val="bottom"/>
            <w:hideMark/>
          </w:tcPr>
          <w:p w14:paraId="6AACE815" w14:textId="329B862C" w:rsidR="0072349D" w:rsidRPr="00B41072" w:rsidRDefault="00C26F6B" w:rsidP="0072349D">
            <w:pPr>
              <w:spacing w:before="0" w:after="0" w:line="240" w:lineRule="auto"/>
              <w:jc w:val="right"/>
              <w:rPr>
                <w:color w:val="000000"/>
                <w:szCs w:val="24"/>
                <w:lang w:val="id-ID" w:eastAsia="en-US"/>
              </w:rPr>
            </w:pPr>
            <w:r w:rsidRPr="00B41072">
              <w:rPr>
                <w:color w:val="000000"/>
                <w:szCs w:val="24"/>
                <w:lang w:val="id-ID" w:eastAsia="en-US"/>
              </w:rPr>
              <w:t>0</w:t>
            </w:r>
            <w:r w:rsidR="0072349D" w:rsidRPr="00B41072">
              <w:rPr>
                <w:color w:val="000000"/>
                <w:szCs w:val="24"/>
                <w:lang w:val="id-ID" w:eastAsia="en-US"/>
              </w:rPr>
              <w:t>9-</w:t>
            </w:r>
            <w:r w:rsidRPr="00B41072">
              <w:rPr>
                <w:color w:val="000000"/>
                <w:szCs w:val="24"/>
                <w:lang w:val="id-ID" w:eastAsia="en-US"/>
              </w:rPr>
              <w:t>04-20</w:t>
            </w:r>
            <w:r w:rsidR="0072349D" w:rsidRPr="00B41072">
              <w:rPr>
                <w:color w:val="000000"/>
                <w:szCs w:val="24"/>
                <w:lang w:val="id-ID" w:eastAsia="en-US"/>
              </w:rPr>
              <w:t>18</w:t>
            </w:r>
          </w:p>
        </w:tc>
        <w:tc>
          <w:tcPr>
            <w:tcW w:w="1710" w:type="dxa"/>
            <w:shd w:val="clear" w:color="auto" w:fill="auto"/>
            <w:noWrap/>
            <w:vAlign w:val="bottom"/>
            <w:hideMark/>
          </w:tcPr>
          <w:p w14:paraId="06504C6B" w14:textId="1B84690A" w:rsidR="0072349D" w:rsidRPr="00B41072" w:rsidRDefault="00C26F6B" w:rsidP="0072349D">
            <w:pPr>
              <w:spacing w:before="0" w:after="0" w:line="240" w:lineRule="auto"/>
              <w:jc w:val="right"/>
              <w:rPr>
                <w:color w:val="000000"/>
                <w:szCs w:val="24"/>
                <w:lang w:val="id-ID" w:eastAsia="en-US"/>
              </w:rPr>
            </w:pPr>
            <w:r w:rsidRPr="00B41072">
              <w:rPr>
                <w:color w:val="000000"/>
                <w:szCs w:val="24"/>
                <w:lang w:val="id-ID" w:eastAsia="en-US"/>
              </w:rPr>
              <w:t>0</w:t>
            </w:r>
            <w:r w:rsidR="0072349D" w:rsidRPr="00B41072">
              <w:rPr>
                <w:color w:val="000000"/>
                <w:szCs w:val="24"/>
                <w:lang w:val="id-ID" w:eastAsia="en-US"/>
              </w:rPr>
              <w:t>6-</w:t>
            </w:r>
            <w:r w:rsidRPr="00B41072">
              <w:rPr>
                <w:color w:val="000000"/>
                <w:szCs w:val="24"/>
                <w:lang w:val="id-ID" w:eastAsia="en-US"/>
              </w:rPr>
              <w:t>05</w:t>
            </w:r>
            <w:r w:rsidR="0072349D" w:rsidRPr="00B41072">
              <w:rPr>
                <w:color w:val="000000"/>
                <w:szCs w:val="24"/>
                <w:lang w:val="id-ID" w:eastAsia="en-US"/>
              </w:rPr>
              <w:t>-</w:t>
            </w:r>
            <w:r w:rsidRPr="00B41072">
              <w:rPr>
                <w:color w:val="000000"/>
                <w:szCs w:val="24"/>
                <w:lang w:val="id-ID" w:eastAsia="en-US"/>
              </w:rPr>
              <w:t>20</w:t>
            </w:r>
            <w:r w:rsidR="0072349D" w:rsidRPr="00B41072">
              <w:rPr>
                <w:color w:val="000000"/>
                <w:szCs w:val="24"/>
                <w:lang w:val="id-ID" w:eastAsia="en-US"/>
              </w:rPr>
              <w:t>18</w:t>
            </w:r>
          </w:p>
        </w:tc>
        <w:tc>
          <w:tcPr>
            <w:tcW w:w="1620" w:type="dxa"/>
            <w:shd w:val="clear" w:color="auto" w:fill="auto"/>
            <w:noWrap/>
            <w:vAlign w:val="bottom"/>
            <w:hideMark/>
          </w:tcPr>
          <w:p w14:paraId="51904FBB"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27</w:t>
            </w:r>
          </w:p>
        </w:tc>
      </w:tr>
      <w:tr w:rsidR="0072349D" w:rsidRPr="00B41072" w14:paraId="4B80358D" w14:textId="77777777" w:rsidTr="0072349D">
        <w:trPr>
          <w:trHeight w:val="300"/>
        </w:trPr>
        <w:tc>
          <w:tcPr>
            <w:tcW w:w="620" w:type="dxa"/>
            <w:shd w:val="clear" w:color="auto" w:fill="auto"/>
            <w:noWrap/>
            <w:vAlign w:val="bottom"/>
            <w:hideMark/>
          </w:tcPr>
          <w:p w14:paraId="0F290E54"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11</w:t>
            </w:r>
          </w:p>
        </w:tc>
        <w:tc>
          <w:tcPr>
            <w:tcW w:w="2255" w:type="dxa"/>
            <w:shd w:val="clear" w:color="auto" w:fill="auto"/>
            <w:noWrap/>
            <w:vAlign w:val="bottom"/>
            <w:hideMark/>
          </w:tcPr>
          <w:p w14:paraId="35177605" w14:textId="77777777" w:rsidR="0072349D" w:rsidRPr="00B41072" w:rsidRDefault="0072349D" w:rsidP="0072349D">
            <w:pPr>
              <w:spacing w:before="0" w:after="0" w:line="240" w:lineRule="auto"/>
              <w:jc w:val="left"/>
              <w:rPr>
                <w:color w:val="000000"/>
                <w:szCs w:val="24"/>
                <w:lang w:val="id-ID" w:eastAsia="en-US"/>
              </w:rPr>
            </w:pPr>
            <w:r w:rsidRPr="00B41072">
              <w:rPr>
                <w:color w:val="000000"/>
                <w:szCs w:val="24"/>
                <w:lang w:val="id-ID" w:eastAsia="en-US"/>
              </w:rPr>
              <w:t>Seminar TA II</w:t>
            </w:r>
          </w:p>
        </w:tc>
        <w:tc>
          <w:tcPr>
            <w:tcW w:w="1710" w:type="dxa"/>
            <w:shd w:val="clear" w:color="auto" w:fill="auto"/>
            <w:noWrap/>
            <w:vAlign w:val="bottom"/>
            <w:hideMark/>
          </w:tcPr>
          <w:p w14:paraId="60177EEC" w14:textId="36D13C43" w:rsidR="0072349D" w:rsidRPr="00B41072" w:rsidRDefault="00C26F6B" w:rsidP="0072349D">
            <w:pPr>
              <w:spacing w:before="0" w:after="0" w:line="240" w:lineRule="auto"/>
              <w:jc w:val="right"/>
              <w:rPr>
                <w:color w:val="000000"/>
                <w:szCs w:val="24"/>
                <w:lang w:val="id-ID" w:eastAsia="en-US"/>
              </w:rPr>
            </w:pPr>
            <w:r w:rsidRPr="00B41072">
              <w:rPr>
                <w:color w:val="000000"/>
                <w:szCs w:val="24"/>
                <w:lang w:val="id-ID" w:eastAsia="en-US"/>
              </w:rPr>
              <w:t>0</w:t>
            </w:r>
            <w:r w:rsidR="0072349D" w:rsidRPr="00B41072">
              <w:rPr>
                <w:color w:val="000000"/>
                <w:szCs w:val="24"/>
                <w:lang w:val="id-ID" w:eastAsia="en-US"/>
              </w:rPr>
              <w:t>7-</w:t>
            </w:r>
            <w:r w:rsidRPr="00B41072">
              <w:rPr>
                <w:color w:val="000000"/>
                <w:szCs w:val="24"/>
                <w:lang w:val="id-ID" w:eastAsia="en-US"/>
              </w:rPr>
              <w:t>05</w:t>
            </w:r>
            <w:r w:rsidR="0072349D" w:rsidRPr="00B41072">
              <w:rPr>
                <w:color w:val="000000"/>
                <w:szCs w:val="24"/>
                <w:lang w:val="id-ID" w:eastAsia="en-US"/>
              </w:rPr>
              <w:t>-</w:t>
            </w:r>
            <w:r w:rsidRPr="00B41072">
              <w:rPr>
                <w:color w:val="000000"/>
                <w:szCs w:val="24"/>
                <w:lang w:val="id-ID" w:eastAsia="en-US"/>
              </w:rPr>
              <w:t>20</w:t>
            </w:r>
            <w:r w:rsidR="0072349D" w:rsidRPr="00B41072">
              <w:rPr>
                <w:color w:val="000000"/>
                <w:szCs w:val="24"/>
                <w:lang w:val="id-ID" w:eastAsia="en-US"/>
              </w:rPr>
              <w:t>18</w:t>
            </w:r>
          </w:p>
        </w:tc>
        <w:tc>
          <w:tcPr>
            <w:tcW w:w="1710" w:type="dxa"/>
            <w:shd w:val="clear" w:color="auto" w:fill="auto"/>
            <w:noWrap/>
            <w:vAlign w:val="bottom"/>
            <w:hideMark/>
          </w:tcPr>
          <w:p w14:paraId="006D0D2A" w14:textId="7A9F98D2"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20-</w:t>
            </w:r>
            <w:r w:rsidR="00C26F6B" w:rsidRPr="00B41072">
              <w:rPr>
                <w:color w:val="000000"/>
                <w:szCs w:val="24"/>
                <w:lang w:val="id-ID" w:eastAsia="en-US"/>
              </w:rPr>
              <w:t>05</w:t>
            </w:r>
            <w:r w:rsidRPr="00B41072">
              <w:rPr>
                <w:color w:val="000000"/>
                <w:szCs w:val="24"/>
                <w:lang w:val="id-ID" w:eastAsia="en-US"/>
              </w:rPr>
              <w:t>-</w:t>
            </w:r>
            <w:r w:rsidR="00C26F6B" w:rsidRPr="00B41072">
              <w:rPr>
                <w:color w:val="000000"/>
                <w:szCs w:val="24"/>
                <w:lang w:val="id-ID" w:eastAsia="en-US"/>
              </w:rPr>
              <w:t>20</w:t>
            </w:r>
            <w:r w:rsidRPr="00B41072">
              <w:rPr>
                <w:color w:val="000000"/>
                <w:szCs w:val="24"/>
                <w:lang w:val="id-ID" w:eastAsia="en-US"/>
              </w:rPr>
              <w:t>18</w:t>
            </w:r>
          </w:p>
        </w:tc>
        <w:tc>
          <w:tcPr>
            <w:tcW w:w="1620" w:type="dxa"/>
            <w:shd w:val="clear" w:color="auto" w:fill="auto"/>
            <w:noWrap/>
            <w:vAlign w:val="bottom"/>
            <w:hideMark/>
          </w:tcPr>
          <w:p w14:paraId="729EA72C"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13</w:t>
            </w:r>
          </w:p>
        </w:tc>
      </w:tr>
      <w:tr w:rsidR="0072349D" w:rsidRPr="00B41072" w14:paraId="2D50E836" w14:textId="77777777" w:rsidTr="0072349D">
        <w:trPr>
          <w:trHeight w:val="300"/>
        </w:trPr>
        <w:tc>
          <w:tcPr>
            <w:tcW w:w="620" w:type="dxa"/>
            <w:shd w:val="clear" w:color="auto" w:fill="auto"/>
            <w:noWrap/>
            <w:vAlign w:val="bottom"/>
            <w:hideMark/>
          </w:tcPr>
          <w:p w14:paraId="10933D44"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lastRenderedPageBreak/>
              <w:t>11</w:t>
            </w:r>
          </w:p>
        </w:tc>
        <w:tc>
          <w:tcPr>
            <w:tcW w:w="2255" w:type="dxa"/>
            <w:shd w:val="clear" w:color="auto" w:fill="auto"/>
            <w:noWrap/>
            <w:vAlign w:val="bottom"/>
            <w:hideMark/>
          </w:tcPr>
          <w:p w14:paraId="7BA20169" w14:textId="77777777" w:rsidR="0072349D" w:rsidRPr="00B41072" w:rsidRDefault="0072349D" w:rsidP="0072349D">
            <w:pPr>
              <w:spacing w:before="0" w:after="0" w:line="240" w:lineRule="auto"/>
              <w:jc w:val="left"/>
              <w:rPr>
                <w:color w:val="000000"/>
                <w:szCs w:val="24"/>
                <w:lang w:val="id-ID" w:eastAsia="en-US"/>
              </w:rPr>
            </w:pPr>
            <w:r w:rsidRPr="00B41072">
              <w:rPr>
                <w:color w:val="000000"/>
                <w:szCs w:val="24"/>
                <w:lang w:val="id-ID" w:eastAsia="en-US"/>
              </w:rPr>
              <w:t>Sidang akhir TA</w:t>
            </w:r>
          </w:p>
        </w:tc>
        <w:tc>
          <w:tcPr>
            <w:tcW w:w="1710" w:type="dxa"/>
            <w:shd w:val="clear" w:color="auto" w:fill="auto"/>
            <w:noWrap/>
            <w:vAlign w:val="bottom"/>
            <w:hideMark/>
          </w:tcPr>
          <w:p w14:paraId="111D23B1" w14:textId="629D8868"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21-</w:t>
            </w:r>
            <w:r w:rsidR="00C26F6B" w:rsidRPr="00B41072">
              <w:rPr>
                <w:color w:val="000000"/>
                <w:szCs w:val="24"/>
                <w:lang w:val="id-ID" w:eastAsia="en-US"/>
              </w:rPr>
              <w:t>05-20</w:t>
            </w:r>
            <w:r w:rsidRPr="00B41072">
              <w:rPr>
                <w:color w:val="000000"/>
                <w:szCs w:val="24"/>
                <w:lang w:val="id-ID" w:eastAsia="en-US"/>
              </w:rPr>
              <w:t>18</w:t>
            </w:r>
          </w:p>
        </w:tc>
        <w:tc>
          <w:tcPr>
            <w:tcW w:w="1710" w:type="dxa"/>
            <w:shd w:val="clear" w:color="auto" w:fill="auto"/>
            <w:noWrap/>
            <w:vAlign w:val="bottom"/>
            <w:hideMark/>
          </w:tcPr>
          <w:p w14:paraId="25EEEB3C" w14:textId="19EAC8C8"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27-</w:t>
            </w:r>
            <w:r w:rsidR="00C26F6B" w:rsidRPr="00B41072">
              <w:rPr>
                <w:color w:val="000000"/>
                <w:szCs w:val="24"/>
                <w:lang w:val="id-ID" w:eastAsia="en-US"/>
              </w:rPr>
              <w:t>05</w:t>
            </w:r>
            <w:r w:rsidRPr="00B41072">
              <w:rPr>
                <w:color w:val="000000"/>
                <w:szCs w:val="24"/>
                <w:lang w:val="id-ID" w:eastAsia="en-US"/>
              </w:rPr>
              <w:t>-</w:t>
            </w:r>
            <w:r w:rsidR="00C26F6B" w:rsidRPr="00B41072">
              <w:rPr>
                <w:color w:val="000000"/>
                <w:szCs w:val="24"/>
                <w:lang w:val="id-ID" w:eastAsia="en-US"/>
              </w:rPr>
              <w:t>20</w:t>
            </w:r>
            <w:r w:rsidRPr="00B41072">
              <w:rPr>
                <w:color w:val="000000"/>
                <w:szCs w:val="24"/>
                <w:lang w:val="id-ID" w:eastAsia="en-US"/>
              </w:rPr>
              <w:t>18</w:t>
            </w:r>
          </w:p>
        </w:tc>
        <w:tc>
          <w:tcPr>
            <w:tcW w:w="1620" w:type="dxa"/>
            <w:shd w:val="clear" w:color="auto" w:fill="auto"/>
            <w:noWrap/>
            <w:vAlign w:val="bottom"/>
            <w:hideMark/>
          </w:tcPr>
          <w:p w14:paraId="59C31D89" w14:textId="77777777" w:rsidR="0072349D" w:rsidRPr="00B41072" w:rsidRDefault="0072349D" w:rsidP="0072349D">
            <w:pPr>
              <w:spacing w:before="0" w:after="0" w:line="240" w:lineRule="auto"/>
              <w:jc w:val="right"/>
              <w:rPr>
                <w:color w:val="000000"/>
                <w:szCs w:val="24"/>
                <w:lang w:val="id-ID" w:eastAsia="en-US"/>
              </w:rPr>
            </w:pPr>
            <w:r w:rsidRPr="00B41072">
              <w:rPr>
                <w:color w:val="000000"/>
                <w:szCs w:val="24"/>
                <w:lang w:val="id-ID" w:eastAsia="en-US"/>
              </w:rPr>
              <w:t>6</w:t>
            </w:r>
          </w:p>
        </w:tc>
      </w:tr>
    </w:tbl>
    <w:p w14:paraId="79AE6F45" w14:textId="77777777" w:rsidR="00C26F6B" w:rsidRPr="00B41072" w:rsidRDefault="00C26F6B" w:rsidP="00C26F6B">
      <w:pPr>
        <w:pStyle w:val="Caption"/>
        <w:ind w:left="0" w:firstLine="0"/>
        <w:rPr>
          <w:bCs w:val="0"/>
          <w:lang w:val="id-ID"/>
        </w:rPr>
      </w:pPr>
    </w:p>
    <w:p w14:paraId="1D040E5B" w14:textId="4FBD0789" w:rsidR="000D48E5" w:rsidRPr="00B41072" w:rsidRDefault="000D48E5" w:rsidP="00C26F6B">
      <w:pPr>
        <w:pStyle w:val="Caption"/>
        <w:ind w:left="0" w:firstLine="0"/>
        <w:jc w:val="center"/>
        <w:rPr>
          <w:lang w:val="id-ID"/>
        </w:rPr>
      </w:pPr>
      <w:bookmarkStart w:id="27" w:name="_Toc502435575"/>
      <w:r w:rsidRPr="00B41072">
        <w:rPr>
          <w:lang w:val="id-ID"/>
        </w:rPr>
        <w:t xml:space="preserve">Tabel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Tabel \* ARABIC \s 1 </w:instrText>
      </w:r>
      <w:r w:rsidRPr="00B41072">
        <w:rPr>
          <w:lang w:val="id-ID"/>
        </w:rPr>
        <w:fldChar w:fldCharType="separate"/>
      </w:r>
      <w:r w:rsidR="00877D79">
        <w:rPr>
          <w:noProof/>
          <w:lang w:val="id-ID"/>
        </w:rPr>
        <w:t>2</w:t>
      </w:r>
      <w:r w:rsidRPr="00B41072">
        <w:rPr>
          <w:lang w:val="id-ID"/>
        </w:rPr>
        <w:fldChar w:fldCharType="end"/>
      </w:r>
      <w:r w:rsidRPr="00B41072">
        <w:rPr>
          <w:lang w:val="id-ID"/>
        </w:rPr>
        <w:t xml:space="preserve">. Tabel </w:t>
      </w:r>
      <w:r w:rsidRPr="00B41072">
        <w:rPr>
          <w:i/>
          <w:lang w:val="id-ID"/>
        </w:rPr>
        <w:t>Milestone</w:t>
      </w:r>
      <w:r w:rsidRPr="00B41072">
        <w:rPr>
          <w:lang w:val="id-ID"/>
        </w:rPr>
        <w:t xml:space="preserve"> Tugas Akhir</w:t>
      </w:r>
      <w:bookmarkEnd w:id="27"/>
    </w:p>
    <w:tbl>
      <w:tblPr>
        <w:tblStyle w:val="TableGrid"/>
        <w:tblW w:w="0" w:type="auto"/>
        <w:tblLook w:val="04A0" w:firstRow="1" w:lastRow="0" w:firstColumn="1" w:lastColumn="0" w:noHBand="0" w:noVBand="1"/>
      </w:tblPr>
      <w:tblGrid>
        <w:gridCol w:w="1090"/>
        <w:gridCol w:w="2887"/>
        <w:gridCol w:w="3950"/>
      </w:tblGrid>
      <w:tr w:rsidR="000D48E5" w:rsidRPr="00B41072" w14:paraId="6C11CBAD" w14:textId="77777777" w:rsidTr="00C26F6B">
        <w:trPr>
          <w:trHeight w:val="77"/>
          <w:tblHeader/>
        </w:trPr>
        <w:tc>
          <w:tcPr>
            <w:tcW w:w="1101" w:type="dxa"/>
            <w:shd w:val="clear" w:color="auto" w:fill="D9D9D9" w:themeFill="background1" w:themeFillShade="D9"/>
          </w:tcPr>
          <w:p w14:paraId="3FA787A9" w14:textId="77777777" w:rsidR="000D48E5" w:rsidRPr="00B41072" w:rsidRDefault="000D48E5" w:rsidP="0072349D">
            <w:pPr>
              <w:spacing w:before="0" w:after="0" w:line="240" w:lineRule="auto"/>
              <w:rPr>
                <w:lang w:val="id-ID"/>
              </w:rPr>
            </w:pPr>
            <w:r w:rsidRPr="00B41072">
              <w:rPr>
                <w:lang w:val="id-ID"/>
              </w:rPr>
              <w:t>Nomor</w:t>
            </w:r>
          </w:p>
        </w:tc>
        <w:tc>
          <w:tcPr>
            <w:tcW w:w="2976" w:type="dxa"/>
            <w:shd w:val="clear" w:color="auto" w:fill="D9D9D9" w:themeFill="background1" w:themeFillShade="D9"/>
          </w:tcPr>
          <w:p w14:paraId="190C26A1" w14:textId="77777777" w:rsidR="000D48E5" w:rsidRPr="00B41072" w:rsidRDefault="000D48E5" w:rsidP="0072349D">
            <w:pPr>
              <w:spacing w:before="0" w:after="0" w:line="240" w:lineRule="auto"/>
              <w:rPr>
                <w:lang w:val="id-ID"/>
              </w:rPr>
            </w:pPr>
            <w:r w:rsidRPr="00B41072">
              <w:rPr>
                <w:lang w:val="id-ID"/>
              </w:rPr>
              <w:t>Tanggal</w:t>
            </w:r>
          </w:p>
        </w:tc>
        <w:tc>
          <w:tcPr>
            <w:tcW w:w="4076" w:type="dxa"/>
            <w:shd w:val="clear" w:color="auto" w:fill="D9D9D9" w:themeFill="background1" w:themeFillShade="D9"/>
          </w:tcPr>
          <w:p w14:paraId="0232A5DD" w14:textId="77777777" w:rsidR="000D48E5" w:rsidRPr="00B41072" w:rsidRDefault="000D48E5" w:rsidP="0072349D">
            <w:pPr>
              <w:spacing w:before="0" w:after="0" w:line="240" w:lineRule="auto"/>
              <w:rPr>
                <w:lang w:val="id-ID"/>
              </w:rPr>
            </w:pPr>
            <w:r w:rsidRPr="00B41072">
              <w:rPr>
                <w:lang w:val="id-ID"/>
              </w:rPr>
              <w:t>Kegiatan</w:t>
            </w:r>
          </w:p>
        </w:tc>
      </w:tr>
      <w:tr w:rsidR="000D48E5" w:rsidRPr="00B41072" w14:paraId="5545F53E" w14:textId="77777777" w:rsidTr="0072349D">
        <w:tc>
          <w:tcPr>
            <w:tcW w:w="1101" w:type="dxa"/>
            <w:shd w:val="clear" w:color="auto" w:fill="FFFFFF" w:themeFill="background1"/>
          </w:tcPr>
          <w:p w14:paraId="01BF9521" w14:textId="77777777" w:rsidR="000D48E5" w:rsidRPr="00B41072" w:rsidRDefault="000D48E5" w:rsidP="0072349D">
            <w:pPr>
              <w:spacing w:before="0" w:after="0" w:line="240" w:lineRule="auto"/>
              <w:rPr>
                <w:lang w:val="id-ID"/>
              </w:rPr>
            </w:pPr>
            <w:r w:rsidRPr="00B41072">
              <w:rPr>
                <w:lang w:val="id-ID"/>
              </w:rPr>
              <w:t>1</w:t>
            </w:r>
          </w:p>
        </w:tc>
        <w:tc>
          <w:tcPr>
            <w:tcW w:w="2976" w:type="dxa"/>
            <w:shd w:val="clear" w:color="auto" w:fill="FFFFFF" w:themeFill="background1"/>
          </w:tcPr>
          <w:p w14:paraId="2DC8BEF9" w14:textId="77777777" w:rsidR="000D48E5" w:rsidRPr="00B41072" w:rsidRDefault="000D48E5" w:rsidP="0072349D">
            <w:pPr>
              <w:spacing w:before="0" w:after="0" w:line="240" w:lineRule="auto"/>
              <w:rPr>
                <w:lang w:val="id-ID"/>
              </w:rPr>
            </w:pPr>
            <w:r w:rsidRPr="00B41072">
              <w:rPr>
                <w:lang w:val="id-ID"/>
              </w:rPr>
              <w:t>10/09/2017</w:t>
            </w:r>
          </w:p>
        </w:tc>
        <w:tc>
          <w:tcPr>
            <w:tcW w:w="4076" w:type="dxa"/>
            <w:shd w:val="clear" w:color="auto" w:fill="FFFFFF" w:themeFill="background1"/>
          </w:tcPr>
          <w:p w14:paraId="095321D7" w14:textId="77777777" w:rsidR="000D48E5" w:rsidRPr="00B41072" w:rsidRDefault="000D48E5" w:rsidP="0072349D">
            <w:pPr>
              <w:spacing w:before="0" w:after="0" w:line="240" w:lineRule="auto"/>
              <w:rPr>
                <w:lang w:val="id-ID"/>
              </w:rPr>
            </w:pPr>
            <w:r w:rsidRPr="00B41072">
              <w:rPr>
                <w:lang w:val="id-ID"/>
              </w:rPr>
              <w:t>Mengajukan topik beserta dosen pembimbing terkait</w:t>
            </w:r>
          </w:p>
        </w:tc>
      </w:tr>
      <w:tr w:rsidR="000D48E5" w:rsidRPr="00B41072" w14:paraId="144F1072" w14:textId="77777777" w:rsidTr="0072349D">
        <w:trPr>
          <w:trHeight w:val="77"/>
        </w:trPr>
        <w:tc>
          <w:tcPr>
            <w:tcW w:w="1101" w:type="dxa"/>
            <w:shd w:val="clear" w:color="auto" w:fill="FFFFFF" w:themeFill="background1"/>
          </w:tcPr>
          <w:p w14:paraId="77DE37F1" w14:textId="77777777" w:rsidR="000D48E5" w:rsidRPr="00B41072" w:rsidRDefault="000D48E5" w:rsidP="0072349D">
            <w:pPr>
              <w:spacing w:before="0" w:after="0" w:line="240" w:lineRule="auto"/>
              <w:rPr>
                <w:lang w:val="id-ID"/>
              </w:rPr>
            </w:pPr>
            <w:r w:rsidRPr="00B41072">
              <w:rPr>
                <w:lang w:val="id-ID"/>
              </w:rPr>
              <w:t>2</w:t>
            </w:r>
          </w:p>
        </w:tc>
        <w:tc>
          <w:tcPr>
            <w:tcW w:w="2976" w:type="dxa"/>
            <w:shd w:val="clear" w:color="auto" w:fill="FFFFFF" w:themeFill="background1"/>
          </w:tcPr>
          <w:p w14:paraId="23151263" w14:textId="77777777" w:rsidR="000D48E5" w:rsidRPr="00B41072" w:rsidRDefault="000D48E5" w:rsidP="0072349D">
            <w:pPr>
              <w:spacing w:before="0" w:after="0" w:line="240" w:lineRule="auto"/>
              <w:rPr>
                <w:lang w:val="id-ID"/>
              </w:rPr>
            </w:pPr>
            <w:r w:rsidRPr="00B41072">
              <w:rPr>
                <w:lang w:val="id-ID"/>
              </w:rPr>
              <w:t>29/10/2017</w:t>
            </w:r>
          </w:p>
        </w:tc>
        <w:tc>
          <w:tcPr>
            <w:tcW w:w="4076" w:type="dxa"/>
            <w:shd w:val="clear" w:color="auto" w:fill="FFFFFF" w:themeFill="background1"/>
          </w:tcPr>
          <w:p w14:paraId="7A6F20ED" w14:textId="77777777" w:rsidR="000D48E5" w:rsidRPr="00B41072" w:rsidRDefault="000D48E5" w:rsidP="0072349D">
            <w:pPr>
              <w:spacing w:before="0" w:after="0" w:line="240" w:lineRule="auto"/>
              <w:rPr>
                <w:lang w:val="id-ID"/>
              </w:rPr>
            </w:pPr>
            <w:r w:rsidRPr="00B41072">
              <w:rPr>
                <w:lang w:val="id-ID"/>
              </w:rPr>
              <w:t>Mengajukan proposal bab II</w:t>
            </w:r>
          </w:p>
        </w:tc>
      </w:tr>
      <w:tr w:rsidR="000D48E5" w:rsidRPr="00B41072" w14:paraId="1EC59C2F" w14:textId="77777777" w:rsidTr="0072349D">
        <w:tc>
          <w:tcPr>
            <w:tcW w:w="1101" w:type="dxa"/>
            <w:shd w:val="clear" w:color="auto" w:fill="FFFFFF" w:themeFill="background1"/>
          </w:tcPr>
          <w:p w14:paraId="3836B211" w14:textId="77777777" w:rsidR="000D48E5" w:rsidRPr="00B41072" w:rsidRDefault="000D48E5" w:rsidP="0072349D">
            <w:pPr>
              <w:spacing w:before="0" w:after="0" w:line="240" w:lineRule="auto"/>
              <w:rPr>
                <w:lang w:val="id-ID"/>
              </w:rPr>
            </w:pPr>
            <w:r w:rsidRPr="00B41072">
              <w:rPr>
                <w:lang w:val="id-ID"/>
              </w:rPr>
              <w:t>3</w:t>
            </w:r>
          </w:p>
        </w:tc>
        <w:tc>
          <w:tcPr>
            <w:tcW w:w="2976" w:type="dxa"/>
            <w:shd w:val="clear" w:color="auto" w:fill="FFFFFF" w:themeFill="background1"/>
          </w:tcPr>
          <w:p w14:paraId="255A090C" w14:textId="77777777" w:rsidR="000D48E5" w:rsidRPr="00B41072" w:rsidRDefault="000D48E5" w:rsidP="0072349D">
            <w:pPr>
              <w:spacing w:before="0" w:after="0" w:line="240" w:lineRule="auto"/>
              <w:rPr>
                <w:lang w:val="id-ID"/>
              </w:rPr>
            </w:pPr>
            <w:r w:rsidRPr="00B41072">
              <w:rPr>
                <w:lang w:val="id-ID"/>
              </w:rPr>
              <w:t>26/11/2017</w:t>
            </w:r>
          </w:p>
        </w:tc>
        <w:tc>
          <w:tcPr>
            <w:tcW w:w="4076" w:type="dxa"/>
            <w:shd w:val="clear" w:color="auto" w:fill="FFFFFF" w:themeFill="background1"/>
          </w:tcPr>
          <w:p w14:paraId="0A19E728" w14:textId="77777777" w:rsidR="000D48E5" w:rsidRPr="00B41072" w:rsidRDefault="000D48E5" w:rsidP="0072349D">
            <w:pPr>
              <w:spacing w:before="0" w:after="0" w:line="240" w:lineRule="auto"/>
              <w:rPr>
                <w:lang w:val="id-ID"/>
              </w:rPr>
            </w:pPr>
            <w:r w:rsidRPr="00B41072">
              <w:rPr>
                <w:lang w:val="id-ID"/>
              </w:rPr>
              <w:t>Mengajukan proposal bab I</w:t>
            </w:r>
          </w:p>
        </w:tc>
      </w:tr>
      <w:tr w:rsidR="000D48E5" w:rsidRPr="00B41072" w14:paraId="4A2C0A45" w14:textId="77777777" w:rsidTr="0072349D">
        <w:tc>
          <w:tcPr>
            <w:tcW w:w="1101" w:type="dxa"/>
            <w:shd w:val="clear" w:color="auto" w:fill="FFFFFF" w:themeFill="background1"/>
          </w:tcPr>
          <w:p w14:paraId="1E0588D3" w14:textId="77777777" w:rsidR="000D48E5" w:rsidRPr="00B41072" w:rsidRDefault="000D48E5" w:rsidP="0072349D">
            <w:pPr>
              <w:spacing w:before="0" w:after="0" w:line="240" w:lineRule="auto"/>
              <w:rPr>
                <w:lang w:val="id-ID"/>
              </w:rPr>
            </w:pPr>
            <w:r w:rsidRPr="00B41072">
              <w:rPr>
                <w:lang w:val="id-ID"/>
              </w:rPr>
              <w:t>4</w:t>
            </w:r>
          </w:p>
        </w:tc>
        <w:tc>
          <w:tcPr>
            <w:tcW w:w="2976" w:type="dxa"/>
            <w:shd w:val="clear" w:color="auto" w:fill="FFFFFF" w:themeFill="background1"/>
          </w:tcPr>
          <w:p w14:paraId="555EC0A5" w14:textId="77777777" w:rsidR="000D48E5" w:rsidRPr="00B41072" w:rsidRDefault="000D48E5" w:rsidP="0072349D">
            <w:pPr>
              <w:spacing w:before="0" w:after="0" w:line="240" w:lineRule="auto"/>
              <w:rPr>
                <w:lang w:val="id-ID"/>
              </w:rPr>
            </w:pPr>
            <w:r w:rsidRPr="00B41072">
              <w:rPr>
                <w:lang w:val="id-ID"/>
              </w:rPr>
              <w:t>21/01/2018</w:t>
            </w:r>
          </w:p>
        </w:tc>
        <w:tc>
          <w:tcPr>
            <w:tcW w:w="4076" w:type="dxa"/>
            <w:shd w:val="clear" w:color="auto" w:fill="FFFFFF" w:themeFill="background1"/>
          </w:tcPr>
          <w:p w14:paraId="2F116A69" w14:textId="77777777" w:rsidR="000D48E5" w:rsidRPr="00B41072" w:rsidRDefault="000D48E5" w:rsidP="0072349D">
            <w:pPr>
              <w:spacing w:before="0" w:after="0" w:line="240" w:lineRule="auto"/>
              <w:rPr>
                <w:lang w:val="id-ID"/>
              </w:rPr>
            </w:pPr>
            <w:r w:rsidRPr="00B41072">
              <w:rPr>
                <w:lang w:val="id-ID"/>
              </w:rPr>
              <w:t>Seminar TA I</w:t>
            </w:r>
          </w:p>
        </w:tc>
      </w:tr>
      <w:tr w:rsidR="000D48E5" w:rsidRPr="00B41072" w14:paraId="4C8052E8" w14:textId="77777777" w:rsidTr="0072349D">
        <w:tc>
          <w:tcPr>
            <w:tcW w:w="1101" w:type="dxa"/>
            <w:shd w:val="clear" w:color="auto" w:fill="FFFFFF" w:themeFill="background1"/>
          </w:tcPr>
          <w:p w14:paraId="1692E7E3" w14:textId="77777777" w:rsidR="000D48E5" w:rsidRPr="00B41072" w:rsidRDefault="000D48E5" w:rsidP="0072349D">
            <w:pPr>
              <w:spacing w:before="0" w:after="0" w:line="240" w:lineRule="auto"/>
              <w:rPr>
                <w:lang w:val="id-ID"/>
              </w:rPr>
            </w:pPr>
            <w:r w:rsidRPr="00B41072">
              <w:rPr>
                <w:lang w:val="id-ID"/>
              </w:rPr>
              <w:t>5</w:t>
            </w:r>
          </w:p>
        </w:tc>
        <w:tc>
          <w:tcPr>
            <w:tcW w:w="2976" w:type="dxa"/>
            <w:shd w:val="clear" w:color="auto" w:fill="FFFFFF" w:themeFill="background1"/>
          </w:tcPr>
          <w:p w14:paraId="1CD6BBBF" w14:textId="77777777" w:rsidR="000D48E5" w:rsidRPr="00B41072" w:rsidRDefault="000D48E5" w:rsidP="0072349D">
            <w:pPr>
              <w:spacing w:before="0" w:after="0" w:line="240" w:lineRule="auto"/>
              <w:rPr>
                <w:lang w:val="id-ID"/>
              </w:rPr>
            </w:pPr>
            <w:r w:rsidRPr="00B41072">
              <w:rPr>
                <w:lang w:val="id-ID"/>
              </w:rPr>
              <w:t>01/04/2018</w:t>
            </w:r>
          </w:p>
        </w:tc>
        <w:tc>
          <w:tcPr>
            <w:tcW w:w="4076" w:type="dxa"/>
            <w:shd w:val="clear" w:color="auto" w:fill="FFFFFF" w:themeFill="background1"/>
          </w:tcPr>
          <w:p w14:paraId="74ED3E6A" w14:textId="77777777" w:rsidR="000D48E5" w:rsidRPr="00B41072" w:rsidRDefault="000D48E5" w:rsidP="0072349D">
            <w:pPr>
              <w:spacing w:before="0" w:after="0" w:line="240" w:lineRule="auto"/>
              <w:rPr>
                <w:lang w:val="id-ID"/>
              </w:rPr>
            </w:pPr>
            <w:r w:rsidRPr="00B41072">
              <w:rPr>
                <w:lang w:val="id-ID"/>
              </w:rPr>
              <w:t>Menyelesaikan eksperimen dan pengujian</w:t>
            </w:r>
          </w:p>
        </w:tc>
      </w:tr>
      <w:tr w:rsidR="000D48E5" w:rsidRPr="00B41072" w14:paraId="383BF4A6" w14:textId="77777777" w:rsidTr="0072349D">
        <w:tc>
          <w:tcPr>
            <w:tcW w:w="1101" w:type="dxa"/>
            <w:shd w:val="clear" w:color="auto" w:fill="FFFFFF" w:themeFill="background1"/>
          </w:tcPr>
          <w:p w14:paraId="71F9656C" w14:textId="77777777" w:rsidR="000D48E5" w:rsidRPr="00B41072" w:rsidRDefault="000D48E5" w:rsidP="0072349D">
            <w:pPr>
              <w:spacing w:before="0" w:after="0" w:line="240" w:lineRule="auto"/>
              <w:rPr>
                <w:lang w:val="id-ID"/>
              </w:rPr>
            </w:pPr>
            <w:r w:rsidRPr="00B41072">
              <w:rPr>
                <w:lang w:val="id-ID"/>
              </w:rPr>
              <w:t>6</w:t>
            </w:r>
          </w:p>
        </w:tc>
        <w:tc>
          <w:tcPr>
            <w:tcW w:w="2976" w:type="dxa"/>
            <w:shd w:val="clear" w:color="auto" w:fill="FFFFFF" w:themeFill="background1"/>
          </w:tcPr>
          <w:p w14:paraId="07B4C398" w14:textId="77777777" w:rsidR="000D48E5" w:rsidRPr="00B41072" w:rsidRDefault="000D48E5" w:rsidP="0072349D">
            <w:pPr>
              <w:spacing w:before="0" w:after="0" w:line="240" w:lineRule="auto"/>
              <w:rPr>
                <w:lang w:val="id-ID"/>
              </w:rPr>
            </w:pPr>
            <w:r w:rsidRPr="00B41072">
              <w:rPr>
                <w:lang w:val="id-ID"/>
              </w:rPr>
              <w:t>06/05/2018</w:t>
            </w:r>
          </w:p>
        </w:tc>
        <w:tc>
          <w:tcPr>
            <w:tcW w:w="4076" w:type="dxa"/>
            <w:shd w:val="clear" w:color="auto" w:fill="FFFFFF" w:themeFill="background1"/>
          </w:tcPr>
          <w:p w14:paraId="3CC04C4D" w14:textId="77777777" w:rsidR="000D48E5" w:rsidRPr="00B41072" w:rsidRDefault="000D48E5" w:rsidP="0072349D">
            <w:pPr>
              <w:spacing w:before="0" w:after="0" w:line="240" w:lineRule="auto"/>
              <w:rPr>
                <w:lang w:val="id-ID"/>
              </w:rPr>
            </w:pPr>
            <w:r w:rsidRPr="00B41072">
              <w:rPr>
                <w:lang w:val="id-ID"/>
              </w:rPr>
              <w:t>Mengumpulkan laporan TA</w:t>
            </w:r>
          </w:p>
        </w:tc>
      </w:tr>
      <w:tr w:rsidR="000D48E5" w:rsidRPr="00B41072" w14:paraId="339F7D88" w14:textId="77777777" w:rsidTr="0072349D">
        <w:trPr>
          <w:trHeight w:val="665"/>
        </w:trPr>
        <w:tc>
          <w:tcPr>
            <w:tcW w:w="1101" w:type="dxa"/>
            <w:shd w:val="clear" w:color="auto" w:fill="FFFFFF" w:themeFill="background1"/>
          </w:tcPr>
          <w:p w14:paraId="6F255380" w14:textId="77777777" w:rsidR="000D48E5" w:rsidRPr="00B41072" w:rsidRDefault="000D48E5" w:rsidP="0072349D">
            <w:pPr>
              <w:spacing w:before="0" w:after="0" w:line="240" w:lineRule="auto"/>
              <w:rPr>
                <w:lang w:val="id-ID"/>
              </w:rPr>
            </w:pPr>
            <w:r w:rsidRPr="00B41072">
              <w:rPr>
                <w:lang w:val="id-ID"/>
              </w:rPr>
              <w:t>7</w:t>
            </w:r>
          </w:p>
        </w:tc>
        <w:tc>
          <w:tcPr>
            <w:tcW w:w="2976" w:type="dxa"/>
            <w:shd w:val="clear" w:color="auto" w:fill="FFFFFF" w:themeFill="background1"/>
          </w:tcPr>
          <w:p w14:paraId="0601557B" w14:textId="77777777" w:rsidR="000D48E5" w:rsidRPr="00B41072" w:rsidRDefault="000D48E5" w:rsidP="0072349D">
            <w:pPr>
              <w:spacing w:before="0" w:after="0" w:line="240" w:lineRule="auto"/>
              <w:rPr>
                <w:lang w:val="id-ID"/>
              </w:rPr>
            </w:pPr>
            <w:r w:rsidRPr="00B41072">
              <w:rPr>
                <w:lang w:val="id-ID"/>
              </w:rPr>
              <w:t>20/05/2018</w:t>
            </w:r>
          </w:p>
        </w:tc>
        <w:tc>
          <w:tcPr>
            <w:tcW w:w="4076" w:type="dxa"/>
            <w:shd w:val="clear" w:color="auto" w:fill="FFFFFF" w:themeFill="background1"/>
          </w:tcPr>
          <w:p w14:paraId="7C390C72" w14:textId="77777777" w:rsidR="000D48E5" w:rsidRPr="00B41072" w:rsidRDefault="000D48E5" w:rsidP="0072349D">
            <w:pPr>
              <w:spacing w:before="0" w:after="0" w:line="240" w:lineRule="auto"/>
              <w:rPr>
                <w:lang w:val="id-ID"/>
              </w:rPr>
            </w:pPr>
            <w:r w:rsidRPr="00B41072">
              <w:rPr>
                <w:lang w:val="id-ID"/>
              </w:rPr>
              <w:t>Seminar TA II</w:t>
            </w:r>
          </w:p>
        </w:tc>
      </w:tr>
      <w:tr w:rsidR="000D48E5" w:rsidRPr="00B41072" w14:paraId="637506D7" w14:textId="77777777" w:rsidTr="0072349D">
        <w:trPr>
          <w:trHeight w:val="609"/>
        </w:trPr>
        <w:tc>
          <w:tcPr>
            <w:tcW w:w="1101" w:type="dxa"/>
            <w:shd w:val="clear" w:color="auto" w:fill="FFFFFF" w:themeFill="background1"/>
          </w:tcPr>
          <w:p w14:paraId="089F97A9" w14:textId="77777777" w:rsidR="000D48E5" w:rsidRPr="00B41072" w:rsidRDefault="000D48E5" w:rsidP="0072349D">
            <w:pPr>
              <w:spacing w:before="0" w:after="0" w:line="240" w:lineRule="auto"/>
              <w:rPr>
                <w:lang w:val="id-ID"/>
              </w:rPr>
            </w:pPr>
            <w:r w:rsidRPr="00B41072">
              <w:rPr>
                <w:lang w:val="id-ID"/>
              </w:rPr>
              <w:t>8</w:t>
            </w:r>
          </w:p>
        </w:tc>
        <w:tc>
          <w:tcPr>
            <w:tcW w:w="2976" w:type="dxa"/>
            <w:shd w:val="clear" w:color="auto" w:fill="FFFFFF" w:themeFill="background1"/>
          </w:tcPr>
          <w:p w14:paraId="6D89EC48" w14:textId="77777777" w:rsidR="000D48E5" w:rsidRPr="00B41072" w:rsidRDefault="000D48E5" w:rsidP="0072349D">
            <w:pPr>
              <w:spacing w:before="0" w:after="0" w:line="240" w:lineRule="auto"/>
              <w:rPr>
                <w:lang w:val="id-ID"/>
              </w:rPr>
            </w:pPr>
            <w:r w:rsidRPr="00B41072">
              <w:rPr>
                <w:lang w:val="id-ID"/>
              </w:rPr>
              <w:t>27/05/2018</w:t>
            </w:r>
          </w:p>
        </w:tc>
        <w:tc>
          <w:tcPr>
            <w:tcW w:w="4076" w:type="dxa"/>
            <w:shd w:val="clear" w:color="auto" w:fill="FFFFFF" w:themeFill="background1"/>
          </w:tcPr>
          <w:p w14:paraId="5F3A87B5" w14:textId="77777777" w:rsidR="000D48E5" w:rsidRPr="00B41072" w:rsidRDefault="000D48E5" w:rsidP="0072349D">
            <w:pPr>
              <w:spacing w:before="0" w:after="0" w:line="240" w:lineRule="auto"/>
              <w:rPr>
                <w:lang w:val="id-ID"/>
              </w:rPr>
            </w:pPr>
            <w:r w:rsidRPr="00B41072">
              <w:rPr>
                <w:lang w:val="id-ID"/>
              </w:rPr>
              <w:t>Sidang Akhir TA</w:t>
            </w:r>
          </w:p>
        </w:tc>
      </w:tr>
    </w:tbl>
    <w:p w14:paraId="70D18D0A" w14:textId="77777777" w:rsidR="0072349D" w:rsidRPr="00B41072" w:rsidRDefault="0072349D" w:rsidP="000D48E5">
      <w:pPr>
        <w:pStyle w:val="Caption"/>
        <w:jc w:val="center"/>
        <w:rPr>
          <w:lang w:val="id-ID"/>
        </w:rPr>
      </w:pPr>
    </w:p>
    <w:p w14:paraId="22C1C8F1" w14:textId="2F61168B" w:rsidR="000D48E5" w:rsidRPr="00B41072" w:rsidRDefault="000D48E5" w:rsidP="000D48E5">
      <w:pPr>
        <w:pStyle w:val="Caption"/>
        <w:jc w:val="center"/>
        <w:rPr>
          <w:lang w:val="id-ID"/>
        </w:rPr>
      </w:pPr>
      <w:bookmarkStart w:id="28" w:name="_Toc502435576"/>
      <w:r w:rsidRPr="00B41072">
        <w:rPr>
          <w:lang w:val="id-ID"/>
        </w:rPr>
        <w:t xml:space="preserve">Tabel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Tabel \* ARABIC \s 1 </w:instrText>
      </w:r>
      <w:r w:rsidRPr="00B41072">
        <w:rPr>
          <w:lang w:val="id-ID"/>
        </w:rPr>
        <w:fldChar w:fldCharType="separate"/>
      </w:r>
      <w:r w:rsidR="00877D79">
        <w:rPr>
          <w:noProof/>
          <w:lang w:val="id-ID"/>
        </w:rPr>
        <w:t>3</w:t>
      </w:r>
      <w:r w:rsidRPr="00B41072">
        <w:rPr>
          <w:lang w:val="id-ID"/>
        </w:rPr>
        <w:fldChar w:fldCharType="end"/>
      </w:r>
      <w:r w:rsidRPr="00B41072">
        <w:rPr>
          <w:lang w:val="id-ID"/>
        </w:rPr>
        <w:t xml:space="preserve">. Tabel </w:t>
      </w:r>
      <w:r w:rsidRPr="00B41072">
        <w:rPr>
          <w:i/>
          <w:lang w:val="id-ID"/>
        </w:rPr>
        <w:t>Deliverables</w:t>
      </w:r>
      <w:r w:rsidRPr="00B41072">
        <w:rPr>
          <w:lang w:val="id-ID"/>
        </w:rPr>
        <w:t xml:space="preserve"> Tugas Akhir</w:t>
      </w:r>
      <w:bookmarkEnd w:id="28"/>
    </w:p>
    <w:tbl>
      <w:tblPr>
        <w:tblStyle w:val="TableGrid"/>
        <w:tblW w:w="0" w:type="auto"/>
        <w:tblLook w:val="04A0" w:firstRow="1" w:lastRow="0" w:firstColumn="1" w:lastColumn="0" w:noHBand="0" w:noVBand="1"/>
      </w:tblPr>
      <w:tblGrid>
        <w:gridCol w:w="1090"/>
        <w:gridCol w:w="2902"/>
        <w:gridCol w:w="3935"/>
      </w:tblGrid>
      <w:tr w:rsidR="000D48E5" w:rsidRPr="00B41072" w14:paraId="65655F97" w14:textId="77777777" w:rsidTr="00C26F6B">
        <w:trPr>
          <w:trHeight w:val="77"/>
          <w:tblHeader/>
        </w:trPr>
        <w:tc>
          <w:tcPr>
            <w:tcW w:w="1101" w:type="dxa"/>
            <w:shd w:val="clear" w:color="auto" w:fill="D9D9D9" w:themeFill="background1" w:themeFillShade="D9"/>
          </w:tcPr>
          <w:p w14:paraId="7F4678A6" w14:textId="77777777" w:rsidR="000D48E5" w:rsidRPr="00B41072" w:rsidRDefault="000D48E5" w:rsidP="0072349D">
            <w:pPr>
              <w:spacing w:before="0" w:after="0" w:line="240" w:lineRule="auto"/>
              <w:rPr>
                <w:lang w:val="id-ID"/>
              </w:rPr>
            </w:pPr>
            <w:r w:rsidRPr="00B41072">
              <w:rPr>
                <w:lang w:val="id-ID"/>
              </w:rPr>
              <w:t>Nomor</w:t>
            </w:r>
          </w:p>
        </w:tc>
        <w:tc>
          <w:tcPr>
            <w:tcW w:w="2976" w:type="dxa"/>
            <w:shd w:val="clear" w:color="auto" w:fill="D9D9D9" w:themeFill="background1" w:themeFillShade="D9"/>
          </w:tcPr>
          <w:p w14:paraId="4D8F73DC" w14:textId="77777777" w:rsidR="000D48E5" w:rsidRPr="00B41072" w:rsidRDefault="000D48E5" w:rsidP="0072349D">
            <w:pPr>
              <w:spacing w:before="0" w:after="0" w:line="240" w:lineRule="auto"/>
              <w:rPr>
                <w:lang w:val="id-ID"/>
              </w:rPr>
            </w:pPr>
            <w:r w:rsidRPr="00B41072">
              <w:rPr>
                <w:lang w:val="id-ID"/>
              </w:rPr>
              <w:t>Deliverable</w:t>
            </w:r>
          </w:p>
        </w:tc>
        <w:tc>
          <w:tcPr>
            <w:tcW w:w="4076" w:type="dxa"/>
            <w:shd w:val="clear" w:color="auto" w:fill="D9D9D9" w:themeFill="background1" w:themeFillShade="D9"/>
          </w:tcPr>
          <w:p w14:paraId="135CACFF" w14:textId="77777777" w:rsidR="000D48E5" w:rsidRPr="00B41072" w:rsidRDefault="000D48E5" w:rsidP="0072349D">
            <w:pPr>
              <w:spacing w:before="0" w:after="0" w:line="240" w:lineRule="auto"/>
              <w:rPr>
                <w:lang w:val="id-ID"/>
              </w:rPr>
            </w:pPr>
            <w:r w:rsidRPr="00B41072">
              <w:rPr>
                <w:lang w:val="id-ID"/>
              </w:rPr>
              <w:t>Keterangan</w:t>
            </w:r>
          </w:p>
        </w:tc>
      </w:tr>
      <w:tr w:rsidR="000D48E5" w:rsidRPr="00B41072" w14:paraId="7DAEE602" w14:textId="77777777" w:rsidTr="00041AD8">
        <w:tc>
          <w:tcPr>
            <w:tcW w:w="1101" w:type="dxa"/>
          </w:tcPr>
          <w:p w14:paraId="7D112374" w14:textId="77777777" w:rsidR="000D48E5" w:rsidRPr="00B41072" w:rsidRDefault="000D48E5" w:rsidP="0072349D">
            <w:pPr>
              <w:spacing w:before="0" w:after="0" w:line="240" w:lineRule="auto"/>
              <w:rPr>
                <w:lang w:val="id-ID"/>
              </w:rPr>
            </w:pPr>
            <w:r w:rsidRPr="00B41072">
              <w:rPr>
                <w:lang w:val="id-ID"/>
              </w:rPr>
              <w:t>1</w:t>
            </w:r>
          </w:p>
        </w:tc>
        <w:tc>
          <w:tcPr>
            <w:tcW w:w="2976" w:type="dxa"/>
          </w:tcPr>
          <w:p w14:paraId="158A2629" w14:textId="77777777" w:rsidR="000D48E5" w:rsidRPr="00B41072" w:rsidRDefault="000D48E5" w:rsidP="0072349D">
            <w:pPr>
              <w:spacing w:before="0" w:after="0" w:line="240" w:lineRule="auto"/>
              <w:rPr>
                <w:lang w:val="id-ID"/>
              </w:rPr>
            </w:pPr>
            <w:r w:rsidRPr="00B41072">
              <w:rPr>
                <w:lang w:val="id-ID"/>
              </w:rPr>
              <w:t>Presentasi seminar TA I</w:t>
            </w:r>
          </w:p>
        </w:tc>
        <w:tc>
          <w:tcPr>
            <w:tcW w:w="4076" w:type="dxa"/>
          </w:tcPr>
          <w:p w14:paraId="6FE6A0AC" w14:textId="77777777" w:rsidR="000D48E5" w:rsidRPr="00B41072" w:rsidRDefault="000D48E5" w:rsidP="0072349D">
            <w:pPr>
              <w:spacing w:before="0" w:after="0" w:line="240" w:lineRule="auto"/>
              <w:rPr>
                <w:lang w:val="id-ID"/>
              </w:rPr>
            </w:pPr>
            <w:r w:rsidRPr="00B41072">
              <w:rPr>
                <w:lang w:val="id-ID"/>
              </w:rPr>
              <w:t>-</w:t>
            </w:r>
          </w:p>
        </w:tc>
      </w:tr>
      <w:tr w:rsidR="000D48E5" w:rsidRPr="00B41072" w14:paraId="0226EC5D" w14:textId="77777777" w:rsidTr="00041AD8">
        <w:tc>
          <w:tcPr>
            <w:tcW w:w="1101" w:type="dxa"/>
          </w:tcPr>
          <w:p w14:paraId="39BAE0ED" w14:textId="77777777" w:rsidR="000D48E5" w:rsidRPr="00B41072" w:rsidRDefault="000D48E5" w:rsidP="0072349D">
            <w:pPr>
              <w:spacing w:before="0" w:after="0" w:line="240" w:lineRule="auto"/>
              <w:rPr>
                <w:lang w:val="id-ID"/>
              </w:rPr>
            </w:pPr>
            <w:r w:rsidRPr="00B41072">
              <w:rPr>
                <w:lang w:val="id-ID"/>
              </w:rPr>
              <w:t>2</w:t>
            </w:r>
          </w:p>
        </w:tc>
        <w:tc>
          <w:tcPr>
            <w:tcW w:w="2976" w:type="dxa"/>
          </w:tcPr>
          <w:p w14:paraId="5153A3DC" w14:textId="77777777" w:rsidR="000D48E5" w:rsidRPr="00B41072" w:rsidRDefault="000D48E5" w:rsidP="0072349D">
            <w:pPr>
              <w:spacing w:before="0" w:after="0" w:line="240" w:lineRule="auto"/>
              <w:rPr>
                <w:lang w:val="id-ID"/>
              </w:rPr>
            </w:pPr>
            <w:r w:rsidRPr="00B41072">
              <w:rPr>
                <w:lang w:val="id-ID"/>
              </w:rPr>
              <w:t>Presentasi seminar TA II</w:t>
            </w:r>
          </w:p>
        </w:tc>
        <w:tc>
          <w:tcPr>
            <w:tcW w:w="4076" w:type="dxa"/>
          </w:tcPr>
          <w:p w14:paraId="10C21EDE" w14:textId="77777777" w:rsidR="000D48E5" w:rsidRPr="00B41072" w:rsidRDefault="000D48E5" w:rsidP="0072349D">
            <w:pPr>
              <w:spacing w:before="0" w:after="0" w:line="240" w:lineRule="auto"/>
              <w:rPr>
                <w:lang w:val="id-ID"/>
              </w:rPr>
            </w:pPr>
            <w:r w:rsidRPr="00B41072">
              <w:rPr>
                <w:lang w:val="id-ID"/>
              </w:rPr>
              <w:t>-</w:t>
            </w:r>
          </w:p>
        </w:tc>
      </w:tr>
      <w:tr w:rsidR="000D48E5" w:rsidRPr="00B41072" w14:paraId="4840D73B" w14:textId="77777777" w:rsidTr="00041AD8">
        <w:tc>
          <w:tcPr>
            <w:tcW w:w="1101" w:type="dxa"/>
          </w:tcPr>
          <w:p w14:paraId="2A466ABA" w14:textId="77777777" w:rsidR="000D48E5" w:rsidRPr="00B41072" w:rsidRDefault="000D48E5" w:rsidP="0072349D">
            <w:pPr>
              <w:spacing w:before="0" w:after="0" w:line="240" w:lineRule="auto"/>
              <w:rPr>
                <w:lang w:val="id-ID"/>
              </w:rPr>
            </w:pPr>
            <w:r w:rsidRPr="00B41072">
              <w:rPr>
                <w:lang w:val="id-ID"/>
              </w:rPr>
              <w:t>3</w:t>
            </w:r>
          </w:p>
        </w:tc>
        <w:tc>
          <w:tcPr>
            <w:tcW w:w="2976" w:type="dxa"/>
          </w:tcPr>
          <w:p w14:paraId="6A792B3A" w14:textId="77777777" w:rsidR="000D48E5" w:rsidRPr="00B41072" w:rsidRDefault="000D48E5" w:rsidP="0072349D">
            <w:pPr>
              <w:spacing w:before="0" w:after="0" w:line="240" w:lineRule="auto"/>
              <w:rPr>
                <w:lang w:val="id-ID"/>
              </w:rPr>
            </w:pPr>
            <w:r w:rsidRPr="00B41072">
              <w:rPr>
                <w:lang w:val="id-ID"/>
              </w:rPr>
              <w:t>Dokumen laporan TA</w:t>
            </w:r>
          </w:p>
        </w:tc>
        <w:tc>
          <w:tcPr>
            <w:tcW w:w="4076" w:type="dxa"/>
          </w:tcPr>
          <w:p w14:paraId="457C2FC1" w14:textId="77777777" w:rsidR="000D48E5" w:rsidRPr="00B41072" w:rsidRDefault="000D48E5" w:rsidP="0072349D">
            <w:pPr>
              <w:spacing w:before="0" w:after="0" w:line="240" w:lineRule="auto"/>
              <w:rPr>
                <w:lang w:val="id-ID"/>
              </w:rPr>
            </w:pPr>
            <w:r w:rsidRPr="00B41072">
              <w:rPr>
                <w:lang w:val="id-ID"/>
              </w:rPr>
              <w:t>-</w:t>
            </w:r>
          </w:p>
        </w:tc>
      </w:tr>
      <w:tr w:rsidR="000D48E5" w:rsidRPr="00B41072" w14:paraId="14A20029" w14:textId="77777777" w:rsidTr="00041AD8">
        <w:tc>
          <w:tcPr>
            <w:tcW w:w="1101" w:type="dxa"/>
          </w:tcPr>
          <w:p w14:paraId="7A8DBD49" w14:textId="77777777" w:rsidR="000D48E5" w:rsidRPr="00B41072" w:rsidRDefault="000D48E5" w:rsidP="0072349D">
            <w:pPr>
              <w:spacing w:before="0" w:after="0" w:line="240" w:lineRule="auto"/>
              <w:rPr>
                <w:lang w:val="id-ID"/>
              </w:rPr>
            </w:pPr>
            <w:r w:rsidRPr="00B41072">
              <w:rPr>
                <w:lang w:val="id-ID"/>
              </w:rPr>
              <w:t>4</w:t>
            </w:r>
          </w:p>
        </w:tc>
        <w:tc>
          <w:tcPr>
            <w:tcW w:w="2976" w:type="dxa"/>
          </w:tcPr>
          <w:p w14:paraId="2AA384F8" w14:textId="77777777" w:rsidR="000D48E5" w:rsidRPr="00B41072" w:rsidRDefault="000D48E5" w:rsidP="0072349D">
            <w:pPr>
              <w:spacing w:before="0" w:after="0" w:line="240" w:lineRule="auto"/>
              <w:rPr>
                <w:lang w:val="id-ID"/>
              </w:rPr>
            </w:pPr>
            <w:r w:rsidRPr="00B41072">
              <w:rPr>
                <w:lang w:val="id-ID"/>
              </w:rPr>
              <w:t>Dataset artikel dan ringkasan hasil pengumpulan data</w:t>
            </w:r>
          </w:p>
        </w:tc>
        <w:tc>
          <w:tcPr>
            <w:tcW w:w="4076" w:type="dxa"/>
          </w:tcPr>
          <w:p w14:paraId="5E30E3DA" w14:textId="77777777" w:rsidR="000D48E5" w:rsidRPr="00B41072" w:rsidRDefault="000D48E5" w:rsidP="0072349D">
            <w:pPr>
              <w:spacing w:before="0" w:after="0" w:line="240" w:lineRule="auto"/>
              <w:rPr>
                <w:lang w:val="id-ID"/>
              </w:rPr>
            </w:pPr>
            <w:r w:rsidRPr="00B41072">
              <w:rPr>
                <w:lang w:val="id-ID"/>
              </w:rPr>
              <w:t xml:space="preserve">Dataset berita </w:t>
            </w:r>
            <w:r w:rsidRPr="00B41072">
              <w:rPr>
                <w:i/>
                <w:lang w:val="id-ID"/>
              </w:rPr>
              <w:t xml:space="preserve">online </w:t>
            </w:r>
            <w:r w:rsidRPr="00B41072">
              <w:rPr>
                <w:lang w:val="id-ID"/>
              </w:rPr>
              <w:t>yang membahas 50 topik, di mana masing-masing topik terdiri atas 10 artikel</w:t>
            </w:r>
          </w:p>
        </w:tc>
      </w:tr>
      <w:tr w:rsidR="000D48E5" w:rsidRPr="00B41072" w14:paraId="6F28F656" w14:textId="77777777" w:rsidTr="00041AD8">
        <w:tc>
          <w:tcPr>
            <w:tcW w:w="1101" w:type="dxa"/>
          </w:tcPr>
          <w:p w14:paraId="25ECCFD5" w14:textId="77777777" w:rsidR="000D48E5" w:rsidRPr="00B41072" w:rsidRDefault="000D48E5" w:rsidP="0072349D">
            <w:pPr>
              <w:spacing w:before="0" w:after="0" w:line="240" w:lineRule="auto"/>
              <w:rPr>
                <w:lang w:val="id-ID"/>
              </w:rPr>
            </w:pPr>
            <w:r w:rsidRPr="00B41072">
              <w:rPr>
                <w:lang w:val="id-ID"/>
              </w:rPr>
              <w:t>5</w:t>
            </w:r>
          </w:p>
        </w:tc>
        <w:tc>
          <w:tcPr>
            <w:tcW w:w="2976" w:type="dxa"/>
          </w:tcPr>
          <w:p w14:paraId="08EDD4EE" w14:textId="77777777" w:rsidR="000D48E5" w:rsidRPr="00B41072" w:rsidRDefault="000D48E5" w:rsidP="0072349D">
            <w:pPr>
              <w:spacing w:before="0" w:after="0" w:line="240" w:lineRule="auto"/>
              <w:rPr>
                <w:lang w:val="id-ID"/>
              </w:rPr>
            </w:pPr>
            <w:r w:rsidRPr="00B41072">
              <w:rPr>
                <w:lang w:val="id-ID"/>
              </w:rPr>
              <w:t>Hasil peringkasan sistem</w:t>
            </w:r>
          </w:p>
        </w:tc>
        <w:tc>
          <w:tcPr>
            <w:tcW w:w="4076" w:type="dxa"/>
          </w:tcPr>
          <w:p w14:paraId="270E6AEE" w14:textId="77777777" w:rsidR="000D48E5" w:rsidRPr="00B41072" w:rsidRDefault="000D48E5" w:rsidP="0072349D">
            <w:pPr>
              <w:spacing w:before="0" w:after="0" w:line="240" w:lineRule="auto"/>
              <w:rPr>
                <w:lang w:val="id-ID"/>
              </w:rPr>
            </w:pPr>
            <w:r w:rsidRPr="00B41072">
              <w:rPr>
                <w:lang w:val="id-ID"/>
              </w:rPr>
              <w:t>-</w:t>
            </w:r>
          </w:p>
        </w:tc>
      </w:tr>
    </w:tbl>
    <w:p w14:paraId="06048121" w14:textId="2231B1F9" w:rsidR="004E42A7" w:rsidRPr="00B41072" w:rsidRDefault="004E42A7" w:rsidP="000D48E5">
      <w:pPr>
        <w:spacing w:before="0" w:after="0" w:line="240" w:lineRule="auto"/>
        <w:jc w:val="left"/>
        <w:rPr>
          <w:lang w:val="id-ID"/>
        </w:rPr>
      </w:pPr>
    </w:p>
    <w:p w14:paraId="5B10DDCC" w14:textId="77777777" w:rsidR="00F76F65" w:rsidRPr="00B41072" w:rsidRDefault="004E42A7" w:rsidP="00B61DBB">
      <w:pPr>
        <w:pStyle w:val="Heading1"/>
        <w:rPr>
          <w:lang w:val="id-ID"/>
        </w:rPr>
      </w:pPr>
      <w:r w:rsidRPr="00B41072">
        <w:rPr>
          <w:lang w:val="id-ID"/>
        </w:rPr>
        <w:lastRenderedPageBreak/>
        <w:br/>
      </w:r>
      <w:bookmarkStart w:id="29" w:name="_Toc502433479"/>
      <w:r w:rsidRPr="00B41072">
        <w:rPr>
          <w:lang w:val="id-ID"/>
        </w:rPr>
        <w:t>STUDI LITERATUR</w:t>
      </w:r>
      <w:bookmarkEnd w:id="29"/>
    </w:p>
    <w:p w14:paraId="3119C4D6" w14:textId="77777777" w:rsidR="00336587" w:rsidRPr="00B41072" w:rsidRDefault="00336587" w:rsidP="00336587">
      <w:pPr>
        <w:rPr>
          <w:lang w:val="id-ID"/>
        </w:rPr>
      </w:pPr>
    </w:p>
    <w:p w14:paraId="35A56CE8" w14:textId="77777777" w:rsidR="00985677" w:rsidRPr="00B41072" w:rsidRDefault="00985677" w:rsidP="00985677">
      <w:pPr>
        <w:pStyle w:val="Heading2"/>
        <w:rPr>
          <w:lang w:val="id-ID"/>
        </w:rPr>
      </w:pPr>
      <w:bookmarkStart w:id="30" w:name="_Toc502433480"/>
      <w:r w:rsidRPr="00B41072">
        <w:rPr>
          <w:lang w:val="id-ID"/>
        </w:rPr>
        <w:t>Peringkasan Teks Otomatis</w:t>
      </w:r>
      <w:bookmarkEnd w:id="30"/>
    </w:p>
    <w:p w14:paraId="264FD5ED" w14:textId="4A6E71CF" w:rsidR="00985677" w:rsidRPr="00B41072" w:rsidRDefault="00985677" w:rsidP="00985677">
      <w:pPr>
        <w:rPr>
          <w:lang w:val="id-ID"/>
        </w:rPr>
      </w:pPr>
      <w:r w:rsidRPr="00B41072">
        <w:rPr>
          <w:lang w:val="id-ID"/>
        </w:rPr>
        <w:t>Peringkasan teks otomatis merupakan proses untuk menyaring informasi penting pada sebuah teks untuk menghasilkan versi yang lebih singkat</w:t>
      </w:r>
      <w:r w:rsidR="00C52B12">
        <w:rPr>
          <w:lang w:val="id-ID"/>
        </w:rPr>
        <w:t xml:space="preserve"> </w:t>
      </w:r>
      <w:r w:rsidR="0030778E">
        <w:rPr>
          <w:lang w:val="id-ID"/>
        </w:rPr>
        <w:t>secara otomatis</w:t>
      </w:r>
      <w:r w:rsidRPr="00B41072">
        <w:rPr>
          <w:lang w:val="id-ID"/>
        </w:rPr>
        <w:t xml:space="preserve"> (Mani &amp; Maybury, 1999). </w:t>
      </w:r>
      <w:r w:rsidR="00E548EE" w:rsidRPr="00B41072">
        <w:rPr>
          <w:lang w:val="id-ID"/>
        </w:rPr>
        <w:t xml:space="preserve">Berdasarkan pendekatan metode pembangunan ringkasan, </w:t>
      </w:r>
      <w:r w:rsidR="003F7DCD" w:rsidRPr="00B41072">
        <w:rPr>
          <w:lang w:val="id-ID"/>
        </w:rPr>
        <w:t>peringkasan otomatis terbagi atas</w:t>
      </w:r>
      <w:r w:rsidRPr="00B41072">
        <w:rPr>
          <w:lang w:val="id-ID"/>
        </w:rPr>
        <w:t xml:space="preserve"> dua pendekatan, yaitu pendekatan ekstraktif dan abstraktif (Hahn &amp; Mani, 2000). Pada pendekatan ekstraktif, peringkasan memilih kalimat-kalimat </w:t>
      </w:r>
      <w:r w:rsidR="00460EBF">
        <w:rPr>
          <w:lang w:val="id-ID"/>
        </w:rPr>
        <w:t>dengan informasi penting</w:t>
      </w:r>
      <w:r w:rsidRPr="00B41072">
        <w:rPr>
          <w:lang w:val="id-ID"/>
        </w:rPr>
        <w:t xml:space="preserve">. Kalimat-kalimat tersebut kemudian dikonkatenasi menjadi sebuah ringkasan. Pada pendekatan abstraktif, peringkasan mengambil </w:t>
      </w:r>
      <w:r w:rsidR="00303C33" w:rsidRPr="00B41072">
        <w:rPr>
          <w:lang w:val="id-ID"/>
        </w:rPr>
        <w:t>informasi</w:t>
      </w:r>
      <w:r w:rsidRPr="00B41072">
        <w:rPr>
          <w:lang w:val="id-ID"/>
        </w:rPr>
        <w:t xml:space="preserve"> penting pada teks, kemudian membuat kalimat-kalimat baru sesuai </w:t>
      </w:r>
      <w:r w:rsidR="00BC6911" w:rsidRPr="00B41072">
        <w:rPr>
          <w:lang w:val="id-ID"/>
        </w:rPr>
        <w:t>informasi</w:t>
      </w:r>
      <w:r w:rsidRPr="00B41072">
        <w:rPr>
          <w:lang w:val="id-ID"/>
        </w:rPr>
        <w:t xml:space="preserve"> penting </w:t>
      </w:r>
      <w:r w:rsidR="009D6851" w:rsidRPr="00B41072">
        <w:rPr>
          <w:lang w:val="id-ID"/>
        </w:rPr>
        <w:t>yang diperoleh</w:t>
      </w:r>
      <w:r w:rsidRPr="00B41072">
        <w:rPr>
          <w:lang w:val="id-ID"/>
        </w:rPr>
        <w:t>.</w:t>
      </w:r>
    </w:p>
    <w:p w14:paraId="453C04B5" w14:textId="18A4E331" w:rsidR="0046742E" w:rsidRPr="00B41072" w:rsidRDefault="00692F22" w:rsidP="00132DF1">
      <w:pPr>
        <w:rPr>
          <w:lang w:val="id-ID"/>
        </w:rPr>
      </w:pPr>
      <w:r w:rsidRPr="00B41072">
        <w:rPr>
          <w:lang w:val="id-ID"/>
        </w:rPr>
        <w:t>Berdasarkan</w:t>
      </w:r>
      <w:r w:rsidR="00985677" w:rsidRPr="00B41072">
        <w:rPr>
          <w:lang w:val="id-ID"/>
        </w:rPr>
        <w:t xml:space="preserve"> jumlah dokumen yang akan diringkas, peringkasan teks otomatis dapat dibagi menjadi peringkasan dokumen tunggal dan peringkasan multi-dokumen. Menurut Jurafsky dan Martin (2007), pada peringkasan dokumen tunggal, masukan peringkasan adalah dokumen tunggal, dan tujuannya adalah untuk </w:t>
      </w:r>
      <w:r w:rsidR="00A233D8" w:rsidRPr="00B41072">
        <w:rPr>
          <w:lang w:val="id-ID"/>
        </w:rPr>
        <w:t>menentukan</w:t>
      </w:r>
      <w:r w:rsidR="00B14206" w:rsidRPr="00B41072">
        <w:rPr>
          <w:lang w:val="id-ID"/>
        </w:rPr>
        <w:t xml:space="preserve"> poin-poin</w:t>
      </w:r>
      <w:r w:rsidR="00645BC5" w:rsidRPr="00B41072">
        <w:rPr>
          <w:lang w:val="id-ID"/>
        </w:rPr>
        <w:t xml:space="preserve"> penting</w:t>
      </w:r>
      <w:r w:rsidR="00985677" w:rsidRPr="00B41072">
        <w:rPr>
          <w:lang w:val="id-ID"/>
        </w:rPr>
        <w:t xml:space="preserve"> pada dokumen. Pada peringkasan multi-dokumen, masukan peringkasan adalah sekumpulan dokumen yang menceritakan kejadian yang sama, dan tujuannya adalah untuk menghasilkan konten</w:t>
      </w:r>
      <w:r w:rsidR="00861ACD" w:rsidRPr="00B41072">
        <w:rPr>
          <w:lang w:val="id-ID"/>
        </w:rPr>
        <w:t xml:space="preserve"> </w:t>
      </w:r>
      <w:r w:rsidR="002A2A7A" w:rsidRPr="00B41072">
        <w:rPr>
          <w:lang w:val="id-ID"/>
        </w:rPr>
        <w:t>yang</w:t>
      </w:r>
      <w:r w:rsidR="00F62BA7" w:rsidRPr="00B41072">
        <w:rPr>
          <w:lang w:val="id-ID"/>
        </w:rPr>
        <w:t xml:space="preserve"> merepresentasikan</w:t>
      </w:r>
      <w:r w:rsidR="00985677" w:rsidRPr="00B41072">
        <w:rPr>
          <w:lang w:val="id-ID"/>
        </w:rPr>
        <w:t xml:space="preserve"> seluruh kumpulan dokumen.</w:t>
      </w:r>
      <w:r w:rsidR="00E12FA3" w:rsidRPr="00B41072">
        <w:rPr>
          <w:lang w:val="id-ID"/>
        </w:rPr>
        <w:t xml:space="preserve"> Berdasarkan fitur yang diamati pada peringkasan otomatis, fitur </w:t>
      </w:r>
      <w:r w:rsidR="005E5513" w:rsidRPr="00B41072">
        <w:rPr>
          <w:lang w:val="id-ID"/>
        </w:rPr>
        <w:t xml:space="preserve">teks </w:t>
      </w:r>
      <w:r w:rsidR="00E12FA3" w:rsidRPr="00B41072">
        <w:rPr>
          <w:lang w:val="id-ID"/>
        </w:rPr>
        <w:t xml:space="preserve">dapat </w:t>
      </w:r>
      <w:r w:rsidR="000A2D99" w:rsidRPr="00B41072">
        <w:rPr>
          <w:lang w:val="id-ID"/>
        </w:rPr>
        <w:t xml:space="preserve">dibagi menjadi tiga </w:t>
      </w:r>
      <w:r w:rsidR="00456F3F" w:rsidRPr="00B41072">
        <w:rPr>
          <w:lang w:val="id-ID"/>
        </w:rPr>
        <w:t>tingkatan</w:t>
      </w:r>
      <w:r w:rsidR="000A2D99" w:rsidRPr="00B41072">
        <w:rPr>
          <w:lang w:val="id-ID"/>
        </w:rPr>
        <w:t xml:space="preserve">, yaitu </w:t>
      </w:r>
      <w:r w:rsidR="00DA50D1" w:rsidRPr="00B41072">
        <w:rPr>
          <w:lang w:val="id-ID"/>
        </w:rPr>
        <w:t>fi</w:t>
      </w:r>
      <w:r w:rsidR="00D80077" w:rsidRPr="00B41072">
        <w:rPr>
          <w:lang w:val="id-ID"/>
        </w:rPr>
        <w:t>t</w:t>
      </w:r>
      <w:r w:rsidR="00DA50D1" w:rsidRPr="00B41072">
        <w:rPr>
          <w:lang w:val="id-ID"/>
        </w:rPr>
        <w:t xml:space="preserve">ur </w:t>
      </w:r>
      <w:r w:rsidR="001464FC" w:rsidRPr="00B41072">
        <w:rPr>
          <w:lang w:val="id-ID"/>
        </w:rPr>
        <w:t>klasik</w:t>
      </w:r>
      <w:r w:rsidR="000A2D99" w:rsidRPr="00B41072">
        <w:rPr>
          <w:lang w:val="id-ID"/>
        </w:rPr>
        <w:t>,</w:t>
      </w:r>
      <w:r w:rsidR="00DA50D1" w:rsidRPr="00B41072">
        <w:rPr>
          <w:lang w:val="id-ID"/>
        </w:rPr>
        <w:t xml:space="preserve"> fitur</w:t>
      </w:r>
      <w:r w:rsidR="000A2D99" w:rsidRPr="00B41072">
        <w:rPr>
          <w:lang w:val="id-ID"/>
        </w:rPr>
        <w:t xml:space="preserve"> entitas, dan </w:t>
      </w:r>
      <w:r w:rsidR="00DA50D1" w:rsidRPr="00B41072">
        <w:rPr>
          <w:lang w:val="id-ID"/>
        </w:rPr>
        <w:t xml:space="preserve">fitur </w:t>
      </w:r>
      <w:r w:rsidR="000A2D99" w:rsidRPr="00B41072">
        <w:rPr>
          <w:i/>
          <w:lang w:val="id-ID"/>
        </w:rPr>
        <w:t>discourse</w:t>
      </w:r>
      <w:r w:rsidR="00880465" w:rsidRPr="00B41072">
        <w:rPr>
          <w:lang w:val="id-ID"/>
        </w:rPr>
        <w:t xml:space="preserve"> (Mani &amp; Maybury, 1999)</w:t>
      </w:r>
      <w:r w:rsidR="000A2D99" w:rsidRPr="00B41072">
        <w:rPr>
          <w:lang w:val="id-ID"/>
        </w:rPr>
        <w:t>.</w:t>
      </w:r>
      <w:r w:rsidR="003F11C4" w:rsidRPr="00B41072">
        <w:rPr>
          <w:lang w:val="id-ID"/>
        </w:rPr>
        <w:t xml:space="preserve"> Tabel II.1 memperlihatkan contoh</w:t>
      </w:r>
      <w:r w:rsidR="00521044" w:rsidRPr="00B41072">
        <w:rPr>
          <w:lang w:val="id-ID"/>
        </w:rPr>
        <w:t xml:space="preserve"> fitur untuk masing-masing </w:t>
      </w:r>
      <w:r w:rsidR="00BA5E49" w:rsidRPr="00B41072">
        <w:rPr>
          <w:lang w:val="id-ID"/>
        </w:rPr>
        <w:t>tingkatan</w:t>
      </w:r>
      <w:r w:rsidR="00521044" w:rsidRPr="00B41072">
        <w:rPr>
          <w:lang w:val="id-ID"/>
        </w:rPr>
        <w:t>.</w:t>
      </w:r>
    </w:p>
    <w:p w14:paraId="61DEEBC6" w14:textId="1301D85E" w:rsidR="004C4037" w:rsidRPr="00B41072" w:rsidRDefault="004C4037" w:rsidP="004C4037">
      <w:pPr>
        <w:pStyle w:val="Caption"/>
        <w:jc w:val="center"/>
        <w:rPr>
          <w:i/>
          <w:lang w:val="id-ID"/>
        </w:rPr>
      </w:pPr>
      <w:bookmarkStart w:id="31" w:name="_Toc502435577"/>
      <w:r w:rsidRPr="00B41072">
        <w:rPr>
          <w:lang w:val="id-ID"/>
        </w:rPr>
        <w:t xml:space="preserve">Tabel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Tabel \* ARABIC \s 1 </w:instrText>
      </w:r>
      <w:r w:rsidRPr="00B41072">
        <w:rPr>
          <w:lang w:val="id-ID"/>
        </w:rPr>
        <w:fldChar w:fldCharType="separate"/>
      </w:r>
      <w:r w:rsidR="00877D79">
        <w:rPr>
          <w:noProof/>
          <w:lang w:val="id-ID"/>
        </w:rPr>
        <w:t>1</w:t>
      </w:r>
      <w:r w:rsidRPr="00B41072">
        <w:rPr>
          <w:lang w:val="id-ID"/>
        </w:rPr>
        <w:fldChar w:fldCharType="end"/>
      </w:r>
      <w:r w:rsidRPr="00B41072">
        <w:rPr>
          <w:lang w:val="id-ID"/>
        </w:rPr>
        <w:t xml:space="preserve">. </w:t>
      </w:r>
      <w:r w:rsidR="002957D5" w:rsidRPr="00B41072">
        <w:rPr>
          <w:lang w:val="id-ID"/>
        </w:rPr>
        <w:t>Tingkat</w:t>
      </w:r>
      <w:r w:rsidRPr="00B41072">
        <w:rPr>
          <w:lang w:val="id-ID"/>
        </w:rPr>
        <w:t xml:space="preserve"> Fitur Peringkasan Otomatis</w:t>
      </w:r>
      <w:r w:rsidR="00BE754B" w:rsidRPr="00B41072">
        <w:rPr>
          <w:lang w:val="id-ID"/>
        </w:rPr>
        <w:t xml:space="preserve"> Beserta Contoh</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5580"/>
      </w:tblGrid>
      <w:tr w:rsidR="004C4037" w:rsidRPr="00B41072" w14:paraId="6F72408B" w14:textId="77777777" w:rsidTr="00967973">
        <w:trPr>
          <w:tblHeader/>
          <w:jc w:val="center"/>
        </w:trPr>
        <w:tc>
          <w:tcPr>
            <w:tcW w:w="2245" w:type="dxa"/>
            <w:shd w:val="clear" w:color="auto" w:fill="D9D9D9" w:themeFill="background1" w:themeFillShade="D9"/>
            <w:vAlign w:val="center"/>
          </w:tcPr>
          <w:p w14:paraId="4007FC12" w14:textId="4753BC65" w:rsidR="004C4037" w:rsidRPr="00B41072" w:rsidRDefault="00967973" w:rsidP="00D5290A">
            <w:pPr>
              <w:spacing w:before="0" w:after="0" w:line="240" w:lineRule="auto"/>
              <w:jc w:val="center"/>
              <w:rPr>
                <w:lang w:val="id-ID"/>
              </w:rPr>
            </w:pPr>
            <w:r w:rsidRPr="00B41072">
              <w:rPr>
                <w:lang w:val="id-ID"/>
              </w:rPr>
              <w:t>Tingkat</w:t>
            </w:r>
            <w:r w:rsidR="004C4037" w:rsidRPr="00B41072">
              <w:rPr>
                <w:lang w:val="id-ID"/>
              </w:rPr>
              <w:t xml:space="preserve"> </w:t>
            </w:r>
            <w:r w:rsidRPr="00B41072">
              <w:rPr>
                <w:lang w:val="id-ID"/>
              </w:rPr>
              <w:t>Fitur</w:t>
            </w:r>
          </w:p>
        </w:tc>
        <w:tc>
          <w:tcPr>
            <w:tcW w:w="5580" w:type="dxa"/>
            <w:shd w:val="clear" w:color="auto" w:fill="D9D9D9" w:themeFill="background1" w:themeFillShade="D9"/>
            <w:vAlign w:val="center"/>
          </w:tcPr>
          <w:p w14:paraId="0D5E2305" w14:textId="77777777" w:rsidR="004C4037" w:rsidRPr="00B41072" w:rsidRDefault="004C4037" w:rsidP="00D5290A">
            <w:pPr>
              <w:spacing w:before="0" w:after="0" w:line="240" w:lineRule="auto"/>
              <w:jc w:val="center"/>
              <w:rPr>
                <w:lang w:val="id-ID"/>
              </w:rPr>
            </w:pPr>
            <w:r w:rsidRPr="00B41072">
              <w:rPr>
                <w:lang w:val="id-ID"/>
              </w:rPr>
              <w:t>Contoh Fitur</w:t>
            </w:r>
          </w:p>
        </w:tc>
      </w:tr>
      <w:tr w:rsidR="004C4037" w:rsidRPr="00B41072" w14:paraId="67CF9328" w14:textId="77777777" w:rsidTr="00967973">
        <w:trPr>
          <w:jc w:val="center"/>
        </w:trPr>
        <w:tc>
          <w:tcPr>
            <w:tcW w:w="2245" w:type="dxa"/>
          </w:tcPr>
          <w:p w14:paraId="0D230A83" w14:textId="1E66B0F9" w:rsidR="004C4037" w:rsidRPr="00B41072" w:rsidRDefault="00967973" w:rsidP="00D5290A">
            <w:pPr>
              <w:spacing w:before="0" w:after="0" w:line="240" w:lineRule="auto"/>
              <w:jc w:val="left"/>
              <w:rPr>
                <w:lang w:val="id-ID"/>
              </w:rPr>
            </w:pPr>
            <w:r w:rsidRPr="00B41072">
              <w:rPr>
                <w:lang w:val="id-ID"/>
              </w:rPr>
              <w:t>Klasik</w:t>
            </w:r>
          </w:p>
        </w:tc>
        <w:tc>
          <w:tcPr>
            <w:tcW w:w="5580" w:type="dxa"/>
          </w:tcPr>
          <w:p w14:paraId="1456FA5E" w14:textId="77777777" w:rsidR="004C4037" w:rsidRPr="00B41072" w:rsidRDefault="004C4037" w:rsidP="00D5290A">
            <w:pPr>
              <w:spacing w:before="0" w:after="0" w:line="240" w:lineRule="auto"/>
              <w:jc w:val="left"/>
              <w:rPr>
                <w:lang w:val="id-ID"/>
              </w:rPr>
            </w:pPr>
            <w:r w:rsidRPr="00B41072">
              <w:rPr>
                <w:lang w:val="id-ID"/>
              </w:rPr>
              <w:t>Posisi kalimat pada teks, keberadaan kata dengan frekuensi besar, keberadaan kata spesifik domain, keberadaan kata penekanan,</w:t>
            </w:r>
          </w:p>
        </w:tc>
      </w:tr>
      <w:tr w:rsidR="004C4037" w:rsidRPr="00B41072" w14:paraId="5F00DED0" w14:textId="77777777" w:rsidTr="00967973">
        <w:trPr>
          <w:jc w:val="center"/>
        </w:trPr>
        <w:tc>
          <w:tcPr>
            <w:tcW w:w="2245" w:type="dxa"/>
          </w:tcPr>
          <w:p w14:paraId="214D496A" w14:textId="279C08AB" w:rsidR="004C4037" w:rsidRPr="00B41072" w:rsidRDefault="004C4037" w:rsidP="00D5290A">
            <w:pPr>
              <w:spacing w:before="0" w:after="0" w:line="240" w:lineRule="auto"/>
              <w:jc w:val="left"/>
              <w:rPr>
                <w:lang w:val="id-ID"/>
              </w:rPr>
            </w:pPr>
            <w:r w:rsidRPr="00B41072">
              <w:rPr>
                <w:lang w:val="id-ID"/>
              </w:rPr>
              <w:lastRenderedPageBreak/>
              <w:t>Entitas</w:t>
            </w:r>
          </w:p>
        </w:tc>
        <w:tc>
          <w:tcPr>
            <w:tcW w:w="5580" w:type="dxa"/>
          </w:tcPr>
          <w:p w14:paraId="2D061FDB" w14:textId="77777777" w:rsidR="004C4037" w:rsidRPr="00B41072" w:rsidRDefault="004C4037" w:rsidP="00D5290A">
            <w:pPr>
              <w:spacing w:before="0" w:after="0" w:line="240" w:lineRule="auto"/>
              <w:jc w:val="left"/>
              <w:rPr>
                <w:lang w:val="id-ID"/>
              </w:rPr>
            </w:pPr>
            <w:r w:rsidRPr="00B41072">
              <w:rPr>
                <w:lang w:val="id-ID"/>
              </w:rPr>
              <w:t>Kesamaan antar kalimat, hubungan kata berdasarkan thesaurus, hubungan sintaksis</w:t>
            </w:r>
          </w:p>
        </w:tc>
      </w:tr>
      <w:tr w:rsidR="004C4037" w:rsidRPr="00B41072" w14:paraId="0382696C" w14:textId="77777777" w:rsidTr="00967973">
        <w:trPr>
          <w:jc w:val="center"/>
        </w:trPr>
        <w:tc>
          <w:tcPr>
            <w:tcW w:w="2245" w:type="dxa"/>
          </w:tcPr>
          <w:p w14:paraId="3F70ABA0" w14:textId="61BFCDBE" w:rsidR="004C4037" w:rsidRPr="00B41072" w:rsidRDefault="004C4037" w:rsidP="00D5290A">
            <w:pPr>
              <w:spacing w:before="0" w:after="0" w:line="240" w:lineRule="auto"/>
              <w:jc w:val="left"/>
              <w:rPr>
                <w:lang w:val="id-ID"/>
              </w:rPr>
            </w:pPr>
            <w:r w:rsidRPr="00B41072">
              <w:rPr>
                <w:i/>
                <w:lang w:val="id-ID"/>
              </w:rPr>
              <w:t>Discourse</w:t>
            </w:r>
          </w:p>
        </w:tc>
        <w:tc>
          <w:tcPr>
            <w:tcW w:w="5580" w:type="dxa"/>
          </w:tcPr>
          <w:p w14:paraId="6074FFB3" w14:textId="03EB4B20" w:rsidR="004C4037" w:rsidRPr="00B41072" w:rsidRDefault="00635659" w:rsidP="00D5290A">
            <w:pPr>
              <w:spacing w:before="0" w:after="0" w:line="240" w:lineRule="auto"/>
              <w:jc w:val="left"/>
              <w:rPr>
                <w:lang w:val="id-ID"/>
              </w:rPr>
            </w:pPr>
            <w:r w:rsidRPr="00B41072">
              <w:rPr>
                <w:lang w:val="id-ID"/>
              </w:rPr>
              <w:t>S</w:t>
            </w:r>
            <w:r w:rsidR="004C4037" w:rsidRPr="00B41072">
              <w:rPr>
                <w:lang w:val="id-ID"/>
              </w:rPr>
              <w:t>truktur narasi teks</w:t>
            </w:r>
          </w:p>
        </w:tc>
      </w:tr>
    </w:tbl>
    <w:p w14:paraId="617FF4B1" w14:textId="3DC6F2BB" w:rsidR="00471743" w:rsidRPr="00B41072" w:rsidRDefault="0066491D" w:rsidP="00985677">
      <w:pPr>
        <w:rPr>
          <w:lang w:val="id-ID"/>
        </w:rPr>
      </w:pPr>
      <w:r w:rsidRPr="00B41072">
        <w:rPr>
          <w:lang w:val="id-ID"/>
        </w:rPr>
        <w:t>Secara umum, tahapan pada peringkasan ekstraktif ada dua, yaitu tahap penilaian kalimat dan tahap pemilihan kalimat</w:t>
      </w:r>
      <w:r w:rsidR="00EE3FE7" w:rsidRPr="00B41072">
        <w:rPr>
          <w:lang w:val="id-ID"/>
        </w:rPr>
        <w:t xml:space="preserve"> (</w:t>
      </w:r>
      <w:r w:rsidR="00BB7E34" w:rsidRPr="00B41072">
        <w:rPr>
          <w:lang w:val="id-ID"/>
        </w:rPr>
        <w:t>Yasunaga</w:t>
      </w:r>
      <w:r w:rsidR="00EE3FE7" w:rsidRPr="00B41072">
        <w:rPr>
          <w:lang w:val="id-ID"/>
        </w:rPr>
        <w:t>, 20</w:t>
      </w:r>
      <w:r w:rsidR="00BB7E34" w:rsidRPr="00B41072">
        <w:rPr>
          <w:lang w:val="id-ID"/>
        </w:rPr>
        <w:t>1</w:t>
      </w:r>
      <w:r w:rsidR="00EE3FE7" w:rsidRPr="00B41072">
        <w:rPr>
          <w:lang w:val="id-ID"/>
        </w:rPr>
        <w:t>7)</w:t>
      </w:r>
      <w:r w:rsidRPr="00B41072">
        <w:rPr>
          <w:lang w:val="id-ID"/>
        </w:rPr>
        <w:t>.</w:t>
      </w:r>
      <w:r w:rsidR="005C1356" w:rsidRPr="00B41072">
        <w:rPr>
          <w:lang w:val="id-ID"/>
        </w:rPr>
        <w:t xml:space="preserve"> </w:t>
      </w:r>
      <w:r w:rsidR="00BB7E34" w:rsidRPr="00B41072">
        <w:rPr>
          <w:lang w:val="id-ID"/>
        </w:rPr>
        <w:t>Pada taha</w:t>
      </w:r>
      <w:r w:rsidR="001B5883" w:rsidRPr="00B41072">
        <w:rPr>
          <w:lang w:val="id-ID"/>
        </w:rPr>
        <w:t>p penilaian kalimat, kepentingan kalimat pada ringkasan dinila</w:t>
      </w:r>
      <w:r w:rsidR="0055333A" w:rsidRPr="00B41072">
        <w:rPr>
          <w:lang w:val="id-ID"/>
        </w:rPr>
        <w:t>i berdasarkan fitur-fitur dari kalimat tersebut</w:t>
      </w:r>
      <w:r w:rsidR="00D339D2" w:rsidRPr="00B41072">
        <w:rPr>
          <w:lang w:val="id-ID"/>
        </w:rPr>
        <w:t>.</w:t>
      </w:r>
      <w:r w:rsidR="00590078" w:rsidRPr="00B41072">
        <w:rPr>
          <w:lang w:val="id-ID"/>
        </w:rPr>
        <w:t xml:space="preserve"> </w:t>
      </w:r>
      <w:r w:rsidR="004854CA" w:rsidRPr="00B41072">
        <w:rPr>
          <w:lang w:val="id-ID"/>
        </w:rPr>
        <w:t xml:space="preserve">Penilaian fitur umumnya menggunakan </w:t>
      </w:r>
      <w:r w:rsidR="007A4148" w:rsidRPr="00B41072">
        <w:rPr>
          <w:lang w:val="id-ID"/>
        </w:rPr>
        <w:t xml:space="preserve">algoritma </w:t>
      </w:r>
      <w:r w:rsidR="004854CA" w:rsidRPr="00B41072">
        <w:rPr>
          <w:lang w:val="id-ID"/>
        </w:rPr>
        <w:t>pembelajaran mesin</w:t>
      </w:r>
      <w:r w:rsidR="00E3087D" w:rsidRPr="00B41072">
        <w:rPr>
          <w:lang w:val="id-ID"/>
        </w:rPr>
        <w:t xml:space="preserve">, seperti </w:t>
      </w:r>
      <w:r w:rsidR="00E17DBA" w:rsidRPr="00B41072">
        <w:rPr>
          <w:i/>
          <w:lang w:val="id-ID"/>
        </w:rPr>
        <w:t>naive</w:t>
      </w:r>
      <w:r w:rsidR="00E3087D" w:rsidRPr="00B41072">
        <w:rPr>
          <w:lang w:val="id-ID"/>
        </w:rPr>
        <w:t xml:space="preserve"> Bayes (Kupiec dkk., 1995), </w:t>
      </w:r>
      <w:r w:rsidR="009C6C1D" w:rsidRPr="00B41072">
        <w:rPr>
          <w:i/>
          <w:lang w:val="id-ID"/>
        </w:rPr>
        <w:t xml:space="preserve">support vector regression </w:t>
      </w:r>
      <w:r w:rsidR="00E3087D" w:rsidRPr="00B41072">
        <w:rPr>
          <w:lang w:val="id-ID"/>
        </w:rPr>
        <w:t>(Li, 2007) dan regresi logistik (Hong &amp; Nenkova, 2014)</w:t>
      </w:r>
      <w:r w:rsidR="004854CA" w:rsidRPr="00B41072">
        <w:rPr>
          <w:lang w:val="id-ID"/>
        </w:rPr>
        <w:t xml:space="preserve">. Setelah setiap kalimat diberikan nilainya, tahap pemilihan kalimat </w:t>
      </w:r>
      <w:r w:rsidR="00C37C6F" w:rsidRPr="00B41072">
        <w:rPr>
          <w:lang w:val="id-ID"/>
        </w:rPr>
        <w:t xml:space="preserve">kemudian memilih kalimat-kalimat </w:t>
      </w:r>
      <w:r w:rsidR="00E17DBA" w:rsidRPr="00B41072">
        <w:rPr>
          <w:lang w:val="id-ID"/>
        </w:rPr>
        <w:t>yang tepat</w:t>
      </w:r>
      <w:r w:rsidR="00C37C6F" w:rsidRPr="00B41072">
        <w:rPr>
          <w:lang w:val="id-ID"/>
        </w:rPr>
        <w:t xml:space="preserve"> untuk menjadi bagian ringkasan. </w:t>
      </w:r>
      <w:r w:rsidR="007F56D9" w:rsidRPr="00B41072">
        <w:rPr>
          <w:lang w:val="id-ID"/>
        </w:rPr>
        <w:t xml:space="preserve">Pendekatan sederhana adalah </w:t>
      </w:r>
      <w:r w:rsidR="00646A94" w:rsidRPr="00B41072">
        <w:rPr>
          <w:lang w:val="id-ID"/>
        </w:rPr>
        <w:t>dengan</w:t>
      </w:r>
      <w:r w:rsidR="007F56D9" w:rsidRPr="00B41072">
        <w:rPr>
          <w:lang w:val="id-ID"/>
        </w:rPr>
        <w:t xml:space="preserve"> memilih kalimat berdasarkan skor terbaik secara</w:t>
      </w:r>
      <w:r w:rsidR="004854CA" w:rsidRPr="00B41072">
        <w:rPr>
          <w:lang w:val="id-ID"/>
        </w:rPr>
        <w:t xml:space="preserve"> </w:t>
      </w:r>
      <w:r w:rsidR="004854CA" w:rsidRPr="00B41072">
        <w:rPr>
          <w:i/>
          <w:lang w:val="id-ID"/>
        </w:rPr>
        <w:t xml:space="preserve">greedy </w:t>
      </w:r>
      <w:r w:rsidR="004854CA" w:rsidRPr="00B41072">
        <w:rPr>
          <w:lang w:val="id-ID"/>
        </w:rPr>
        <w:t>(Kupiec, 1995)</w:t>
      </w:r>
      <w:r w:rsidR="00264A5D" w:rsidRPr="00B41072">
        <w:rPr>
          <w:lang w:val="id-ID"/>
        </w:rPr>
        <w:t xml:space="preserve">. Selain pendekatan </w:t>
      </w:r>
      <w:r w:rsidR="00264A5D" w:rsidRPr="00B41072">
        <w:rPr>
          <w:i/>
          <w:lang w:val="id-ID"/>
        </w:rPr>
        <w:t>greedy</w:t>
      </w:r>
      <w:r w:rsidR="00264A5D" w:rsidRPr="00B41072">
        <w:rPr>
          <w:lang w:val="id-ID"/>
        </w:rPr>
        <w:t xml:space="preserve">, terdapat beberapa optimasi pemilihan kalimat untuk </w:t>
      </w:r>
      <w:r w:rsidR="00185785">
        <w:rPr>
          <w:lang w:val="id-ID"/>
        </w:rPr>
        <w:t>meningkatkan kualitas ringkasan</w:t>
      </w:r>
      <w:r w:rsidR="00264A5D" w:rsidRPr="00B41072">
        <w:rPr>
          <w:lang w:val="id-ID"/>
        </w:rPr>
        <w:t xml:space="preserve">, seperti </w:t>
      </w:r>
      <w:r w:rsidR="00264A5D" w:rsidRPr="00B41072">
        <w:rPr>
          <w:i/>
          <w:lang w:val="id-ID"/>
        </w:rPr>
        <w:t xml:space="preserve">graph centrality </w:t>
      </w:r>
      <w:r w:rsidR="007D0DE1" w:rsidRPr="00B41072">
        <w:rPr>
          <w:lang w:val="id-ID"/>
        </w:rPr>
        <w:t xml:space="preserve">(Erkan &amp; Radev, 2004) </w:t>
      </w:r>
      <w:r w:rsidR="00264A5D" w:rsidRPr="00B41072">
        <w:rPr>
          <w:lang w:val="id-ID"/>
        </w:rPr>
        <w:t>dan</w:t>
      </w:r>
      <w:r w:rsidR="004854CA" w:rsidRPr="00B41072">
        <w:rPr>
          <w:lang w:val="id-ID"/>
        </w:rPr>
        <w:t xml:space="preserve"> </w:t>
      </w:r>
      <w:r w:rsidR="007D0DE1" w:rsidRPr="00B41072">
        <w:rPr>
          <w:i/>
          <w:lang w:val="id-ID"/>
        </w:rPr>
        <w:t>integer linear programming</w:t>
      </w:r>
      <w:r w:rsidR="00CE638F" w:rsidRPr="00B41072">
        <w:rPr>
          <w:lang w:val="id-ID"/>
        </w:rPr>
        <w:t xml:space="preserve"> (</w:t>
      </w:r>
      <w:r w:rsidR="00C41502" w:rsidRPr="00B41072">
        <w:rPr>
          <w:lang w:val="id-ID"/>
        </w:rPr>
        <w:t>Galanis</w:t>
      </w:r>
      <w:r w:rsidR="007F39E8" w:rsidRPr="00B41072">
        <w:rPr>
          <w:lang w:val="id-ID"/>
        </w:rPr>
        <w:t xml:space="preserve"> dkk.</w:t>
      </w:r>
      <w:r w:rsidR="00CE638F" w:rsidRPr="00B41072">
        <w:rPr>
          <w:lang w:val="id-ID"/>
        </w:rPr>
        <w:t xml:space="preserve">, </w:t>
      </w:r>
      <w:r w:rsidR="00C41502" w:rsidRPr="00B41072">
        <w:rPr>
          <w:lang w:val="id-ID"/>
        </w:rPr>
        <w:t>2012</w:t>
      </w:r>
      <w:r w:rsidR="00CE638F" w:rsidRPr="00B41072">
        <w:rPr>
          <w:lang w:val="id-ID"/>
        </w:rPr>
        <w:t>).</w:t>
      </w:r>
    </w:p>
    <w:p w14:paraId="17498857" w14:textId="694FF222" w:rsidR="00985677" w:rsidRPr="00B41072" w:rsidRDefault="00985677" w:rsidP="00985677">
      <w:pPr>
        <w:rPr>
          <w:lang w:val="id-ID"/>
        </w:rPr>
      </w:pPr>
      <w:r w:rsidRPr="00B41072">
        <w:rPr>
          <w:lang w:val="id-ID"/>
        </w:rPr>
        <w:t xml:space="preserve">Salah satu evaluasi peringkasan yang paling populer adalah </w:t>
      </w:r>
      <w:r w:rsidRPr="00B41072">
        <w:rPr>
          <w:i/>
          <w:lang w:val="id-ID"/>
        </w:rPr>
        <w:t>Recall-Oriented Understudy for Gisting Evaluation</w:t>
      </w:r>
      <w:r w:rsidR="00302E7F" w:rsidRPr="00B41072">
        <w:rPr>
          <w:lang w:val="id-ID"/>
        </w:rPr>
        <w:t xml:space="preserve"> (</w:t>
      </w:r>
      <w:r w:rsidRPr="00B41072">
        <w:rPr>
          <w:lang w:val="id-ID"/>
        </w:rPr>
        <w:t>ROUGE</w:t>
      </w:r>
      <w:r w:rsidR="00302E7F" w:rsidRPr="00B41072">
        <w:rPr>
          <w:lang w:val="id-ID"/>
        </w:rPr>
        <w:t>)</w:t>
      </w:r>
      <w:r w:rsidRPr="00B41072">
        <w:rPr>
          <w:lang w:val="id-ID"/>
        </w:rPr>
        <w:t xml:space="preserve">. ROUGE merupakan sekumpulan metode untuk mengevaluasi peringkasan otomatis dan translasi mesin. Metode ROUGE membandingkan hasil peringkasan otomatis terhadap sekumpulan ringkasan </w:t>
      </w:r>
      <w:r w:rsidR="00002791">
        <w:t>acuan</w:t>
      </w:r>
      <w:r w:rsidRPr="00B41072">
        <w:rPr>
          <w:lang w:val="id-ID"/>
        </w:rPr>
        <w:t xml:space="preserve"> yang ditulis oleh manusia (Lin, 2004). </w:t>
      </w:r>
      <w:r w:rsidR="00174924" w:rsidRPr="00B41072">
        <w:rPr>
          <w:lang w:val="id-ID"/>
        </w:rPr>
        <w:t xml:space="preserve">Contoh perhitungan ROUGE antar ringkasan </w:t>
      </w:r>
      <w:r w:rsidR="00434B78">
        <w:t xml:space="preserve">hasil sistem dan ringkasan </w:t>
      </w:r>
      <w:r w:rsidR="00813683">
        <w:t xml:space="preserve">acuan </w:t>
      </w:r>
      <w:r w:rsidR="00174924" w:rsidRPr="00B41072">
        <w:rPr>
          <w:lang w:val="id-ID"/>
        </w:rPr>
        <w:t xml:space="preserve">dapat dilihat pada Tabel II.2. </w:t>
      </w:r>
      <w:r w:rsidRPr="00B41072">
        <w:rPr>
          <w:lang w:val="id-ID"/>
        </w:rPr>
        <w:t xml:space="preserve">ROUGE terbagi menjadi </w:t>
      </w:r>
      <w:r w:rsidR="0092753E">
        <w:rPr>
          <w:lang w:val="id-ID"/>
        </w:rPr>
        <w:t>tiga</w:t>
      </w:r>
      <w:r w:rsidRPr="00B41072">
        <w:rPr>
          <w:lang w:val="id-ID"/>
        </w:rPr>
        <w:t xml:space="preserve"> jenis evaluasi dengan rincian sebagai berikut.</w:t>
      </w:r>
    </w:p>
    <w:p w14:paraId="7B002AD9" w14:textId="77777777" w:rsidR="00985677" w:rsidRPr="00B41072" w:rsidRDefault="00985677" w:rsidP="00985677">
      <w:pPr>
        <w:pStyle w:val="ListParagraph"/>
        <w:numPr>
          <w:ilvl w:val="0"/>
          <w:numId w:val="24"/>
        </w:numPr>
        <w:ind w:left="426" w:hanging="426"/>
        <w:rPr>
          <w:lang w:val="id-ID"/>
        </w:rPr>
      </w:pPr>
      <w:r w:rsidRPr="00B41072">
        <w:rPr>
          <w:lang w:val="id-ID"/>
        </w:rPr>
        <w:t>ROUGE-N</w:t>
      </w:r>
    </w:p>
    <w:p w14:paraId="5078BE58" w14:textId="67D95B30" w:rsidR="00985677" w:rsidRPr="00B41072" w:rsidRDefault="00985677" w:rsidP="00985677">
      <w:pPr>
        <w:pStyle w:val="ListParagraph"/>
        <w:ind w:left="426"/>
        <w:rPr>
          <w:lang w:val="id-ID"/>
        </w:rPr>
      </w:pPr>
      <w:r w:rsidRPr="00B41072">
        <w:rPr>
          <w:lang w:val="id-ID"/>
        </w:rPr>
        <w:t>ROUGE-N menghitung jumlah unit n-gram hasil peringkasan otomatis dan ringkasan sebenarnya yang cocok. Pada berbagai macam eksperimen peringkasan, ROUGE-N yang populer adalah ROUGE-1 (unigram) dan ROUGE-2 (bigram). Berikut adalah persamaan untuk ROUGE-N.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1E034C" w:rsidRPr="00B41072" w14:paraId="55FE5069" w14:textId="77777777" w:rsidTr="005D4714">
        <w:tc>
          <w:tcPr>
            <w:tcW w:w="250" w:type="pct"/>
            <w:vAlign w:val="center"/>
          </w:tcPr>
          <w:p w14:paraId="05AA0460" w14:textId="77777777" w:rsidR="001E034C" w:rsidRPr="00B41072" w:rsidRDefault="001E034C" w:rsidP="005D4714">
            <w:pPr>
              <w:jc w:val="center"/>
              <w:rPr>
                <w:lang w:val="id-ID"/>
              </w:rPr>
            </w:pPr>
          </w:p>
        </w:tc>
        <w:tc>
          <w:tcPr>
            <w:tcW w:w="1666" w:type="pct"/>
            <w:vAlign w:val="center"/>
          </w:tcPr>
          <w:p w14:paraId="667689C0" w14:textId="4DFEF0D9" w:rsidR="001E034C" w:rsidRPr="00B41072" w:rsidRDefault="00453633" w:rsidP="005D4714">
            <w:pPr>
              <w:jc w:val="center"/>
              <w:rPr>
                <w:lang w:val="id-ID"/>
              </w:rPr>
            </w:pPr>
            <m:oMathPara>
              <m:oMath>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N</m:t>
                    </m:r>
                  </m:sub>
                </m:sSub>
                <m:r>
                  <w:rPr>
                    <w:rFonts w:ascii="Cambria Math" w:hAnsi="Cambria Math"/>
                    <w:lang w:val="id-ID"/>
                  </w:rPr>
                  <m:t>=</m:t>
                </m:r>
                <m:f>
                  <m:fPr>
                    <m:ctrlPr>
                      <w:rPr>
                        <w:rFonts w:ascii="Cambria Math" w:hAnsi="Cambria Math"/>
                        <w:i/>
                        <w:lang w:val="id-ID"/>
                      </w:rPr>
                    </m:ctrlPr>
                  </m:fPr>
                  <m:num>
                    <m:nary>
                      <m:naryPr>
                        <m:chr m:val="∑"/>
                        <m:limLoc m:val="subSup"/>
                        <m:supHide m:val="1"/>
                        <m:ctrlPr>
                          <w:rPr>
                            <w:rFonts w:ascii="Cambria Math" w:hAnsi="Cambria Math"/>
                            <w:i/>
                            <w:lang w:val="id-ID"/>
                          </w:rPr>
                        </m:ctrlPr>
                      </m:naryPr>
                      <m:sub>
                        <m:r>
                          <w:rPr>
                            <w:rFonts w:ascii="Cambria Math" w:hAnsi="Cambria Math"/>
                            <w:lang w:val="id-ID"/>
                          </w:rPr>
                          <m:t>C∈RSS</m:t>
                        </m:r>
                      </m:sub>
                      <m:sup/>
                      <m:e>
                        <m:nary>
                          <m:naryPr>
                            <m:chr m:val="∑"/>
                            <m:limLoc m:val="subSup"/>
                            <m:supHide m:val="1"/>
                            <m:ctrlPr>
                              <w:rPr>
                                <w:rFonts w:ascii="Cambria Math" w:hAnsi="Cambria Math"/>
                                <w:i/>
                                <w:lang w:val="id-ID"/>
                              </w:rPr>
                            </m:ctrlPr>
                          </m:naryPr>
                          <m:sub>
                            <m:r>
                              <w:rPr>
                                <w:rFonts w:ascii="Cambria Math" w:hAnsi="Cambria Math"/>
                                <w:lang w:val="id-ID"/>
                              </w:rPr>
                              <m:t>gra</m:t>
                            </m:r>
                            <m:sSub>
                              <m:sSubPr>
                                <m:ctrlPr>
                                  <w:rPr>
                                    <w:rFonts w:ascii="Cambria Math" w:hAnsi="Cambria Math"/>
                                    <w:i/>
                                    <w:lang w:val="id-ID"/>
                                  </w:rPr>
                                </m:ctrlPr>
                              </m:sSubPr>
                              <m:e>
                                <m:r>
                                  <w:rPr>
                                    <w:rFonts w:ascii="Cambria Math" w:hAnsi="Cambria Math"/>
                                    <w:lang w:val="id-ID"/>
                                  </w:rPr>
                                  <m:t>m</m:t>
                                </m:r>
                              </m:e>
                              <m:sub>
                                <m:r>
                                  <w:rPr>
                                    <w:rFonts w:ascii="Cambria Math" w:hAnsi="Cambria Math"/>
                                    <w:lang w:val="id-ID"/>
                                  </w:rPr>
                                  <m:t>n</m:t>
                                </m:r>
                              </m:sub>
                            </m:sSub>
                            <m:r>
                              <w:rPr>
                                <w:rFonts w:ascii="Cambria Math" w:hAnsi="Cambria Math"/>
                                <w:lang w:val="id-ID"/>
                              </w:rPr>
                              <m:t>∈C</m:t>
                            </m:r>
                          </m:sub>
                          <m:sup/>
                          <m:e>
                            <m:r>
                              <w:rPr>
                                <w:rFonts w:ascii="Cambria Math" w:hAnsi="Cambria Math"/>
                                <w:lang w:val="id-ID"/>
                              </w:rPr>
                              <m:t>Coun</m:t>
                            </m:r>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match</m:t>
                                </m:r>
                              </m:sub>
                            </m:sSub>
                            <m:r>
                              <w:rPr>
                                <w:rFonts w:ascii="Cambria Math" w:hAnsi="Cambria Math"/>
                                <w:lang w:val="id-ID"/>
                              </w:rPr>
                              <m:t>(gra</m:t>
                            </m:r>
                            <m:sSub>
                              <m:sSubPr>
                                <m:ctrlPr>
                                  <w:rPr>
                                    <w:rFonts w:ascii="Cambria Math" w:hAnsi="Cambria Math"/>
                                    <w:i/>
                                    <w:lang w:val="id-ID"/>
                                  </w:rPr>
                                </m:ctrlPr>
                              </m:sSubPr>
                              <m:e>
                                <m:r>
                                  <w:rPr>
                                    <w:rFonts w:ascii="Cambria Math" w:hAnsi="Cambria Math"/>
                                    <w:lang w:val="id-ID"/>
                                  </w:rPr>
                                  <m:t>m</m:t>
                                </m:r>
                              </m:e>
                              <m:sub>
                                <m:r>
                                  <w:rPr>
                                    <w:rFonts w:ascii="Cambria Math" w:hAnsi="Cambria Math"/>
                                    <w:lang w:val="id-ID"/>
                                  </w:rPr>
                                  <m:t>n</m:t>
                                </m:r>
                              </m:sub>
                            </m:sSub>
                            <m:r>
                              <w:rPr>
                                <w:rFonts w:ascii="Cambria Math" w:hAnsi="Cambria Math"/>
                                <w:lang w:val="id-ID"/>
                              </w:rPr>
                              <m:t>)</m:t>
                            </m:r>
                          </m:e>
                        </m:nary>
                      </m:e>
                    </m:nary>
                  </m:num>
                  <m:den>
                    <m:nary>
                      <m:naryPr>
                        <m:chr m:val="∑"/>
                        <m:limLoc m:val="subSup"/>
                        <m:supHide m:val="1"/>
                        <m:ctrlPr>
                          <w:rPr>
                            <w:rFonts w:ascii="Cambria Math" w:hAnsi="Cambria Math"/>
                            <w:i/>
                            <w:lang w:val="id-ID"/>
                          </w:rPr>
                        </m:ctrlPr>
                      </m:naryPr>
                      <m:sub>
                        <m:r>
                          <w:rPr>
                            <w:rFonts w:ascii="Cambria Math" w:hAnsi="Cambria Math"/>
                            <w:lang w:val="id-ID"/>
                          </w:rPr>
                          <m:t>C∈RSS</m:t>
                        </m:r>
                      </m:sub>
                      <m:sup/>
                      <m:e>
                        <m:nary>
                          <m:naryPr>
                            <m:chr m:val="∑"/>
                            <m:limLoc m:val="subSup"/>
                            <m:supHide m:val="1"/>
                            <m:ctrlPr>
                              <w:rPr>
                                <w:rFonts w:ascii="Cambria Math" w:hAnsi="Cambria Math"/>
                                <w:i/>
                                <w:lang w:val="id-ID"/>
                              </w:rPr>
                            </m:ctrlPr>
                          </m:naryPr>
                          <m:sub>
                            <m:r>
                              <w:rPr>
                                <w:rFonts w:ascii="Cambria Math" w:hAnsi="Cambria Math"/>
                                <w:lang w:val="id-ID"/>
                              </w:rPr>
                              <m:t>gra</m:t>
                            </m:r>
                            <m:sSub>
                              <m:sSubPr>
                                <m:ctrlPr>
                                  <w:rPr>
                                    <w:rFonts w:ascii="Cambria Math" w:hAnsi="Cambria Math"/>
                                    <w:i/>
                                    <w:lang w:val="id-ID"/>
                                  </w:rPr>
                                </m:ctrlPr>
                              </m:sSubPr>
                              <m:e>
                                <m:r>
                                  <w:rPr>
                                    <w:rFonts w:ascii="Cambria Math" w:hAnsi="Cambria Math"/>
                                    <w:lang w:val="id-ID"/>
                                  </w:rPr>
                                  <m:t>m</m:t>
                                </m:r>
                              </m:e>
                              <m:sub>
                                <m:r>
                                  <w:rPr>
                                    <w:rFonts w:ascii="Cambria Math" w:hAnsi="Cambria Math"/>
                                    <w:lang w:val="id-ID"/>
                                  </w:rPr>
                                  <m:t>n</m:t>
                                </m:r>
                              </m:sub>
                            </m:sSub>
                            <m:r>
                              <w:rPr>
                                <w:rFonts w:ascii="Cambria Math" w:hAnsi="Cambria Math"/>
                                <w:lang w:val="id-ID"/>
                              </w:rPr>
                              <m:t>∈C</m:t>
                            </m:r>
                          </m:sub>
                          <m:sup/>
                          <m:e>
                            <m:r>
                              <w:rPr>
                                <w:rFonts w:ascii="Cambria Math" w:hAnsi="Cambria Math"/>
                                <w:lang w:val="id-ID"/>
                              </w:rPr>
                              <m:t>Count(gra</m:t>
                            </m:r>
                            <m:sSub>
                              <m:sSubPr>
                                <m:ctrlPr>
                                  <w:rPr>
                                    <w:rFonts w:ascii="Cambria Math" w:hAnsi="Cambria Math"/>
                                    <w:i/>
                                    <w:lang w:val="id-ID"/>
                                  </w:rPr>
                                </m:ctrlPr>
                              </m:sSubPr>
                              <m:e>
                                <m:r>
                                  <w:rPr>
                                    <w:rFonts w:ascii="Cambria Math" w:hAnsi="Cambria Math"/>
                                    <w:lang w:val="id-ID"/>
                                  </w:rPr>
                                  <m:t>m</m:t>
                                </m:r>
                              </m:e>
                              <m:sub>
                                <m:r>
                                  <w:rPr>
                                    <w:rFonts w:ascii="Cambria Math" w:hAnsi="Cambria Math"/>
                                    <w:lang w:val="id-ID"/>
                                  </w:rPr>
                                  <m:t>n</m:t>
                                </m:r>
                              </m:sub>
                            </m:sSub>
                            <m:r>
                              <w:rPr>
                                <w:rFonts w:ascii="Cambria Math" w:hAnsi="Cambria Math"/>
                                <w:lang w:val="id-ID"/>
                              </w:rPr>
                              <m:t>)</m:t>
                            </m:r>
                          </m:e>
                        </m:nary>
                      </m:e>
                    </m:nary>
                  </m:den>
                </m:f>
              </m:oMath>
            </m:oMathPara>
          </w:p>
        </w:tc>
        <w:tc>
          <w:tcPr>
            <w:tcW w:w="250" w:type="pct"/>
            <w:vAlign w:val="center"/>
          </w:tcPr>
          <w:p w14:paraId="6C8F7166" w14:textId="2998AE5E" w:rsidR="001E034C" w:rsidRPr="00B41072" w:rsidRDefault="001E034C" w:rsidP="005D4714">
            <w:pPr>
              <w:jc w:val="center"/>
              <w:rPr>
                <w:lang w:val="id-ID"/>
              </w:rPr>
            </w:pPr>
            <w:r w:rsidRPr="00B41072">
              <w:rPr>
                <w:lang w:val="id-ID"/>
              </w:rPr>
              <w:t>(II-1)</w:t>
            </w:r>
          </w:p>
        </w:tc>
      </w:tr>
    </w:tbl>
    <w:p w14:paraId="2B0E2572" w14:textId="2B12E0C2" w:rsidR="00985677" w:rsidRPr="00B41072" w:rsidRDefault="00985677" w:rsidP="002D5871">
      <w:pPr>
        <w:ind w:left="426"/>
        <w:rPr>
          <w:lang w:val="id-ID"/>
        </w:rPr>
      </w:pPr>
      <w:r w:rsidRPr="00B41072">
        <w:rPr>
          <w:lang w:val="id-ID"/>
        </w:rPr>
        <w:lastRenderedPageBreak/>
        <w:t xml:space="preserve">Di mana </w:t>
      </w:r>
      <m:oMath>
        <m:r>
          <w:rPr>
            <w:rFonts w:ascii="Cambria Math" w:hAnsi="Cambria Math"/>
            <w:lang w:val="id-ID"/>
          </w:rPr>
          <m:t>RSS</m:t>
        </m:r>
      </m:oMath>
      <w:r w:rsidRPr="00B41072">
        <w:rPr>
          <w:lang w:val="id-ID"/>
        </w:rPr>
        <w:t xml:space="preserve"> merupakan himpunan ringkasan </w:t>
      </w:r>
      <w:r w:rsidR="0054585A">
        <w:t>acuan</w:t>
      </w:r>
      <w:r w:rsidRPr="00B41072">
        <w:rPr>
          <w:lang w:val="id-ID"/>
        </w:rPr>
        <w:t xml:space="preserve">, </w:t>
      </w:r>
      <m:oMath>
        <m:r>
          <w:rPr>
            <w:rFonts w:ascii="Cambria Math" w:hAnsi="Cambria Math"/>
            <w:lang w:val="id-ID"/>
          </w:rPr>
          <m:t>Count</m:t>
        </m:r>
      </m:oMath>
      <w:r w:rsidR="00036CFD">
        <w:rPr>
          <w:vertAlign w:val="subscript"/>
          <w:lang w:val="id-ID"/>
        </w:rPr>
        <w:t>match</w:t>
      </w:r>
      <m:oMath>
        <m:r>
          <w:rPr>
            <w:rFonts w:ascii="Cambria Math" w:hAnsi="Cambria Math"/>
            <w:lang w:val="id-ID"/>
          </w:rPr>
          <m:t>(gram</m:t>
        </m:r>
      </m:oMath>
      <w:r w:rsidR="00036CFD">
        <w:rPr>
          <w:vertAlign w:val="subscript"/>
          <w:lang w:val="id-ID"/>
        </w:rPr>
        <w:t>n</w:t>
      </w:r>
      <m:oMath>
        <m:r>
          <w:rPr>
            <w:rFonts w:ascii="Cambria Math" w:hAnsi="Cambria Math"/>
            <w:lang w:val="id-ID"/>
          </w:rPr>
          <m:t>)</m:t>
        </m:r>
      </m:oMath>
      <w:r w:rsidRPr="00B41072">
        <w:rPr>
          <w:lang w:val="id-ID"/>
        </w:rPr>
        <w:t xml:space="preserve"> adalah jumlah maksimum n-gram yang ada pada kandidat ringkasan dan ringkasan </w:t>
      </w:r>
      <w:r w:rsidR="008B1EE4">
        <w:t>acuan</w:t>
      </w:r>
      <w:r w:rsidRPr="00B41072">
        <w:rPr>
          <w:lang w:val="id-ID"/>
        </w:rPr>
        <w:t xml:space="preserve">, dan </w:t>
      </w:r>
      <m:oMath>
        <m:r>
          <w:rPr>
            <w:rFonts w:ascii="Cambria Math" w:hAnsi="Cambria Math"/>
            <w:lang w:val="id-ID"/>
          </w:rPr>
          <m:t>Count(gra</m:t>
        </m:r>
        <m:sSub>
          <m:sSubPr>
            <m:ctrlPr>
              <w:rPr>
                <w:rFonts w:ascii="Cambria Math" w:hAnsi="Cambria Math"/>
                <w:i/>
                <w:vertAlign w:val="subscript"/>
                <w:lang w:val="id-ID"/>
              </w:rPr>
            </m:ctrlPr>
          </m:sSubPr>
          <m:e>
            <m:r>
              <w:rPr>
                <w:rFonts w:ascii="Cambria Math" w:hAnsi="Cambria Math"/>
                <w:lang w:val="id-ID"/>
              </w:rPr>
              <m:t>m</m:t>
            </m:r>
            <m:ctrlPr>
              <w:rPr>
                <w:rFonts w:ascii="Cambria Math" w:hAnsi="Cambria Math"/>
                <w:i/>
                <w:lang w:val="id-ID"/>
              </w:rPr>
            </m:ctrlPr>
          </m:e>
          <m:sub>
            <m:r>
              <w:rPr>
                <w:rFonts w:ascii="Cambria Math" w:hAnsi="Cambria Math"/>
                <w:vertAlign w:val="subscript"/>
                <w:lang w:val="id-ID"/>
              </w:rPr>
              <m:t>n</m:t>
            </m:r>
          </m:sub>
        </m:sSub>
        <m:r>
          <w:rPr>
            <w:rFonts w:ascii="Cambria Math" w:hAnsi="Cambria Math"/>
            <w:lang w:val="id-ID"/>
          </w:rPr>
          <m:t>)</m:t>
        </m:r>
      </m:oMath>
      <w:r w:rsidRPr="00B41072">
        <w:rPr>
          <w:lang w:val="id-ID"/>
        </w:rPr>
        <w:t xml:space="preserve"> merupakan jumlah n-gram pada ringkasan </w:t>
      </w:r>
      <w:r w:rsidR="00285692">
        <w:t>acuan</w:t>
      </w:r>
      <w:r w:rsidRPr="00B41072">
        <w:rPr>
          <w:lang w:val="id-ID"/>
        </w:rPr>
        <w:t xml:space="preserve">. </w:t>
      </w:r>
    </w:p>
    <w:p w14:paraId="58BF5A8F" w14:textId="77777777" w:rsidR="00985677" w:rsidRPr="00B41072" w:rsidRDefault="00985677" w:rsidP="00985677">
      <w:pPr>
        <w:pStyle w:val="ListParagraph"/>
        <w:numPr>
          <w:ilvl w:val="0"/>
          <w:numId w:val="24"/>
        </w:numPr>
        <w:ind w:left="426" w:hanging="426"/>
        <w:rPr>
          <w:lang w:val="id-ID"/>
        </w:rPr>
      </w:pPr>
      <w:r w:rsidRPr="00B41072">
        <w:rPr>
          <w:lang w:val="id-ID"/>
        </w:rPr>
        <w:t>ROUGE-S</w:t>
      </w:r>
    </w:p>
    <w:p w14:paraId="4001F91D" w14:textId="2BC68DE8" w:rsidR="00985677" w:rsidRPr="00B41072" w:rsidRDefault="00985677" w:rsidP="00985677">
      <w:pPr>
        <w:pStyle w:val="ListParagraph"/>
        <w:ind w:left="426"/>
        <w:rPr>
          <w:lang w:val="id-ID"/>
        </w:rPr>
      </w:pPr>
      <w:r w:rsidRPr="00B41072">
        <w:rPr>
          <w:lang w:val="id-ID"/>
        </w:rPr>
        <w:t>ROUGE-S menghitung jumlah unit skip-</w:t>
      </w:r>
      <w:r w:rsidR="002E5AB3" w:rsidRPr="00B41072">
        <w:rPr>
          <w:lang w:val="id-ID"/>
        </w:rPr>
        <w:t>bi</w:t>
      </w:r>
      <w:r w:rsidRPr="00B41072">
        <w:rPr>
          <w:lang w:val="id-ID"/>
        </w:rPr>
        <w:t xml:space="preserve">gram hasil peringkasan otomatis dan ringkasan </w:t>
      </w:r>
      <w:r w:rsidR="00BF04A7">
        <w:t>acuan</w:t>
      </w:r>
      <w:r w:rsidR="00BF04A7" w:rsidRPr="00B41072">
        <w:rPr>
          <w:lang w:val="id-ID"/>
        </w:rPr>
        <w:t xml:space="preserve"> </w:t>
      </w:r>
      <w:r w:rsidRPr="00B41072">
        <w:rPr>
          <w:lang w:val="id-ID"/>
        </w:rPr>
        <w:t>yang cocok.</w:t>
      </w:r>
      <w:r w:rsidR="0004314E" w:rsidRPr="00B41072">
        <w:rPr>
          <w:lang w:val="id-ID"/>
        </w:rPr>
        <w:t xml:space="preserve"> Nilai</w:t>
      </w:r>
      <w:r w:rsidR="00C916EF" w:rsidRPr="00B41072">
        <w:rPr>
          <w:lang w:val="id-ID"/>
        </w:rPr>
        <w:t xml:space="preserve"> </w:t>
      </w:r>
      <w:r w:rsidR="0004314E" w:rsidRPr="00B41072">
        <w:rPr>
          <w:lang w:val="id-ID"/>
        </w:rPr>
        <w:t xml:space="preserve">ROUGE-S </w:t>
      </w:r>
      <w:r w:rsidR="00591BE3">
        <w:rPr>
          <w:lang w:val="id-ID"/>
        </w:rPr>
        <w:t>merupakan nilai skor F1 yang</w:t>
      </w:r>
      <w:r w:rsidR="0004314E" w:rsidRPr="00B41072">
        <w:rPr>
          <w:lang w:val="id-ID"/>
        </w:rPr>
        <w:t xml:space="preserve"> dihitung dengan persamaan (II-4)</w:t>
      </w:r>
      <w:r w:rsidR="00841EE2">
        <w:rPr>
          <w:lang w:val="id-ID"/>
        </w:rPr>
        <w:t xml:space="preserve"> berdasarkan </w:t>
      </w:r>
      <w:r w:rsidR="00DC506A" w:rsidRPr="00B41072">
        <w:rPr>
          <w:lang w:val="id-ID"/>
        </w:rPr>
        <w:t>kombinasi persamaan (II-2) dan (II-3).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DA625C" w:rsidRPr="00B41072" w14:paraId="5528B5D2" w14:textId="77777777" w:rsidTr="00DA625C">
        <w:tc>
          <w:tcPr>
            <w:tcW w:w="577" w:type="pct"/>
            <w:vAlign w:val="center"/>
          </w:tcPr>
          <w:p w14:paraId="491703E5" w14:textId="77777777" w:rsidR="00DA625C" w:rsidRPr="00B41072" w:rsidRDefault="00DA625C" w:rsidP="00DA625C">
            <w:pPr>
              <w:jc w:val="center"/>
              <w:rPr>
                <w:lang w:val="id-ID"/>
              </w:rPr>
            </w:pPr>
          </w:p>
        </w:tc>
        <w:tc>
          <w:tcPr>
            <w:tcW w:w="3846" w:type="pct"/>
            <w:vAlign w:val="center"/>
          </w:tcPr>
          <w:p w14:paraId="12FD54C4" w14:textId="6298E47B" w:rsidR="00DA625C" w:rsidRPr="00B41072" w:rsidRDefault="00453633" w:rsidP="00DA625C">
            <w:pPr>
              <w:jc w:val="center"/>
              <w:rPr>
                <w:lang w:val="id-ID"/>
              </w:rPr>
            </w:pPr>
            <m:oMathPara>
              <m:oMath>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skip2</m:t>
                    </m:r>
                  </m:sub>
                </m:sSub>
                <m:r>
                  <w:rPr>
                    <w:rFonts w:ascii="Cambria Math" w:hAnsi="Cambria Math"/>
                    <w:lang w:val="id-ID"/>
                  </w:rPr>
                  <m:t>=</m:t>
                </m:r>
                <m:d>
                  <m:dPr>
                    <m:begChr m:val="|"/>
                    <m:endChr m:val="|"/>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S(X)∩S(Y)</m:t>
                        </m:r>
                      </m:num>
                      <m:den>
                        <m:r>
                          <w:rPr>
                            <w:rFonts w:ascii="Cambria Math" w:hAnsi="Cambria Math"/>
                            <w:lang w:val="id-ID"/>
                          </w:rPr>
                          <m:t>S(Y)</m:t>
                        </m:r>
                      </m:den>
                    </m:f>
                  </m:e>
                </m:d>
              </m:oMath>
            </m:oMathPara>
          </w:p>
        </w:tc>
        <w:tc>
          <w:tcPr>
            <w:tcW w:w="577" w:type="pct"/>
            <w:vAlign w:val="center"/>
          </w:tcPr>
          <w:p w14:paraId="1BA99E40" w14:textId="0629DA9D" w:rsidR="00DA625C" w:rsidRPr="00B41072" w:rsidRDefault="00DA625C" w:rsidP="00DA625C">
            <w:pPr>
              <w:jc w:val="center"/>
              <w:rPr>
                <w:lang w:val="id-ID"/>
              </w:rPr>
            </w:pPr>
            <w:r w:rsidRPr="00B41072">
              <w:rPr>
                <w:lang w:val="id-ID"/>
              </w:rPr>
              <w:t>(II-2)</w:t>
            </w:r>
          </w:p>
        </w:tc>
      </w:tr>
      <w:tr w:rsidR="00DA625C" w:rsidRPr="00B41072" w14:paraId="3CF3780D" w14:textId="77777777" w:rsidTr="00DA625C">
        <w:tc>
          <w:tcPr>
            <w:tcW w:w="577" w:type="pct"/>
            <w:vAlign w:val="center"/>
          </w:tcPr>
          <w:p w14:paraId="25C40783" w14:textId="77777777" w:rsidR="00DA625C" w:rsidRPr="00B41072" w:rsidRDefault="00DA625C" w:rsidP="00DA625C">
            <w:pPr>
              <w:jc w:val="center"/>
              <w:rPr>
                <w:lang w:val="id-ID"/>
              </w:rPr>
            </w:pPr>
          </w:p>
        </w:tc>
        <w:tc>
          <w:tcPr>
            <w:tcW w:w="3846" w:type="pct"/>
            <w:vAlign w:val="center"/>
          </w:tcPr>
          <w:p w14:paraId="6C61048E" w14:textId="0AAE75F9" w:rsidR="00DA625C" w:rsidRPr="00B41072" w:rsidRDefault="00453633" w:rsidP="00DA625C">
            <w:pPr>
              <w:jc w:val="center"/>
              <w:rPr>
                <w:lang w:val="id-ID"/>
              </w:rPr>
            </w:pPr>
            <m:oMathPara>
              <m:oMath>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skip2</m:t>
                    </m:r>
                  </m:sub>
                </m:sSub>
                <m:r>
                  <w:rPr>
                    <w:rFonts w:ascii="Cambria Math" w:hAnsi="Cambria Math"/>
                    <w:lang w:val="id-ID"/>
                  </w:rPr>
                  <m:t>=</m:t>
                </m:r>
                <m:d>
                  <m:dPr>
                    <m:begChr m:val="|"/>
                    <m:endChr m:val="|"/>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S(X)∩S(Y)</m:t>
                        </m:r>
                      </m:num>
                      <m:den>
                        <m:r>
                          <w:rPr>
                            <w:rFonts w:ascii="Cambria Math" w:hAnsi="Cambria Math"/>
                            <w:lang w:val="id-ID"/>
                          </w:rPr>
                          <m:t>S(X)</m:t>
                        </m:r>
                      </m:den>
                    </m:f>
                  </m:e>
                </m:d>
              </m:oMath>
            </m:oMathPara>
          </w:p>
        </w:tc>
        <w:tc>
          <w:tcPr>
            <w:tcW w:w="577" w:type="pct"/>
            <w:vAlign w:val="center"/>
          </w:tcPr>
          <w:p w14:paraId="60F89EDD" w14:textId="5D20E058" w:rsidR="00DA625C" w:rsidRPr="00B41072" w:rsidRDefault="00DA625C" w:rsidP="00DA625C">
            <w:pPr>
              <w:jc w:val="center"/>
              <w:rPr>
                <w:lang w:val="id-ID"/>
              </w:rPr>
            </w:pPr>
            <w:r w:rsidRPr="00B41072">
              <w:rPr>
                <w:lang w:val="id-ID"/>
              </w:rPr>
              <w:t>(II-3)</w:t>
            </w:r>
          </w:p>
        </w:tc>
      </w:tr>
      <w:tr w:rsidR="00013904" w:rsidRPr="00B41072" w14:paraId="2B57AA41" w14:textId="77777777" w:rsidTr="00DA625C">
        <w:tc>
          <w:tcPr>
            <w:tcW w:w="577" w:type="pct"/>
            <w:vAlign w:val="center"/>
          </w:tcPr>
          <w:p w14:paraId="3F062AB3" w14:textId="77777777" w:rsidR="00013904" w:rsidRPr="00B41072" w:rsidRDefault="00013904" w:rsidP="00C52B12">
            <w:pPr>
              <w:jc w:val="center"/>
              <w:rPr>
                <w:lang w:val="id-ID"/>
              </w:rPr>
            </w:pPr>
          </w:p>
        </w:tc>
        <w:tc>
          <w:tcPr>
            <w:tcW w:w="3846" w:type="pct"/>
            <w:vAlign w:val="center"/>
          </w:tcPr>
          <w:p w14:paraId="6AA0E8A5" w14:textId="144234AB" w:rsidR="00013904" w:rsidRPr="00B41072" w:rsidRDefault="00453633" w:rsidP="00C52B12">
            <w:pPr>
              <w:jc w:val="center"/>
              <w:rPr>
                <w:lang w:val="id-ID"/>
              </w:rPr>
            </w:pPr>
            <m:oMathPara>
              <m:oMath>
                <m:sSub>
                  <m:sSubPr>
                    <m:ctrlPr>
                      <w:rPr>
                        <w:rFonts w:ascii="Cambria Math" w:hAnsi="Cambria Math"/>
                        <w:i/>
                        <w:lang w:val="id-ID"/>
                      </w:rPr>
                    </m:ctrlPr>
                  </m:sSubPr>
                  <m:e>
                    <m:r>
                      <w:rPr>
                        <w:rFonts w:ascii="Cambria Math" w:hAnsi="Cambria Math"/>
                        <w:lang w:val="id-ID"/>
                      </w:rPr>
                      <m:t>F1</m:t>
                    </m:r>
                  </m:e>
                  <m:sub>
                    <m:r>
                      <w:rPr>
                        <w:rFonts w:ascii="Cambria Math" w:hAnsi="Cambria Math"/>
                        <w:lang w:val="id-ID"/>
                      </w:rPr>
                      <m:t>skip2</m:t>
                    </m:r>
                  </m:sub>
                </m:sSub>
                <m:r>
                  <w:rPr>
                    <w:rFonts w:ascii="Cambria Math" w:hAnsi="Cambria Math"/>
                    <w:lang w:val="id-ID"/>
                  </w:rPr>
                  <m:t>=</m:t>
                </m:r>
                <m:f>
                  <m:fPr>
                    <m:ctrlPr>
                      <w:rPr>
                        <w:rFonts w:ascii="Cambria Math" w:hAnsi="Cambria Math"/>
                        <w:i/>
                        <w:lang w:val="id-ID"/>
                      </w:rPr>
                    </m:ctrlPr>
                  </m:fPr>
                  <m:num>
                    <m:r>
                      <w:rPr>
                        <w:rFonts w:ascii="Cambria Math" w:hAnsi="Cambria Math"/>
                        <w:lang w:val="id-ID"/>
                      </w:rPr>
                      <m:t>2</m:t>
                    </m:r>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skip2</m:t>
                        </m:r>
                      </m:sub>
                    </m:sSub>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skip2</m:t>
                        </m:r>
                      </m:sub>
                    </m:sSub>
                  </m:num>
                  <m:den>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skip2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skip2</m:t>
                        </m:r>
                      </m:sub>
                    </m:sSub>
                  </m:den>
                </m:f>
              </m:oMath>
            </m:oMathPara>
          </w:p>
        </w:tc>
        <w:tc>
          <w:tcPr>
            <w:tcW w:w="577" w:type="pct"/>
            <w:vAlign w:val="center"/>
          </w:tcPr>
          <w:p w14:paraId="3A09F70E" w14:textId="4593BF3A" w:rsidR="00013904" w:rsidRPr="00B41072" w:rsidRDefault="00013904" w:rsidP="00C52B12">
            <w:pPr>
              <w:jc w:val="center"/>
              <w:rPr>
                <w:lang w:val="id-ID"/>
              </w:rPr>
            </w:pPr>
            <w:r w:rsidRPr="00B41072">
              <w:rPr>
                <w:lang w:val="id-ID"/>
              </w:rPr>
              <w:t>(II-4)</w:t>
            </w:r>
          </w:p>
        </w:tc>
      </w:tr>
    </w:tbl>
    <w:p w14:paraId="267C195E" w14:textId="2E8437E1" w:rsidR="002B02E4" w:rsidRPr="00B41072" w:rsidRDefault="002B02E4" w:rsidP="002B02E4">
      <w:pPr>
        <w:pStyle w:val="ListParagraph"/>
        <w:ind w:left="426"/>
        <w:rPr>
          <w:lang w:val="id-ID"/>
        </w:rPr>
      </w:pPr>
      <w:r w:rsidRPr="00B41072">
        <w:rPr>
          <w:lang w:val="id-ID"/>
        </w:rPr>
        <w:t xml:space="preserve">Di mana </w:t>
      </w:r>
      <m:oMath>
        <m:r>
          <w:rPr>
            <w:rFonts w:ascii="Cambria Math" w:hAnsi="Cambria Math"/>
            <w:lang w:val="id-ID"/>
          </w:rPr>
          <m:t xml:space="preserve">X </m:t>
        </m:r>
      </m:oMath>
      <w:r w:rsidR="00ED5322">
        <w:rPr>
          <w:lang w:val="en-US"/>
        </w:rPr>
        <w:t>merupakan ringkasan</w:t>
      </w:r>
      <w:r w:rsidR="00841E67">
        <w:rPr>
          <w:lang w:val="en-US"/>
        </w:rPr>
        <w:t xml:space="preserve"> hasil sistem</w:t>
      </w:r>
      <w:r w:rsidR="00ED5322">
        <w:rPr>
          <w:lang w:val="en-US"/>
        </w:rPr>
        <w:t xml:space="preserve">, </w:t>
      </w:r>
      <w:r w:rsidR="00841E67">
        <w:rPr>
          <w:lang w:val="en-US"/>
        </w:rPr>
        <w:t xml:space="preserve">Y merupakan ringkasan acuan, dan </w:t>
      </w:r>
      <m:oMath>
        <m:r>
          <w:rPr>
            <w:rFonts w:ascii="Cambria Math" w:hAnsi="Cambria Math"/>
            <w:lang w:val="en-US"/>
          </w:rPr>
          <m:t>S(X)</m:t>
        </m:r>
      </m:oMath>
      <w:r w:rsidR="00DA625C" w:rsidRPr="00B41072">
        <w:rPr>
          <w:lang w:val="id-ID"/>
        </w:rPr>
        <w:t xml:space="preserve"> merupakan himpunan skip</w:t>
      </w:r>
      <w:r w:rsidR="00D403DD" w:rsidRPr="00B41072">
        <w:rPr>
          <w:lang w:val="id-ID"/>
        </w:rPr>
        <w:t>-</w:t>
      </w:r>
      <w:r w:rsidR="00DA625C" w:rsidRPr="00B41072">
        <w:rPr>
          <w:lang w:val="id-ID"/>
        </w:rPr>
        <w:t>bi</w:t>
      </w:r>
      <w:r w:rsidR="00D403DD" w:rsidRPr="00B41072">
        <w:rPr>
          <w:lang w:val="id-ID"/>
        </w:rPr>
        <w:t xml:space="preserve">gram </w:t>
      </w:r>
      <w:r w:rsidR="001B1B66" w:rsidRPr="00B41072">
        <w:rPr>
          <w:lang w:val="id-ID"/>
        </w:rPr>
        <w:t xml:space="preserve">yang ada pada </w:t>
      </w:r>
      <m:oMath>
        <m:r>
          <w:rPr>
            <w:rFonts w:ascii="Cambria Math" w:hAnsi="Cambria Math"/>
            <w:lang w:val="id-ID"/>
          </w:rPr>
          <m:t>X</m:t>
        </m:r>
      </m:oMath>
      <w:r w:rsidR="001B1B66" w:rsidRPr="00B41072">
        <w:rPr>
          <w:lang w:val="id-ID"/>
        </w:rPr>
        <w:t xml:space="preserve">. </w:t>
      </w:r>
      <m:oMath>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skip2</m:t>
            </m:r>
          </m:sub>
        </m:sSub>
      </m:oMath>
      <w:r w:rsidR="001B1B66" w:rsidRPr="00B41072">
        <w:rPr>
          <w:lang w:val="id-ID"/>
        </w:rPr>
        <w:t xml:space="preserve"> menyatakan </w:t>
      </w:r>
      <w:r w:rsidR="001B1B66" w:rsidRPr="00B41072">
        <w:rPr>
          <w:i/>
          <w:lang w:val="id-ID"/>
        </w:rPr>
        <w:t>recall</w:t>
      </w:r>
      <w:r w:rsidR="001B1B66" w:rsidRPr="00B41072">
        <w:rPr>
          <w:lang w:val="id-ID"/>
        </w:rPr>
        <w:t xml:space="preserve">, sedangkan </w:t>
      </w:r>
      <m:oMath>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skip2</m:t>
            </m:r>
          </m:sub>
        </m:sSub>
      </m:oMath>
      <w:r w:rsidR="001B1B66" w:rsidRPr="00B41072">
        <w:rPr>
          <w:lang w:val="id-ID"/>
        </w:rPr>
        <w:t xml:space="preserve"> menyatakan </w:t>
      </w:r>
      <w:r w:rsidR="001B1B66" w:rsidRPr="00B41072">
        <w:rPr>
          <w:i/>
          <w:lang w:val="id-ID"/>
        </w:rPr>
        <w:t>precision</w:t>
      </w:r>
      <w:r w:rsidR="00A52F3B" w:rsidRPr="00B41072">
        <w:rPr>
          <w:lang w:val="id-ID"/>
        </w:rPr>
        <w:t>.</w:t>
      </w:r>
    </w:p>
    <w:p w14:paraId="26BEAD38" w14:textId="105BA2AA" w:rsidR="00985677" w:rsidRPr="00B41072" w:rsidRDefault="00985677" w:rsidP="00985677">
      <w:pPr>
        <w:pStyle w:val="ListParagraph"/>
        <w:numPr>
          <w:ilvl w:val="0"/>
          <w:numId w:val="24"/>
        </w:numPr>
        <w:ind w:left="426" w:hanging="426"/>
        <w:rPr>
          <w:lang w:val="id-ID"/>
        </w:rPr>
      </w:pPr>
      <w:r w:rsidRPr="00B41072">
        <w:rPr>
          <w:lang w:val="id-ID"/>
        </w:rPr>
        <w:t>ROUGE-SU</w:t>
      </w:r>
    </w:p>
    <w:p w14:paraId="7C081575" w14:textId="0F38909F" w:rsidR="00985677" w:rsidRPr="00B41072" w:rsidRDefault="00985677" w:rsidP="00985677">
      <w:pPr>
        <w:pStyle w:val="ListParagraph"/>
        <w:ind w:left="426"/>
        <w:rPr>
          <w:lang w:val="id-ID"/>
        </w:rPr>
      </w:pPr>
      <w:r w:rsidRPr="00B41072">
        <w:rPr>
          <w:lang w:val="id-ID"/>
        </w:rPr>
        <w:t>ROUGE-SU pada dasarnya merupakan gabungan dari ROUGE-1 dan ROUGE-S. ROUGE-SU menghitung jumlah unit unigram dan jumlah unit skip-</w:t>
      </w:r>
      <w:r w:rsidR="004956A0">
        <w:rPr>
          <w:lang w:val="en-US"/>
        </w:rPr>
        <w:t>bi</w:t>
      </w:r>
      <w:r w:rsidRPr="00B41072">
        <w:rPr>
          <w:lang w:val="id-ID"/>
        </w:rPr>
        <w:t xml:space="preserve">gram </w:t>
      </w:r>
      <w:r w:rsidR="00260B36">
        <w:rPr>
          <w:lang w:val="en-US"/>
        </w:rPr>
        <w:t>ringkasan hasil sistem</w:t>
      </w:r>
      <w:r w:rsidRPr="00B41072">
        <w:rPr>
          <w:lang w:val="id-ID"/>
        </w:rPr>
        <w:t xml:space="preserve"> dan ringkasan </w:t>
      </w:r>
      <w:r w:rsidR="00A0077A">
        <w:rPr>
          <w:lang w:val="en-US"/>
        </w:rPr>
        <w:t>acuan</w:t>
      </w:r>
      <w:r w:rsidRPr="00B41072">
        <w:rPr>
          <w:lang w:val="id-ID"/>
        </w:rPr>
        <w:t xml:space="preserve"> yang cocok.</w:t>
      </w:r>
    </w:p>
    <w:p w14:paraId="22E2DD32" w14:textId="06791253" w:rsidR="00CD56C1" w:rsidRPr="00B41072" w:rsidRDefault="00CD56C1" w:rsidP="00CD56C1">
      <w:pPr>
        <w:pStyle w:val="Caption"/>
        <w:jc w:val="center"/>
        <w:rPr>
          <w:i/>
          <w:lang w:val="id-ID"/>
        </w:rPr>
      </w:pPr>
      <w:bookmarkStart w:id="32" w:name="_Toc502435578"/>
      <w:r w:rsidRPr="00B41072">
        <w:rPr>
          <w:lang w:val="id-ID"/>
        </w:rPr>
        <w:t xml:space="preserve">Tabel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Tabel \* ARABIC \s 1 </w:instrText>
      </w:r>
      <w:r w:rsidRPr="00B41072">
        <w:rPr>
          <w:lang w:val="id-ID"/>
        </w:rPr>
        <w:fldChar w:fldCharType="separate"/>
      </w:r>
      <w:r w:rsidR="00877D79">
        <w:rPr>
          <w:noProof/>
          <w:lang w:val="id-ID"/>
        </w:rPr>
        <w:t>2</w:t>
      </w:r>
      <w:r w:rsidRPr="00B41072">
        <w:rPr>
          <w:lang w:val="id-ID"/>
        </w:rPr>
        <w:fldChar w:fldCharType="end"/>
      </w:r>
      <w:r w:rsidRPr="00B41072">
        <w:rPr>
          <w:lang w:val="id-ID"/>
        </w:rPr>
        <w:t>. Contoh Perhitungan ROUGE</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3435"/>
        <w:gridCol w:w="3057"/>
      </w:tblGrid>
      <w:tr w:rsidR="00FA06DC" w:rsidRPr="00B41072" w14:paraId="63487277" w14:textId="48FDFE7B" w:rsidTr="00583D61">
        <w:trPr>
          <w:jc w:val="center"/>
        </w:trPr>
        <w:tc>
          <w:tcPr>
            <w:tcW w:w="1435" w:type="dxa"/>
            <w:shd w:val="clear" w:color="auto" w:fill="D9D9D9" w:themeFill="background1" w:themeFillShade="D9"/>
          </w:tcPr>
          <w:p w14:paraId="14D14CC8" w14:textId="68079D07" w:rsidR="00FA06DC" w:rsidRPr="00B41072" w:rsidRDefault="00FA06DC" w:rsidP="0085662F">
            <w:pPr>
              <w:spacing w:before="0" w:line="240" w:lineRule="auto"/>
              <w:jc w:val="left"/>
              <w:rPr>
                <w:sz w:val="20"/>
                <w:lang w:val="id-ID"/>
              </w:rPr>
            </w:pPr>
          </w:p>
        </w:tc>
        <w:tc>
          <w:tcPr>
            <w:tcW w:w="3435" w:type="dxa"/>
            <w:shd w:val="clear" w:color="auto" w:fill="D9D9D9" w:themeFill="background1" w:themeFillShade="D9"/>
          </w:tcPr>
          <w:p w14:paraId="3C7B5A6A" w14:textId="58C4185A" w:rsidR="00FA06DC" w:rsidRPr="00B41072" w:rsidRDefault="00FA06DC" w:rsidP="0085662F">
            <w:pPr>
              <w:spacing w:before="0" w:line="240" w:lineRule="auto"/>
              <w:jc w:val="left"/>
              <w:rPr>
                <w:sz w:val="20"/>
                <w:lang w:val="id-ID"/>
              </w:rPr>
            </w:pPr>
            <w:r w:rsidRPr="00B41072">
              <w:rPr>
                <w:sz w:val="20"/>
                <w:lang w:val="id-ID"/>
              </w:rPr>
              <w:t>Ringkasan Hasil Sistem</w:t>
            </w:r>
          </w:p>
        </w:tc>
        <w:tc>
          <w:tcPr>
            <w:tcW w:w="3057" w:type="dxa"/>
            <w:shd w:val="clear" w:color="auto" w:fill="D9D9D9" w:themeFill="background1" w:themeFillShade="D9"/>
          </w:tcPr>
          <w:p w14:paraId="531891F8" w14:textId="6C7708D3" w:rsidR="00FA06DC" w:rsidRPr="00B41072" w:rsidRDefault="00FA06DC" w:rsidP="0085662F">
            <w:pPr>
              <w:spacing w:before="0" w:line="240" w:lineRule="auto"/>
              <w:jc w:val="left"/>
              <w:rPr>
                <w:sz w:val="20"/>
                <w:lang w:val="id-ID"/>
              </w:rPr>
            </w:pPr>
            <w:commentRangeStart w:id="33"/>
            <w:r w:rsidRPr="00B41072">
              <w:rPr>
                <w:sz w:val="20"/>
                <w:lang w:val="id-ID"/>
              </w:rPr>
              <w:t>Ringkasan Acuan</w:t>
            </w:r>
            <w:commentRangeEnd w:id="33"/>
            <w:r w:rsidR="00FC2B61">
              <w:rPr>
                <w:rStyle w:val="CommentReference"/>
              </w:rPr>
              <w:commentReference w:id="33"/>
            </w:r>
          </w:p>
        </w:tc>
      </w:tr>
      <w:tr w:rsidR="00FA06DC" w:rsidRPr="00B41072" w14:paraId="318D267E" w14:textId="70A4B666" w:rsidTr="00CD4637">
        <w:trPr>
          <w:jc w:val="center"/>
        </w:trPr>
        <w:tc>
          <w:tcPr>
            <w:tcW w:w="1435" w:type="dxa"/>
          </w:tcPr>
          <w:p w14:paraId="6D5C36E3" w14:textId="64185569" w:rsidR="00FA06DC" w:rsidRPr="00B41072" w:rsidRDefault="00FA06DC" w:rsidP="0085662F">
            <w:pPr>
              <w:spacing w:before="0" w:line="240" w:lineRule="auto"/>
              <w:jc w:val="left"/>
              <w:rPr>
                <w:sz w:val="20"/>
                <w:lang w:val="id-ID"/>
              </w:rPr>
            </w:pPr>
            <w:r w:rsidRPr="00B41072">
              <w:rPr>
                <w:sz w:val="20"/>
                <w:lang w:val="id-ID"/>
              </w:rPr>
              <w:t>Teks</w:t>
            </w:r>
          </w:p>
        </w:tc>
        <w:tc>
          <w:tcPr>
            <w:tcW w:w="3435" w:type="dxa"/>
          </w:tcPr>
          <w:p w14:paraId="05B2A5BE" w14:textId="30430E7F" w:rsidR="00FA06DC" w:rsidRPr="00B41072" w:rsidRDefault="00BB6230" w:rsidP="0085662F">
            <w:pPr>
              <w:spacing w:before="0" w:line="240" w:lineRule="auto"/>
              <w:jc w:val="left"/>
              <w:rPr>
                <w:sz w:val="20"/>
                <w:lang w:val="id-ID"/>
              </w:rPr>
            </w:pPr>
            <w:r w:rsidRPr="00B41072">
              <w:rPr>
                <w:sz w:val="20"/>
                <w:lang w:val="id-ID"/>
              </w:rPr>
              <w:t xml:space="preserve">Edward Sirait merupakan </w:t>
            </w:r>
            <w:r w:rsidR="00FA06DC" w:rsidRPr="00B41072">
              <w:rPr>
                <w:sz w:val="20"/>
                <w:lang w:val="id-ID"/>
              </w:rPr>
              <w:t xml:space="preserve">Direktur </w:t>
            </w:r>
            <w:r w:rsidR="00677DF9" w:rsidRPr="00B41072">
              <w:rPr>
                <w:sz w:val="20"/>
                <w:lang w:val="id-ID"/>
              </w:rPr>
              <w:t>umum</w:t>
            </w:r>
            <w:r w:rsidR="00FA06DC" w:rsidRPr="00B41072">
              <w:rPr>
                <w:sz w:val="20"/>
                <w:lang w:val="id-ID"/>
              </w:rPr>
              <w:t xml:space="preserve"> Lion Air</w:t>
            </w:r>
          </w:p>
        </w:tc>
        <w:tc>
          <w:tcPr>
            <w:tcW w:w="3057" w:type="dxa"/>
          </w:tcPr>
          <w:p w14:paraId="79F6690D" w14:textId="6DB33BA6" w:rsidR="00FA06DC" w:rsidRPr="00B41072" w:rsidRDefault="00FA06DC" w:rsidP="0085662F">
            <w:pPr>
              <w:spacing w:before="0" w:line="240" w:lineRule="auto"/>
              <w:jc w:val="left"/>
              <w:rPr>
                <w:sz w:val="20"/>
                <w:lang w:val="id-ID"/>
              </w:rPr>
            </w:pPr>
            <w:r w:rsidRPr="00B41072">
              <w:rPr>
                <w:sz w:val="20"/>
                <w:lang w:val="id-ID"/>
              </w:rPr>
              <w:t xml:space="preserve">Direktur </w:t>
            </w:r>
            <w:r w:rsidR="00BB6230" w:rsidRPr="00B41072">
              <w:rPr>
                <w:sz w:val="20"/>
                <w:lang w:val="id-ID"/>
              </w:rPr>
              <w:t>umum Lion Air adalah Edward Sirait</w:t>
            </w:r>
          </w:p>
        </w:tc>
      </w:tr>
      <w:tr w:rsidR="00FA06DC" w:rsidRPr="00B41072" w14:paraId="0226CC97" w14:textId="7D291D9E" w:rsidTr="00CD4637">
        <w:trPr>
          <w:jc w:val="center"/>
        </w:trPr>
        <w:tc>
          <w:tcPr>
            <w:tcW w:w="1435" w:type="dxa"/>
          </w:tcPr>
          <w:p w14:paraId="28170A0A" w14:textId="6ABB9F07" w:rsidR="00FA06DC" w:rsidRPr="00B41072" w:rsidRDefault="00FA06DC" w:rsidP="0085662F">
            <w:pPr>
              <w:spacing w:before="0" w:line="240" w:lineRule="auto"/>
              <w:jc w:val="left"/>
              <w:rPr>
                <w:sz w:val="20"/>
                <w:lang w:val="id-ID"/>
              </w:rPr>
            </w:pPr>
            <w:r w:rsidRPr="00B41072">
              <w:rPr>
                <w:sz w:val="20"/>
                <w:lang w:val="id-ID"/>
              </w:rPr>
              <w:t>Unigram</w:t>
            </w:r>
          </w:p>
        </w:tc>
        <w:tc>
          <w:tcPr>
            <w:tcW w:w="3435" w:type="dxa"/>
          </w:tcPr>
          <w:p w14:paraId="16E8F5B5" w14:textId="2D7ADC00" w:rsidR="00FA06DC" w:rsidRPr="00B41072" w:rsidRDefault="00677DF9" w:rsidP="0085662F">
            <w:pPr>
              <w:spacing w:before="0" w:line="240" w:lineRule="auto"/>
              <w:jc w:val="left"/>
              <w:rPr>
                <w:sz w:val="20"/>
                <w:lang w:val="id-ID"/>
              </w:rPr>
            </w:pPr>
            <w:r w:rsidRPr="00B41072">
              <w:rPr>
                <w:b/>
                <w:sz w:val="20"/>
                <w:lang w:val="id-ID"/>
              </w:rPr>
              <w:t>Edward</w:t>
            </w:r>
            <w:r w:rsidRPr="00B41072">
              <w:rPr>
                <w:sz w:val="20"/>
                <w:lang w:val="id-ID"/>
              </w:rPr>
              <w:t xml:space="preserve">, </w:t>
            </w:r>
            <w:r w:rsidRPr="00B41072">
              <w:rPr>
                <w:b/>
                <w:sz w:val="20"/>
                <w:lang w:val="id-ID"/>
              </w:rPr>
              <w:t>Sirait</w:t>
            </w:r>
            <w:r w:rsidRPr="00B41072">
              <w:rPr>
                <w:sz w:val="20"/>
                <w:lang w:val="id-ID"/>
              </w:rPr>
              <w:t xml:space="preserve">, merupakan, </w:t>
            </w:r>
            <w:r w:rsidRPr="00B41072">
              <w:rPr>
                <w:b/>
                <w:sz w:val="20"/>
                <w:lang w:val="id-ID"/>
              </w:rPr>
              <w:t>Direktur</w:t>
            </w:r>
            <w:r w:rsidRPr="00B41072">
              <w:rPr>
                <w:sz w:val="20"/>
                <w:lang w:val="id-ID"/>
              </w:rPr>
              <w:t xml:space="preserve">, </w:t>
            </w:r>
            <w:r w:rsidRPr="00B41072">
              <w:rPr>
                <w:b/>
                <w:sz w:val="20"/>
                <w:lang w:val="id-ID"/>
              </w:rPr>
              <w:t>umum</w:t>
            </w:r>
            <w:r w:rsidRPr="00B41072">
              <w:rPr>
                <w:sz w:val="20"/>
                <w:lang w:val="id-ID"/>
              </w:rPr>
              <w:t xml:space="preserve">, </w:t>
            </w:r>
            <w:r w:rsidRPr="00B41072">
              <w:rPr>
                <w:b/>
                <w:sz w:val="20"/>
                <w:lang w:val="id-ID"/>
              </w:rPr>
              <w:t>Lion</w:t>
            </w:r>
            <w:r w:rsidRPr="00B41072">
              <w:rPr>
                <w:sz w:val="20"/>
                <w:lang w:val="id-ID"/>
              </w:rPr>
              <w:t xml:space="preserve">, </w:t>
            </w:r>
            <w:r w:rsidRPr="00B41072">
              <w:rPr>
                <w:b/>
                <w:sz w:val="20"/>
                <w:lang w:val="id-ID"/>
              </w:rPr>
              <w:t>Air</w:t>
            </w:r>
          </w:p>
        </w:tc>
        <w:tc>
          <w:tcPr>
            <w:tcW w:w="3057" w:type="dxa"/>
          </w:tcPr>
          <w:p w14:paraId="2D622704" w14:textId="38C077A2" w:rsidR="00FA06DC" w:rsidRPr="00B41072" w:rsidRDefault="00BB6230" w:rsidP="0085662F">
            <w:pPr>
              <w:spacing w:before="0" w:line="240" w:lineRule="auto"/>
              <w:jc w:val="left"/>
              <w:rPr>
                <w:sz w:val="20"/>
                <w:lang w:val="id-ID"/>
              </w:rPr>
            </w:pPr>
            <w:r w:rsidRPr="00B41072">
              <w:rPr>
                <w:b/>
                <w:sz w:val="20"/>
                <w:lang w:val="id-ID"/>
              </w:rPr>
              <w:t>Direktur</w:t>
            </w:r>
            <w:r w:rsidRPr="00B41072">
              <w:rPr>
                <w:sz w:val="20"/>
                <w:lang w:val="id-ID"/>
              </w:rPr>
              <w:t xml:space="preserve">, </w:t>
            </w:r>
            <w:r w:rsidR="00960AA0" w:rsidRPr="00B41072">
              <w:rPr>
                <w:b/>
                <w:sz w:val="20"/>
                <w:lang w:val="id-ID"/>
              </w:rPr>
              <w:t>umum</w:t>
            </w:r>
            <w:r w:rsidRPr="00B41072">
              <w:rPr>
                <w:sz w:val="20"/>
                <w:lang w:val="id-ID"/>
              </w:rPr>
              <w:t xml:space="preserve">, </w:t>
            </w:r>
            <w:r w:rsidRPr="00B41072">
              <w:rPr>
                <w:b/>
                <w:sz w:val="20"/>
                <w:lang w:val="id-ID"/>
              </w:rPr>
              <w:t>Lion</w:t>
            </w:r>
            <w:r w:rsidRPr="00B41072">
              <w:rPr>
                <w:sz w:val="20"/>
                <w:lang w:val="id-ID"/>
              </w:rPr>
              <w:t xml:space="preserve">, </w:t>
            </w:r>
            <w:r w:rsidRPr="00B41072">
              <w:rPr>
                <w:b/>
                <w:sz w:val="20"/>
                <w:lang w:val="id-ID"/>
              </w:rPr>
              <w:t>Air</w:t>
            </w:r>
            <w:r w:rsidRPr="00B41072">
              <w:rPr>
                <w:sz w:val="20"/>
                <w:lang w:val="id-ID"/>
              </w:rPr>
              <w:t xml:space="preserve">, </w:t>
            </w:r>
            <w:r w:rsidR="009A11F4" w:rsidRPr="00B41072">
              <w:rPr>
                <w:sz w:val="20"/>
                <w:lang w:val="id-ID"/>
              </w:rPr>
              <w:t xml:space="preserve">adalah, </w:t>
            </w:r>
            <w:r w:rsidRPr="00B41072">
              <w:rPr>
                <w:b/>
                <w:sz w:val="20"/>
                <w:lang w:val="id-ID"/>
              </w:rPr>
              <w:t>Edward</w:t>
            </w:r>
            <w:r w:rsidRPr="00B41072">
              <w:rPr>
                <w:sz w:val="20"/>
                <w:lang w:val="id-ID"/>
              </w:rPr>
              <w:t xml:space="preserve">, </w:t>
            </w:r>
            <w:r w:rsidRPr="00B41072">
              <w:rPr>
                <w:b/>
                <w:sz w:val="20"/>
                <w:lang w:val="id-ID"/>
              </w:rPr>
              <w:t>Sirait</w:t>
            </w:r>
          </w:p>
        </w:tc>
      </w:tr>
      <w:tr w:rsidR="00FA06DC" w:rsidRPr="00B41072" w14:paraId="0146AC76" w14:textId="297F9E98" w:rsidTr="00CD4637">
        <w:trPr>
          <w:jc w:val="center"/>
        </w:trPr>
        <w:tc>
          <w:tcPr>
            <w:tcW w:w="1435" w:type="dxa"/>
          </w:tcPr>
          <w:p w14:paraId="414C47A1" w14:textId="39C6C6D4" w:rsidR="00FA06DC" w:rsidRPr="00B41072" w:rsidRDefault="00FA06DC" w:rsidP="0085662F">
            <w:pPr>
              <w:spacing w:before="0" w:line="240" w:lineRule="auto"/>
              <w:jc w:val="left"/>
              <w:rPr>
                <w:sz w:val="20"/>
                <w:lang w:val="id-ID"/>
              </w:rPr>
            </w:pPr>
            <w:r w:rsidRPr="00B41072">
              <w:rPr>
                <w:sz w:val="20"/>
                <w:lang w:val="id-ID"/>
              </w:rPr>
              <w:lastRenderedPageBreak/>
              <w:t>Bigram</w:t>
            </w:r>
          </w:p>
        </w:tc>
        <w:tc>
          <w:tcPr>
            <w:tcW w:w="3435" w:type="dxa"/>
          </w:tcPr>
          <w:p w14:paraId="2664BA2A" w14:textId="700C854F" w:rsidR="00CD4637" w:rsidRPr="00B41072" w:rsidRDefault="00CD4637" w:rsidP="0085662F">
            <w:pPr>
              <w:spacing w:before="0" w:line="240" w:lineRule="auto"/>
              <w:jc w:val="left"/>
              <w:rPr>
                <w:sz w:val="20"/>
                <w:lang w:val="id-ID"/>
              </w:rPr>
            </w:pPr>
            <w:r w:rsidRPr="00B41072">
              <w:rPr>
                <w:b/>
                <w:sz w:val="20"/>
                <w:lang w:val="id-ID"/>
              </w:rPr>
              <w:t>Edward</w:t>
            </w:r>
            <w:r w:rsidRPr="00B41072">
              <w:rPr>
                <w:sz w:val="20"/>
                <w:lang w:val="id-ID"/>
              </w:rPr>
              <w:t xml:space="preserve"> </w:t>
            </w:r>
            <w:r w:rsidRPr="00B41072">
              <w:rPr>
                <w:b/>
                <w:sz w:val="20"/>
                <w:lang w:val="id-ID"/>
              </w:rPr>
              <w:t>Sirait</w:t>
            </w:r>
            <w:r w:rsidRPr="00B41072">
              <w:rPr>
                <w:sz w:val="20"/>
                <w:lang w:val="id-ID"/>
              </w:rPr>
              <w:t xml:space="preserve">, Sirait merupakan, merupakan Direktur, </w:t>
            </w:r>
            <w:r w:rsidRPr="00B41072">
              <w:rPr>
                <w:b/>
                <w:sz w:val="20"/>
                <w:lang w:val="id-ID"/>
              </w:rPr>
              <w:t>Direktur</w:t>
            </w:r>
            <w:r w:rsidRPr="00B41072">
              <w:rPr>
                <w:sz w:val="20"/>
                <w:lang w:val="id-ID"/>
              </w:rPr>
              <w:t xml:space="preserve"> </w:t>
            </w:r>
            <w:r w:rsidRPr="00B41072">
              <w:rPr>
                <w:b/>
                <w:sz w:val="20"/>
                <w:lang w:val="id-ID"/>
              </w:rPr>
              <w:t>umum</w:t>
            </w:r>
            <w:r w:rsidRPr="00B41072">
              <w:rPr>
                <w:sz w:val="20"/>
                <w:lang w:val="id-ID"/>
              </w:rPr>
              <w:t xml:space="preserve">, </w:t>
            </w:r>
            <w:r w:rsidRPr="00B41072">
              <w:rPr>
                <w:b/>
                <w:sz w:val="20"/>
                <w:lang w:val="id-ID"/>
              </w:rPr>
              <w:t>umum</w:t>
            </w:r>
            <w:r w:rsidRPr="00B41072">
              <w:rPr>
                <w:sz w:val="20"/>
                <w:lang w:val="id-ID"/>
              </w:rPr>
              <w:t xml:space="preserve"> </w:t>
            </w:r>
            <w:r w:rsidRPr="00B41072">
              <w:rPr>
                <w:b/>
                <w:sz w:val="20"/>
                <w:lang w:val="id-ID"/>
              </w:rPr>
              <w:t>Lion</w:t>
            </w:r>
            <w:r w:rsidRPr="00B41072">
              <w:rPr>
                <w:sz w:val="20"/>
                <w:lang w:val="id-ID"/>
              </w:rPr>
              <w:t xml:space="preserve">, </w:t>
            </w:r>
            <w:r w:rsidRPr="00B41072">
              <w:rPr>
                <w:b/>
                <w:sz w:val="20"/>
                <w:lang w:val="id-ID"/>
              </w:rPr>
              <w:t>Lion</w:t>
            </w:r>
            <w:r w:rsidRPr="00B41072">
              <w:rPr>
                <w:sz w:val="20"/>
                <w:lang w:val="id-ID"/>
              </w:rPr>
              <w:t xml:space="preserve"> </w:t>
            </w:r>
            <w:r w:rsidRPr="00B41072">
              <w:rPr>
                <w:b/>
                <w:sz w:val="20"/>
                <w:lang w:val="id-ID"/>
              </w:rPr>
              <w:t>Air</w:t>
            </w:r>
          </w:p>
        </w:tc>
        <w:tc>
          <w:tcPr>
            <w:tcW w:w="3057" w:type="dxa"/>
          </w:tcPr>
          <w:p w14:paraId="1FF3F467" w14:textId="440FA668" w:rsidR="00FA06DC" w:rsidRPr="00B41072" w:rsidRDefault="00CD4637" w:rsidP="0085662F">
            <w:pPr>
              <w:spacing w:before="0" w:line="240" w:lineRule="auto"/>
              <w:jc w:val="left"/>
              <w:rPr>
                <w:sz w:val="20"/>
                <w:lang w:val="id-ID"/>
              </w:rPr>
            </w:pPr>
            <w:r w:rsidRPr="00B41072">
              <w:rPr>
                <w:b/>
                <w:sz w:val="20"/>
                <w:lang w:val="id-ID"/>
              </w:rPr>
              <w:t>Direktur</w:t>
            </w:r>
            <w:r w:rsidRPr="00B41072">
              <w:rPr>
                <w:sz w:val="20"/>
                <w:lang w:val="id-ID"/>
              </w:rPr>
              <w:t xml:space="preserve"> </w:t>
            </w:r>
            <w:r w:rsidRPr="00B41072">
              <w:rPr>
                <w:b/>
                <w:sz w:val="20"/>
                <w:lang w:val="id-ID"/>
              </w:rPr>
              <w:t>umum</w:t>
            </w:r>
            <w:r w:rsidRPr="00B41072">
              <w:rPr>
                <w:sz w:val="20"/>
                <w:lang w:val="id-ID"/>
              </w:rPr>
              <w:t xml:space="preserve">, </w:t>
            </w:r>
            <w:r w:rsidRPr="00B41072">
              <w:rPr>
                <w:b/>
                <w:sz w:val="20"/>
                <w:lang w:val="id-ID"/>
              </w:rPr>
              <w:t>umum Lion</w:t>
            </w:r>
            <w:r w:rsidRPr="00B41072">
              <w:rPr>
                <w:sz w:val="20"/>
                <w:lang w:val="id-ID"/>
              </w:rPr>
              <w:t xml:space="preserve">, </w:t>
            </w:r>
            <w:r w:rsidRPr="00B41072">
              <w:rPr>
                <w:b/>
                <w:sz w:val="20"/>
                <w:lang w:val="id-ID"/>
              </w:rPr>
              <w:t>Lion</w:t>
            </w:r>
            <w:r w:rsidRPr="00B41072">
              <w:rPr>
                <w:sz w:val="20"/>
                <w:lang w:val="id-ID"/>
              </w:rPr>
              <w:t xml:space="preserve"> </w:t>
            </w:r>
            <w:r w:rsidRPr="00B41072">
              <w:rPr>
                <w:b/>
                <w:sz w:val="20"/>
                <w:lang w:val="id-ID"/>
              </w:rPr>
              <w:t>Air</w:t>
            </w:r>
            <w:r w:rsidRPr="00B41072">
              <w:rPr>
                <w:sz w:val="20"/>
                <w:lang w:val="id-ID"/>
              </w:rPr>
              <w:t xml:space="preserve">, Air adalah, adalah Edward, </w:t>
            </w:r>
            <w:r w:rsidRPr="00CC3C93">
              <w:rPr>
                <w:b/>
                <w:sz w:val="20"/>
                <w:lang w:val="id-ID"/>
              </w:rPr>
              <w:t>Edward Sirai</w:t>
            </w:r>
            <w:r w:rsidR="00390A80" w:rsidRPr="00CC3C93">
              <w:rPr>
                <w:b/>
                <w:sz w:val="20"/>
                <w:lang w:val="id-ID"/>
              </w:rPr>
              <w:t>t</w:t>
            </w:r>
          </w:p>
        </w:tc>
      </w:tr>
      <w:tr w:rsidR="00FA06DC" w:rsidRPr="00B41072" w14:paraId="777EE958" w14:textId="6CF3DC52" w:rsidTr="00CD4637">
        <w:trPr>
          <w:jc w:val="center"/>
        </w:trPr>
        <w:tc>
          <w:tcPr>
            <w:tcW w:w="1435" w:type="dxa"/>
          </w:tcPr>
          <w:p w14:paraId="426B310D" w14:textId="20794AC4" w:rsidR="00FA06DC" w:rsidRPr="00B41072" w:rsidRDefault="00FA06DC" w:rsidP="0085662F">
            <w:pPr>
              <w:spacing w:before="0" w:line="240" w:lineRule="auto"/>
              <w:jc w:val="left"/>
              <w:rPr>
                <w:sz w:val="20"/>
                <w:lang w:val="id-ID"/>
              </w:rPr>
            </w:pPr>
            <w:r w:rsidRPr="00B41072">
              <w:rPr>
                <w:sz w:val="20"/>
                <w:lang w:val="id-ID"/>
              </w:rPr>
              <w:t>Skip-bigram</w:t>
            </w:r>
          </w:p>
        </w:tc>
        <w:tc>
          <w:tcPr>
            <w:tcW w:w="3435" w:type="dxa"/>
          </w:tcPr>
          <w:p w14:paraId="254587FE" w14:textId="3B1342CC" w:rsidR="00FA06DC" w:rsidRPr="00B41072" w:rsidRDefault="00CD4637" w:rsidP="0085662F">
            <w:pPr>
              <w:spacing w:before="0" w:line="240" w:lineRule="auto"/>
              <w:jc w:val="left"/>
              <w:rPr>
                <w:sz w:val="20"/>
                <w:lang w:val="id-ID"/>
              </w:rPr>
            </w:pPr>
            <w:r w:rsidRPr="00B41072">
              <w:rPr>
                <w:b/>
                <w:sz w:val="20"/>
                <w:lang w:val="id-ID"/>
              </w:rPr>
              <w:t>Edward</w:t>
            </w:r>
            <w:r w:rsidRPr="00B41072">
              <w:rPr>
                <w:sz w:val="20"/>
                <w:lang w:val="id-ID"/>
              </w:rPr>
              <w:t xml:space="preserve"> </w:t>
            </w:r>
            <w:r w:rsidRPr="00B41072">
              <w:rPr>
                <w:b/>
                <w:sz w:val="20"/>
                <w:lang w:val="id-ID"/>
              </w:rPr>
              <w:t>Sirait</w:t>
            </w:r>
            <w:r w:rsidRPr="00B41072">
              <w:rPr>
                <w:sz w:val="20"/>
                <w:lang w:val="id-ID"/>
              </w:rPr>
              <w:t xml:space="preserve">, Edward merupakan, Edward Direktur, Edward umum, Edward Lion, Edward Air, Sirait merupakan, </w:t>
            </w:r>
            <w:r w:rsidR="00E86AE2" w:rsidRPr="00B41072">
              <w:rPr>
                <w:sz w:val="20"/>
                <w:lang w:val="id-ID"/>
              </w:rPr>
              <w:t>Sirait Direktur,</w:t>
            </w:r>
            <w:r w:rsidR="009D0E9A" w:rsidRPr="00B41072">
              <w:rPr>
                <w:sz w:val="20"/>
                <w:lang w:val="id-ID"/>
              </w:rPr>
              <w:t xml:space="preserve"> Sirait Lion, Sirait Air,</w:t>
            </w:r>
            <w:r w:rsidR="00E86AE2" w:rsidRPr="00B41072">
              <w:rPr>
                <w:sz w:val="20"/>
                <w:lang w:val="id-ID"/>
              </w:rPr>
              <w:t xml:space="preserve"> </w:t>
            </w:r>
            <w:r w:rsidRPr="00B41072">
              <w:rPr>
                <w:sz w:val="20"/>
                <w:lang w:val="id-ID"/>
              </w:rPr>
              <w:t xml:space="preserve">merupakan Direktur, </w:t>
            </w:r>
            <w:r w:rsidR="00FE30B8" w:rsidRPr="00B41072">
              <w:rPr>
                <w:sz w:val="20"/>
                <w:lang w:val="id-ID"/>
              </w:rPr>
              <w:t xml:space="preserve">merupakan umum, </w:t>
            </w:r>
            <w:r w:rsidR="00A72CF8" w:rsidRPr="00B41072">
              <w:rPr>
                <w:sz w:val="20"/>
                <w:lang w:val="id-ID"/>
              </w:rPr>
              <w:t xml:space="preserve">merupakan Lion, merupakan Air, </w:t>
            </w:r>
            <w:r w:rsidRPr="00B41072">
              <w:rPr>
                <w:b/>
                <w:sz w:val="20"/>
                <w:lang w:val="id-ID"/>
              </w:rPr>
              <w:t>Direktur umum</w:t>
            </w:r>
            <w:r w:rsidRPr="00B41072">
              <w:rPr>
                <w:sz w:val="20"/>
                <w:lang w:val="id-ID"/>
              </w:rPr>
              <w:t xml:space="preserve">, </w:t>
            </w:r>
            <w:r w:rsidR="003B2EF8" w:rsidRPr="00B41072">
              <w:rPr>
                <w:b/>
                <w:sz w:val="20"/>
                <w:lang w:val="id-ID"/>
              </w:rPr>
              <w:t>Direktur</w:t>
            </w:r>
            <w:r w:rsidR="003B2EF8" w:rsidRPr="00B41072">
              <w:rPr>
                <w:sz w:val="20"/>
                <w:lang w:val="id-ID"/>
              </w:rPr>
              <w:t xml:space="preserve"> </w:t>
            </w:r>
            <w:r w:rsidR="003B2EF8" w:rsidRPr="00B41072">
              <w:rPr>
                <w:b/>
                <w:sz w:val="20"/>
                <w:lang w:val="id-ID"/>
              </w:rPr>
              <w:t>Lion</w:t>
            </w:r>
            <w:r w:rsidR="003B2EF8" w:rsidRPr="00B41072">
              <w:rPr>
                <w:sz w:val="20"/>
                <w:lang w:val="id-ID"/>
              </w:rPr>
              <w:t xml:space="preserve">, </w:t>
            </w:r>
            <w:r w:rsidR="003B2EF8" w:rsidRPr="00B41072">
              <w:rPr>
                <w:b/>
                <w:sz w:val="20"/>
                <w:lang w:val="id-ID"/>
              </w:rPr>
              <w:t>Direktur Air</w:t>
            </w:r>
            <w:r w:rsidR="003B2EF8" w:rsidRPr="00B41072">
              <w:rPr>
                <w:sz w:val="20"/>
                <w:lang w:val="id-ID"/>
              </w:rPr>
              <w:t xml:space="preserve">, </w:t>
            </w:r>
            <w:r w:rsidRPr="00B41072">
              <w:rPr>
                <w:b/>
                <w:sz w:val="20"/>
                <w:lang w:val="id-ID"/>
              </w:rPr>
              <w:t>umum Lion</w:t>
            </w:r>
            <w:r w:rsidRPr="00B41072">
              <w:rPr>
                <w:sz w:val="20"/>
                <w:lang w:val="id-ID"/>
              </w:rPr>
              <w:t xml:space="preserve">, </w:t>
            </w:r>
            <w:r w:rsidR="003B2EF8" w:rsidRPr="00B41072">
              <w:rPr>
                <w:b/>
                <w:sz w:val="20"/>
                <w:lang w:val="id-ID"/>
              </w:rPr>
              <w:t>umum Air</w:t>
            </w:r>
            <w:r w:rsidR="003B2EF8" w:rsidRPr="00B41072">
              <w:rPr>
                <w:sz w:val="20"/>
                <w:lang w:val="id-ID"/>
              </w:rPr>
              <w:t xml:space="preserve">, </w:t>
            </w:r>
            <w:r w:rsidRPr="00B41072">
              <w:rPr>
                <w:b/>
                <w:sz w:val="20"/>
                <w:lang w:val="id-ID"/>
              </w:rPr>
              <w:t>Lion Air</w:t>
            </w:r>
          </w:p>
        </w:tc>
        <w:tc>
          <w:tcPr>
            <w:tcW w:w="3057" w:type="dxa"/>
          </w:tcPr>
          <w:p w14:paraId="62582BE0" w14:textId="337338A0" w:rsidR="00FA06DC" w:rsidRPr="00B41072" w:rsidRDefault="00960AA0" w:rsidP="0085662F">
            <w:pPr>
              <w:spacing w:before="0" w:line="240" w:lineRule="auto"/>
              <w:jc w:val="left"/>
              <w:rPr>
                <w:sz w:val="20"/>
                <w:lang w:val="id-ID"/>
              </w:rPr>
            </w:pPr>
            <w:r w:rsidRPr="00B41072">
              <w:rPr>
                <w:b/>
                <w:sz w:val="20"/>
                <w:lang w:val="id-ID"/>
              </w:rPr>
              <w:t>Direktur umum</w:t>
            </w:r>
            <w:r w:rsidRPr="00B41072">
              <w:rPr>
                <w:sz w:val="20"/>
                <w:lang w:val="id-ID"/>
              </w:rPr>
              <w:t xml:space="preserve">, </w:t>
            </w:r>
            <w:r w:rsidRPr="00B41072">
              <w:rPr>
                <w:b/>
                <w:sz w:val="20"/>
                <w:lang w:val="id-ID"/>
              </w:rPr>
              <w:t>Direktur Lion</w:t>
            </w:r>
            <w:r w:rsidRPr="00B41072">
              <w:rPr>
                <w:sz w:val="20"/>
                <w:lang w:val="id-ID"/>
              </w:rPr>
              <w:t xml:space="preserve">, </w:t>
            </w:r>
            <w:r w:rsidRPr="00B41072">
              <w:rPr>
                <w:b/>
                <w:sz w:val="20"/>
                <w:lang w:val="id-ID"/>
              </w:rPr>
              <w:t>Direktur Air</w:t>
            </w:r>
            <w:r w:rsidRPr="00B41072">
              <w:rPr>
                <w:sz w:val="20"/>
                <w:lang w:val="id-ID"/>
              </w:rPr>
              <w:t xml:space="preserve">, Direktur adalah, Direktur Edward, Direktur Sirait, </w:t>
            </w:r>
            <w:r w:rsidRPr="00B41072">
              <w:rPr>
                <w:b/>
                <w:sz w:val="20"/>
                <w:lang w:val="id-ID"/>
              </w:rPr>
              <w:t>umum Lion</w:t>
            </w:r>
            <w:r w:rsidRPr="00B41072">
              <w:rPr>
                <w:sz w:val="20"/>
                <w:lang w:val="id-ID"/>
              </w:rPr>
              <w:t xml:space="preserve">, </w:t>
            </w:r>
            <w:r w:rsidRPr="00B41072">
              <w:rPr>
                <w:b/>
                <w:sz w:val="20"/>
                <w:lang w:val="id-ID"/>
              </w:rPr>
              <w:t>umum Air</w:t>
            </w:r>
            <w:r w:rsidRPr="00B41072">
              <w:rPr>
                <w:sz w:val="20"/>
                <w:lang w:val="id-ID"/>
              </w:rPr>
              <w:t xml:space="preserve">, umum adalah, umum Edward, umum Sirait, </w:t>
            </w:r>
            <w:r w:rsidRPr="00B41072">
              <w:rPr>
                <w:b/>
                <w:sz w:val="20"/>
                <w:lang w:val="id-ID"/>
              </w:rPr>
              <w:t>Lion Air</w:t>
            </w:r>
            <w:r w:rsidRPr="00B41072">
              <w:rPr>
                <w:sz w:val="20"/>
                <w:lang w:val="id-ID"/>
              </w:rPr>
              <w:t xml:space="preserve">, Lion adalah, Lion Edward, Lion Sirait, Air adalah, Air Edward, Air Sirait, adalah Edward, adalah Sirait, </w:t>
            </w:r>
            <w:r w:rsidRPr="00B41072">
              <w:rPr>
                <w:b/>
                <w:sz w:val="20"/>
                <w:lang w:val="id-ID"/>
              </w:rPr>
              <w:t>Edward Sirait</w:t>
            </w:r>
          </w:p>
        </w:tc>
      </w:tr>
      <w:tr w:rsidR="005701D2" w:rsidRPr="00B41072" w14:paraId="2D2ED965" w14:textId="77777777" w:rsidTr="0085662F">
        <w:trPr>
          <w:jc w:val="center"/>
        </w:trPr>
        <w:tc>
          <w:tcPr>
            <w:tcW w:w="1435" w:type="dxa"/>
          </w:tcPr>
          <w:p w14:paraId="18AC6ECD" w14:textId="50F7C35C" w:rsidR="005701D2" w:rsidRPr="00B41072" w:rsidRDefault="005701D2" w:rsidP="0085662F">
            <w:pPr>
              <w:spacing w:before="0" w:line="240" w:lineRule="auto"/>
              <w:jc w:val="left"/>
              <w:rPr>
                <w:sz w:val="20"/>
                <w:lang w:val="id-ID"/>
              </w:rPr>
            </w:pPr>
            <w:r w:rsidRPr="00B41072">
              <w:rPr>
                <w:sz w:val="20"/>
                <w:lang w:val="id-ID"/>
              </w:rPr>
              <w:t>ROUGE-1</w:t>
            </w:r>
          </w:p>
        </w:tc>
        <w:tc>
          <w:tcPr>
            <w:tcW w:w="6492" w:type="dxa"/>
            <w:gridSpan w:val="2"/>
          </w:tcPr>
          <w:p w14:paraId="2A23743C" w14:textId="3C52BC1A" w:rsidR="005701D2" w:rsidRPr="00B41072" w:rsidRDefault="0085662F" w:rsidP="0085662F">
            <w:pPr>
              <w:spacing w:before="0" w:line="240" w:lineRule="auto"/>
              <w:jc w:val="left"/>
              <w:rPr>
                <w:sz w:val="20"/>
                <w:lang w:val="id-ID"/>
              </w:rPr>
            </w:pPr>
            <w:r w:rsidRPr="00B41072">
              <w:rPr>
                <w:sz w:val="20"/>
                <w:lang w:val="id-ID"/>
              </w:rPr>
              <w:t>6/7 = 0.857</w:t>
            </w:r>
          </w:p>
        </w:tc>
      </w:tr>
      <w:tr w:rsidR="005701D2" w:rsidRPr="00B41072" w14:paraId="6940676E" w14:textId="6B981467" w:rsidTr="0085662F">
        <w:trPr>
          <w:jc w:val="center"/>
        </w:trPr>
        <w:tc>
          <w:tcPr>
            <w:tcW w:w="1435" w:type="dxa"/>
          </w:tcPr>
          <w:p w14:paraId="0F0A79A8" w14:textId="12222817" w:rsidR="005701D2" w:rsidRPr="00B41072" w:rsidRDefault="005701D2" w:rsidP="0085662F">
            <w:pPr>
              <w:spacing w:before="0" w:line="240" w:lineRule="auto"/>
              <w:jc w:val="left"/>
              <w:rPr>
                <w:sz w:val="20"/>
                <w:lang w:val="id-ID"/>
              </w:rPr>
            </w:pPr>
            <w:r w:rsidRPr="00B41072">
              <w:rPr>
                <w:sz w:val="20"/>
                <w:lang w:val="id-ID"/>
              </w:rPr>
              <w:t>ROUGE-2</w:t>
            </w:r>
          </w:p>
        </w:tc>
        <w:tc>
          <w:tcPr>
            <w:tcW w:w="6492" w:type="dxa"/>
            <w:gridSpan w:val="2"/>
          </w:tcPr>
          <w:p w14:paraId="4453A010" w14:textId="0E3718C7" w:rsidR="005701D2" w:rsidRPr="00B41072" w:rsidRDefault="0085662F" w:rsidP="0085662F">
            <w:pPr>
              <w:spacing w:before="0" w:line="240" w:lineRule="auto"/>
              <w:jc w:val="left"/>
              <w:rPr>
                <w:sz w:val="20"/>
                <w:lang w:val="id-ID"/>
              </w:rPr>
            </w:pPr>
            <w:r w:rsidRPr="00B41072">
              <w:rPr>
                <w:sz w:val="20"/>
                <w:lang w:val="id-ID"/>
              </w:rPr>
              <w:t>4/6 = 0.6</w:t>
            </w:r>
            <w:r w:rsidR="00497FF5" w:rsidRPr="00B41072">
              <w:rPr>
                <w:sz w:val="20"/>
                <w:lang w:val="id-ID"/>
              </w:rPr>
              <w:t>67</w:t>
            </w:r>
          </w:p>
        </w:tc>
      </w:tr>
      <w:tr w:rsidR="005701D2" w:rsidRPr="00B41072" w14:paraId="6AFDE15C" w14:textId="77777777" w:rsidTr="0085662F">
        <w:trPr>
          <w:jc w:val="center"/>
        </w:trPr>
        <w:tc>
          <w:tcPr>
            <w:tcW w:w="1435" w:type="dxa"/>
          </w:tcPr>
          <w:p w14:paraId="6CF48C44" w14:textId="3A19A68E" w:rsidR="005701D2" w:rsidRPr="00B41072" w:rsidRDefault="005701D2" w:rsidP="0085662F">
            <w:pPr>
              <w:spacing w:before="0" w:line="240" w:lineRule="auto"/>
              <w:jc w:val="left"/>
              <w:rPr>
                <w:sz w:val="20"/>
                <w:lang w:val="id-ID"/>
              </w:rPr>
            </w:pPr>
            <w:r w:rsidRPr="00B41072">
              <w:rPr>
                <w:sz w:val="20"/>
                <w:lang w:val="id-ID"/>
              </w:rPr>
              <w:t>ROUGE-S</w:t>
            </w:r>
            <w:r w:rsidR="00E71E0E" w:rsidRPr="00B41072">
              <w:rPr>
                <w:sz w:val="20"/>
                <w:lang w:val="id-ID"/>
              </w:rPr>
              <w:t xml:space="preserve"> (F1-Measure)</w:t>
            </w:r>
          </w:p>
        </w:tc>
        <w:tc>
          <w:tcPr>
            <w:tcW w:w="6492" w:type="dxa"/>
            <w:gridSpan w:val="2"/>
          </w:tcPr>
          <w:p w14:paraId="7CB5F17A" w14:textId="1C284770" w:rsidR="005701D2" w:rsidRPr="00B41072" w:rsidRDefault="00AA08DE" w:rsidP="0085662F">
            <w:pPr>
              <w:spacing w:before="0" w:line="240" w:lineRule="auto"/>
              <w:jc w:val="left"/>
              <w:rPr>
                <w:sz w:val="20"/>
                <w:lang w:val="id-ID"/>
              </w:rPr>
            </w:pPr>
            <w:r w:rsidRPr="00B41072">
              <w:rPr>
                <w:sz w:val="20"/>
                <w:lang w:val="id-ID"/>
              </w:rPr>
              <w:t>(</w:t>
            </w:r>
            <w:r w:rsidR="0085662F" w:rsidRPr="00B41072">
              <w:rPr>
                <w:sz w:val="20"/>
                <w:lang w:val="id-ID"/>
              </w:rPr>
              <w:t>2 * 7/21 * 7</w:t>
            </w:r>
            <w:r w:rsidR="009B7A58" w:rsidRPr="00B41072">
              <w:rPr>
                <w:sz w:val="20"/>
                <w:lang w:val="id-ID"/>
              </w:rPr>
              <w:t>/21</w:t>
            </w:r>
            <w:r w:rsidRPr="00B41072">
              <w:rPr>
                <w:sz w:val="20"/>
                <w:lang w:val="id-ID"/>
              </w:rPr>
              <w:t>)</w:t>
            </w:r>
            <w:r w:rsidR="009B7A58" w:rsidRPr="00B41072">
              <w:rPr>
                <w:sz w:val="20"/>
                <w:lang w:val="id-ID"/>
              </w:rPr>
              <w:t xml:space="preserve"> / </w:t>
            </w:r>
            <w:r w:rsidR="00E24E28" w:rsidRPr="00B41072">
              <w:rPr>
                <w:sz w:val="20"/>
                <w:lang w:val="id-ID"/>
              </w:rPr>
              <w:t xml:space="preserve">(7/21 + 7/21) = </w:t>
            </w:r>
            <w:r w:rsidR="009F1542" w:rsidRPr="00B41072">
              <w:rPr>
                <w:sz w:val="20"/>
                <w:lang w:val="id-ID"/>
              </w:rPr>
              <w:t>0.33</w:t>
            </w:r>
            <w:r w:rsidR="00497FF5" w:rsidRPr="00B41072">
              <w:rPr>
                <w:sz w:val="20"/>
                <w:lang w:val="id-ID"/>
              </w:rPr>
              <w:t>3</w:t>
            </w:r>
          </w:p>
        </w:tc>
      </w:tr>
      <w:tr w:rsidR="005701D2" w:rsidRPr="00B41072" w14:paraId="7632582D" w14:textId="77777777" w:rsidTr="0085662F">
        <w:trPr>
          <w:jc w:val="center"/>
        </w:trPr>
        <w:tc>
          <w:tcPr>
            <w:tcW w:w="1435" w:type="dxa"/>
          </w:tcPr>
          <w:p w14:paraId="0449ED96" w14:textId="76DD8229" w:rsidR="005701D2" w:rsidRPr="00B41072" w:rsidRDefault="005701D2" w:rsidP="0085662F">
            <w:pPr>
              <w:spacing w:before="0" w:line="240" w:lineRule="auto"/>
              <w:jc w:val="left"/>
              <w:rPr>
                <w:sz w:val="20"/>
                <w:lang w:val="id-ID"/>
              </w:rPr>
            </w:pPr>
            <w:r w:rsidRPr="00B41072">
              <w:rPr>
                <w:sz w:val="20"/>
                <w:lang w:val="id-ID"/>
              </w:rPr>
              <w:t>ROUGE-SU</w:t>
            </w:r>
            <w:r w:rsidR="002F0DE9" w:rsidRPr="00B41072">
              <w:rPr>
                <w:sz w:val="20"/>
                <w:lang w:val="id-ID"/>
              </w:rPr>
              <w:t xml:space="preserve"> </w:t>
            </w:r>
            <w:r w:rsidR="00BB6908" w:rsidRPr="00B41072">
              <w:rPr>
                <w:sz w:val="20"/>
                <w:lang w:val="id-ID"/>
              </w:rPr>
              <w:t>(F1-Measure)</w:t>
            </w:r>
          </w:p>
        </w:tc>
        <w:tc>
          <w:tcPr>
            <w:tcW w:w="6492" w:type="dxa"/>
            <w:gridSpan w:val="2"/>
          </w:tcPr>
          <w:p w14:paraId="232C5129" w14:textId="7ACEC360" w:rsidR="005701D2" w:rsidRPr="00B41072" w:rsidRDefault="000F428D" w:rsidP="0085662F">
            <w:pPr>
              <w:spacing w:before="0" w:line="240" w:lineRule="auto"/>
              <w:jc w:val="left"/>
              <w:rPr>
                <w:sz w:val="20"/>
                <w:lang w:val="id-ID"/>
              </w:rPr>
            </w:pPr>
            <w:r w:rsidRPr="00B41072">
              <w:rPr>
                <w:sz w:val="20"/>
                <w:lang w:val="id-ID"/>
              </w:rPr>
              <w:t xml:space="preserve">(2 * </w:t>
            </w:r>
            <w:r w:rsidR="00FE27B6" w:rsidRPr="00B41072">
              <w:rPr>
                <w:sz w:val="20"/>
                <w:lang w:val="id-ID"/>
              </w:rPr>
              <w:t>13</w:t>
            </w:r>
            <w:r w:rsidRPr="00B41072">
              <w:rPr>
                <w:sz w:val="20"/>
                <w:lang w:val="id-ID"/>
              </w:rPr>
              <w:t>/2</w:t>
            </w:r>
            <w:r w:rsidR="00FE27B6" w:rsidRPr="00B41072">
              <w:rPr>
                <w:sz w:val="20"/>
                <w:lang w:val="id-ID"/>
              </w:rPr>
              <w:t>8</w:t>
            </w:r>
            <w:r w:rsidRPr="00B41072">
              <w:rPr>
                <w:sz w:val="20"/>
                <w:lang w:val="id-ID"/>
              </w:rPr>
              <w:t xml:space="preserve"> * </w:t>
            </w:r>
            <w:r w:rsidR="00FE27B6" w:rsidRPr="00B41072">
              <w:rPr>
                <w:sz w:val="20"/>
                <w:lang w:val="id-ID"/>
              </w:rPr>
              <w:t>13</w:t>
            </w:r>
            <w:r w:rsidRPr="00B41072">
              <w:rPr>
                <w:sz w:val="20"/>
                <w:lang w:val="id-ID"/>
              </w:rPr>
              <w:t>/2</w:t>
            </w:r>
            <w:r w:rsidR="00FE27B6" w:rsidRPr="00B41072">
              <w:rPr>
                <w:sz w:val="20"/>
                <w:lang w:val="id-ID"/>
              </w:rPr>
              <w:t>8</w:t>
            </w:r>
            <w:r w:rsidRPr="00B41072">
              <w:rPr>
                <w:sz w:val="20"/>
                <w:lang w:val="id-ID"/>
              </w:rPr>
              <w:t>) / (</w:t>
            </w:r>
            <w:r w:rsidR="00FE27B6" w:rsidRPr="00B41072">
              <w:rPr>
                <w:sz w:val="20"/>
                <w:lang w:val="id-ID"/>
              </w:rPr>
              <w:t>13</w:t>
            </w:r>
            <w:r w:rsidRPr="00B41072">
              <w:rPr>
                <w:sz w:val="20"/>
                <w:lang w:val="id-ID"/>
              </w:rPr>
              <w:t>/2</w:t>
            </w:r>
            <w:r w:rsidR="00FE27B6" w:rsidRPr="00B41072">
              <w:rPr>
                <w:sz w:val="20"/>
                <w:lang w:val="id-ID"/>
              </w:rPr>
              <w:t>8</w:t>
            </w:r>
            <w:r w:rsidRPr="00B41072">
              <w:rPr>
                <w:sz w:val="20"/>
                <w:lang w:val="id-ID"/>
              </w:rPr>
              <w:t xml:space="preserve"> + </w:t>
            </w:r>
            <w:r w:rsidR="00FE27B6" w:rsidRPr="00B41072">
              <w:rPr>
                <w:sz w:val="20"/>
                <w:lang w:val="id-ID"/>
              </w:rPr>
              <w:t>13</w:t>
            </w:r>
            <w:r w:rsidRPr="00B41072">
              <w:rPr>
                <w:sz w:val="20"/>
                <w:lang w:val="id-ID"/>
              </w:rPr>
              <w:t>/2</w:t>
            </w:r>
            <w:r w:rsidR="00FE27B6" w:rsidRPr="00B41072">
              <w:rPr>
                <w:sz w:val="20"/>
                <w:lang w:val="id-ID"/>
              </w:rPr>
              <w:t>8</w:t>
            </w:r>
            <w:r w:rsidRPr="00B41072">
              <w:rPr>
                <w:sz w:val="20"/>
                <w:lang w:val="id-ID"/>
              </w:rPr>
              <w:t>) =</w:t>
            </w:r>
            <w:r w:rsidR="009F1542" w:rsidRPr="00B41072">
              <w:rPr>
                <w:sz w:val="20"/>
                <w:lang w:val="id-ID"/>
              </w:rPr>
              <w:t xml:space="preserve"> 0.464</w:t>
            </w:r>
          </w:p>
        </w:tc>
      </w:tr>
    </w:tbl>
    <w:p w14:paraId="5B1CFDAA" w14:textId="5F7096B9" w:rsidR="001829B9" w:rsidRPr="00B41072" w:rsidRDefault="001829B9" w:rsidP="001829B9">
      <w:pPr>
        <w:pStyle w:val="Heading2"/>
        <w:rPr>
          <w:lang w:val="id-ID"/>
        </w:rPr>
      </w:pPr>
      <w:bookmarkStart w:id="34" w:name="_Toc502433481"/>
      <w:r w:rsidRPr="00B41072">
        <w:rPr>
          <w:lang w:val="id-ID"/>
        </w:rPr>
        <w:t>Word Embedding</w:t>
      </w:r>
      <w:bookmarkEnd w:id="34"/>
    </w:p>
    <w:p w14:paraId="3E619851" w14:textId="3DDA5D10" w:rsidR="0039355E" w:rsidRPr="00B41072" w:rsidRDefault="008C71E9" w:rsidP="001829B9">
      <w:pPr>
        <w:rPr>
          <w:lang w:val="id-ID"/>
        </w:rPr>
      </w:pPr>
      <w:r w:rsidRPr="00B41072">
        <w:rPr>
          <w:i/>
          <w:lang w:val="id-ID"/>
        </w:rPr>
        <w:t xml:space="preserve">Word embedding, </w:t>
      </w:r>
      <w:r w:rsidRPr="00B41072">
        <w:rPr>
          <w:lang w:val="id-ID"/>
        </w:rPr>
        <w:t>atau</w:t>
      </w:r>
      <w:r w:rsidR="00545153" w:rsidRPr="00B41072">
        <w:rPr>
          <w:lang w:val="id-ID"/>
        </w:rPr>
        <w:t xml:space="preserve"> representasi kata terdistribusi, merupakan </w:t>
      </w:r>
      <w:r w:rsidR="00766F4D" w:rsidRPr="00B41072">
        <w:rPr>
          <w:lang w:val="id-ID"/>
        </w:rPr>
        <w:t>teknik</w:t>
      </w:r>
      <w:r w:rsidR="00545153" w:rsidRPr="00B41072">
        <w:rPr>
          <w:lang w:val="id-ID"/>
        </w:rPr>
        <w:t xml:space="preserve"> populer untuk merepresentasikan kata pada</w:t>
      </w:r>
      <w:r w:rsidR="00166565" w:rsidRPr="00B41072">
        <w:rPr>
          <w:lang w:val="id-ID"/>
        </w:rPr>
        <w:t xml:space="preserve"> </w:t>
      </w:r>
      <w:r w:rsidR="00545153" w:rsidRPr="00B41072">
        <w:rPr>
          <w:lang w:val="id-ID"/>
        </w:rPr>
        <w:t xml:space="preserve">pemrosesan bahasa alami. </w:t>
      </w:r>
      <w:r w:rsidR="00766F4D" w:rsidRPr="00B41072">
        <w:rPr>
          <w:lang w:val="id-ID"/>
        </w:rPr>
        <w:t xml:space="preserve">Ide utama dari </w:t>
      </w:r>
      <w:r w:rsidR="00766F4D" w:rsidRPr="00B41072">
        <w:rPr>
          <w:i/>
          <w:lang w:val="id-ID"/>
        </w:rPr>
        <w:t xml:space="preserve">word embedding </w:t>
      </w:r>
      <w:r w:rsidR="00766F4D" w:rsidRPr="00B41072">
        <w:rPr>
          <w:lang w:val="id-ID"/>
        </w:rPr>
        <w:t>adalah merepresentasikan setiap kata sebagai sebuah vektor</w:t>
      </w:r>
      <w:r w:rsidR="00074722" w:rsidRPr="00B41072">
        <w:rPr>
          <w:lang w:val="id-ID"/>
        </w:rPr>
        <w:t xml:space="preserve"> bilangan riil</w:t>
      </w:r>
      <w:r w:rsidR="00766F4D" w:rsidRPr="00B41072">
        <w:rPr>
          <w:lang w:val="id-ID"/>
        </w:rPr>
        <w:t xml:space="preserve"> dengan </w:t>
      </w:r>
      <w:r w:rsidR="00FF3837">
        <w:rPr>
          <w:lang w:val="id-ID"/>
        </w:rPr>
        <w:t>ukuran</w:t>
      </w:r>
      <w:r w:rsidR="00766F4D" w:rsidRPr="00B41072">
        <w:rPr>
          <w:lang w:val="id-ID"/>
        </w:rPr>
        <w:t xml:space="preserve"> </w:t>
      </w:r>
      <w:r w:rsidR="00C750FE">
        <w:rPr>
          <w:lang w:val="id-ID"/>
        </w:rPr>
        <w:t>pendek</w:t>
      </w:r>
      <w:r w:rsidR="0033008B" w:rsidRPr="00B41072">
        <w:rPr>
          <w:lang w:val="id-ID"/>
        </w:rPr>
        <w:t xml:space="preserve">, </w:t>
      </w:r>
      <w:r w:rsidR="00AB46E6" w:rsidRPr="00B41072">
        <w:rPr>
          <w:lang w:val="id-ID"/>
        </w:rPr>
        <w:t xml:space="preserve">lalu </w:t>
      </w:r>
      <w:r w:rsidR="00F045DB" w:rsidRPr="00B41072">
        <w:rPr>
          <w:lang w:val="id-ID"/>
        </w:rPr>
        <w:t>setiap vektor memiliki hubungan</w:t>
      </w:r>
      <w:r w:rsidR="006D6473" w:rsidRPr="00B41072">
        <w:rPr>
          <w:lang w:val="id-ID"/>
        </w:rPr>
        <w:t xml:space="preserve">, baik </w:t>
      </w:r>
      <w:r w:rsidR="00B62432" w:rsidRPr="00B41072">
        <w:rPr>
          <w:lang w:val="id-ID"/>
        </w:rPr>
        <w:t xml:space="preserve">secara </w:t>
      </w:r>
      <w:r w:rsidR="006D6473" w:rsidRPr="00B41072">
        <w:rPr>
          <w:lang w:val="id-ID"/>
        </w:rPr>
        <w:t>semantik maupun sintaksis,</w:t>
      </w:r>
      <w:r w:rsidR="00F045DB" w:rsidRPr="00B41072">
        <w:rPr>
          <w:lang w:val="id-ID"/>
        </w:rPr>
        <w:t xml:space="preserve"> </w:t>
      </w:r>
      <w:r w:rsidR="009E5C1F" w:rsidRPr="00B41072">
        <w:rPr>
          <w:lang w:val="id-ID"/>
        </w:rPr>
        <w:t xml:space="preserve">dengan vektor lainnya </w:t>
      </w:r>
      <w:r w:rsidR="002E7E37" w:rsidRPr="00B41072">
        <w:rPr>
          <w:lang w:val="id-ID"/>
        </w:rPr>
        <w:t>(Shi</w:t>
      </w:r>
      <w:r w:rsidR="00222059" w:rsidRPr="00B41072">
        <w:rPr>
          <w:lang w:val="id-ID"/>
        </w:rPr>
        <w:t xml:space="preserve"> dk</w:t>
      </w:r>
      <w:r w:rsidR="00ED6F44" w:rsidRPr="00B41072">
        <w:rPr>
          <w:lang w:val="id-ID"/>
        </w:rPr>
        <w:t>k.</w:t>
      </w:r>
      <w:r w:rsidR="002E7E37" w:rsidRPr="00B41072">
        <w:rPr>
          <w:lang w:val="id-ID"/>
        </w:rPr>
        <w:t>, 2017)</w:t>
      </w:r>
      <w:r w:rsidR="00C62576" w:rsidRPr="00B41072">
        <w:rPr>
          <w:lang w:val="id-ID"/>
        </w:rPr>
        <w:t>.</w:t>
      </w:r>
      <w:r w:rsidR="0039355E" w:rsidRPr="00B41072">
        <w:rPr>
          <w:lang w:val="id-ID"/>
        </w:rPr>
        <w:t xml:space="preserve"> </w:t>
      </w:r>
      <w:r w:rsidR="00405BED" w:rsidRPr="00B41072">
        <w:rPr>
          <w:lang w:val="id-ID"/>
        </w:rPr>
        <w:t xml:space="preserve">Secara umum, teknik </w:t>
      </w:r>
      <w:r w:rsidR="00405BED" w:rsidRPr="00B41072">
        <w:rPr>
          <w:i/>
          <w:lang w:val="id-ID"/>
        </w:rPr>
        <w:t xml:space="preserve">word embedding </w:t>
      </w:r>
      <w:r w:rsidR="00405BED" w:rsidRPr="00B41072">
        <w:rPr>
          <w:lang w:val="id-ID"/>
        </w:rPr>
        <w:t>terbagi menjadi dua, yaitu teknik berbasis pencacahan dan teknik berbasis prediksi (Baroni, 2014).</w:t>
      </w:r>
      <w:r w:rsidR="00A37385" w:rsidRPr="00B41072">
        <w:rPr>
          <w:lang w:val="id-ID"/>
        </w:rPr>
        <w:t xml:space="preserve"> </w:t>
      </w:r>
    </w:p>
    <w:p w14:paraId="6935A04C" w14:textId="2513AB59" w:rsidR="00F76AB5" w:rsidRPr="00B41072" w:rsidRDefault="00B44602" w:rsidP="001829B9">
      <w:pPr>
        <w:rPr>
          <w:lang w:val="id-ID"/>
        </w:rPr>
      </w:pPr>
      <w:r w:rsidRPr="00B41072">
        <w:rPr>
          <w:lang w:val="id-ID"/>
        </w:rPr>
        <w:t>Mikolov</w:t>
      </w:r>
      <w:r w:rsidR="00782AC4">
        <w:t xml:space="preserve"> dkk.</w:t>
      </w:r>
      <w:r w:rsidRPr="00B41072">
        <w:rPr>
          <w:lang w:val="id-ID"/>
        </w:rPr>
        <w:t xml:space="preserve"> (2013) mengembangkan </w:t>
      </w:r>
      <w:r w:rsidR="00636DEF" w:rsidRPr="00B41072">
        <w:rPr>
          <w:lang w:val="id-ID"/>
        </w:rPr>
        <w:t xml:space="preserve">dua buah model </w:t>
      </w:r>
      <w:r w:rsidR="005E0A67" w:rsidRPr="00B41072">
        <w:rPr>
          <w:i/>
          <w:lang w:val="id-ID"/>
        </w:rPr>
        <w:t xml:space="preserve">word embedding </w:t>
      </w:r>
      <w:r w:rsidR="00DA2110" w:rsidRPr="00B41072">
        <w:rPr>
          <w:lang w:val="id-ID"/>
        </w:rPr>
        <w:t xml:space="preserve">berbasis prediksi </w:t>
      </w:r>
      <w:r w:rsidR="00DB270C" w:rsidRPr="00B41072">
        <w:rPr>
          <w:lang w:val="id-ID"/>
        </w:rPr>
        <w:t>dengan</w:t>
      </w:r>
      <w:r w:rsidR="006A5714" w:rsidRPr="00B41072">
        <w:rPr>
          <w:lang w:val="id-ID"/>
        </w:rPr>
        <w:t xml:space="preserve"> </w:t>
      </w:r>
      <w:r w:rsidR="00980943" w:rsidRPr="00B41072">
        <w:rPr>
          <w:lang w:val="id-ID"/>
        </w:rPr>
        <w:t>jaringan saraf buatan</w:t>
      </w:r>
      <w:r w:rsidR="00907DC4" w:rsidRPr="00B41072">
        <w:rPr>
          <w:lang w:val="id-ID"/>
        </w:rPr>
        <w:t xml:space="preserve"> dengan satu lapisan tersembunyi</w:t>
      </w:r>
      <w:r w:rsidR="005E0A67" w:rsidRPr="00B41072">
        <w:rPr>
          <w:lang w:val="id-ID"/>
        </w:rPr>
        <w:t xml:space="preserve">, </w:t>
      </w:r>
      <w:r w:rsidRPr="00B41072">
        <w:rPr>
          <w:lang w:val="id-ID"/>
        </w:rPr>
        <w:t>yaitu</w:t>
      </w:r>
      <w:r w:rsidR="006A5714" w:rsidRPr="00B41072">
        <w:rPr>
          <w:lang w:val="id-ID"/>
        </w:rPr>
        <w:t xml:space="preserve"> </w:t>
      </w:r>
      <w:r w:rsidR="002238BD" w:rsidRPr="00B41072">
        <w:rPr>
          <w:lang w:val="id-ID"/>
        </w:rPr>
        <w:t>skip-gram</w:t>
      </w:r>
      <w:r w:rsidR="006A5714" w:rsidRPr="00B41072">
        <w:rPr>
          <w:lang w:val="id-ID"/>
        </w:rPr>
        <w:t xml:space="preserve"> </w:t>
      </w:r>
      <w:r w:rsidR="00312A3E" w:rsidRPr="00B41072">
        <w:rPr>
          <w:lang w:val="id-ID"/>
        </w:rPr>
        <w:t xml:space="preserve">dan </w:t>
      </w:r>
      <w:r w:rsidR="006A5714" w:rsidRPr="00B41072">
        <w:rPr>
          <w:i/>
          <w:lang w:val="id-ID"/>
        </w:rPr>
        <w:t xml:space="preserve">continuous bag of words </w:t>
      </w:r>
      <w:r w:rsidR="006A5714" w:rsidRPr="00B41072">
        <w:rPr>
          <w:lang w:val="id-ID"/>
        </w:rPr>
        <w:t>(CBOW</w:t>
      </w:r>
      <w:r w:rsidR="005F7E49" w:rsidRPr="00B41072">
        <w:rPr>
          <w:lang w:val="id-ID"/>
        </w:rPr>
        <w:t>)</w:t>
      </w:r>
      <w:r w:rsidR="00BA0F47" w:rsidRPr="00B41072">
        <w:rPr>
          <w:lang w:val="id-ID"/>
        </w:rPr>
        <w:t xml:space="preserve">. </w:t>
      </w:r>
      <w:r w:rsidR="00996273" w:rsidRPr="00B41072">
        <w:rPr>
          <w:lang w:val="id-ID"/>
        </w:rPr>
        <w:t>Kedua</w:t>
      </w:r>
      <w:r w:rsidR="009B61F7" w:rsidRPr="00B41072">
        <w:rPr>
          <w:lang w:val="id-ID"/>
        </w:rPr>
        <w:t xml:space="preserve"> model ini </w:t>
      </w:r>
      <w:r w:rsidR="00166F92" w:rsidRPr="00B41072">
        <w:rPr>
          <w:lang w:val="id-ID"/>
        </w:rPr>
        <w:t>dikenal dengan nama</w:t>
      </w:r>
      <w:r w:rsidR="009B61F7" w:rsidRPr="00B41072">
        <w:rPr>
          <w:lang w:val="id-ID"/>
        </w:rPr>
        <w:t xml:space="preserve"> Word2vec. </w:t>
      </w:r>
      <w:r w:rsidR="00150D72" w:rsidRPr="00B41072">
        <w:rPr>
          <w:lang w:val="id-ID"/>
        </w:rPr>
        <w:t xml:space="preserve">Pada model skip-gram, </w:t>
      </w:r>
      <w:r w:rsidR="00577AE6" w:rsidRPr="00B41072">
        <w:rPr>
          <w:lang w:val="id-ID"/>
        </w:rPr>
        <w:t xml:space="preserve">model </w:t>
      </w:r>
      <w:r w:rsidR="00150D72" w:rsidRPr="00B41072">
        <w:rPr>
          <w:lang w:val="id-ID"/>
        </w:rPr>
        <w:t xml:space="preserve">mempelajari </w:t>
      </w:r>
      <w:r w:rsidR="00C032AF" w:rsidRPr="00B41072">
        <w:rPr>
          <w:lang w:val="id-ID"/>
        </w:rPr>
        <w:t xml:space="preserve">bobot terbaik </w:t>
      </w:r>
      <w:r w:rsidR="0056352B" w:rsidRPr="00B41072">
        <w:rPr>
          <w:lang w:val="id-ID"/>
        </w:rPr>
        <w:t xml:space="preserve">dengan masukan kata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oMath>
      <w:r w:rsidR="0056352B" w:rsidRPr="00B41072">
        <w:rPr>
          <w:lang w:val="id-ID"/>
        </w:rPr>
        <w:t xml:space="preserve"> untuk menghasilkan keluaran </w:t>
      </w:r>
      <m:oMath>
        <m:r>
          <w:rPr>
            <w:rFonts w:ascii="Cambria Math" w:hAnsi="Cambria Math"/>
            <w:lang w:val="id-ID"/>
          </w:rPr>
          <m:t>N</m:t>
        </m:r>
      </m:oMath>
      <w:r w:rsidR="00CD7809" w:rsidRPr="00B41072">
        <w:rPr>
          <w:lang w:val="id-ID"/>
        </w:rPr>
        <w:t xml:space="preserve"> kata </w:t>
      </w:r>
      <w:r w:rsidR="009A759B" w:rsidRPr="00B41072">
        <w:rPr>
          <w:lang w:val="id-ID"/>
        </w:rPr>
        <w:t>sebelum</w:t>
      </w:r>
      <w:r w:rsidR="00CD7809" w:rsidRPr="00B41072">
        <w:rPr>
          <w:lang w:val="id-ID"/>
        </w:rPr>
        <w:t xml:space="preserve">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oMath>
      <w:r w:rsidR="00CD7809" w:rsidRPr="00B41072">
        <w:rPr>
          <w:lang w:val="id-ID"/>
        </w:rPr>
        <w:t xml:space="preserve"> dan </w:t>
      </w:r>
      <m:oMath>
        <m:r>
          <w:rPr>
            <w:rFonts w:ascii="Cambria Math" w:hAnsi="Cambria Math"/>
            <w:lang w:val="id-ID"/>
          </w:rPr>
          <m:t>N</m:t>
        </m:r>
      </m:oMath>
      <w:r w:rsidR="00CD7809" w:rsidRPr="00B41072">
        <w:rPr>
          <w:lang w:val="id-ID"/>
        </w:rPr>
        <w:t xml:space="preserve"> kata </w:t>
      </w:r>
      <w:r w:rsidR="009A759B" w:rsidRPr="00B41072">
        <w:rPr>
          <w:lang w:val="id-ID"/>
        </w:rPr>
        <w:t>sesudah</w:t>
      </w:r>
      <w:r w:rsidR="00CD7809" w:rsidRPr="00B41072">
        <w:rPr>
          <w:lang w:val="id-ID"/>
        </w:rPr>
        <w:t xml:space="preserve">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oMath>
      <w:r w:rsidR="00CD7809" w:rsidRPr="00B41072">
        <w:rPr>
          <w:lang w:val="id-ID"/>
        </w:rPr>
        <w:t xml:space="preserve">. </w:t>
      </w:r>
      <m:oMath>
        <m:r>
          <w:rPr>
            <w:rFonts w:ascii="Cambria Math" w:hAnsi="Cambria Math"/>
            <w:lang w:val="id-ID"/>
          </w:rPr>
          <m:t>N</m:t>
        </m:r>
      </m:oMath>
      <w:r w:rsidR="00CD7809" w:rsidRPr="00B41072">
        <w:rPr>
          <w:lang w:val="id-ID"/>
        </w:rPr>
        <w:t xml:space="preserve"> dikenal juga sebagai ukuran jendela kata.</w:t>
      </w:r>
      <w:r w:rsidR="0056352B" w:rsidRPr="00B41072">
        <w:rPr>
          <w:lang w:val="id-ID"/>
        </w:rPr>
        <w:t xml:space="preserve"> </w:t>
      </w:r>
      <w:r w:rsidR="00577AE6" w:rsidRPr="00B41072">
        <w:rPr>
          <w:lang w:val="id-ID"/>
        </w:rPr>
        <w:t xml:space="preserve">Sebaliknya, </w:t>
      </w:r>
      <w:r w:rsidR="0071632D" w:rsidRPr="00B41072">
        <w:rPr>
          <w:lang w:val="id-ID"/>
        </w:rPr>
        <w:t xml:space="preserve">pada model CBOW, masukan model adalah </w:t>
      </w:r>
      <m:oMath>
        <m:r>
          <w:rPr>
            <w:rFonts w:ascii="Cambria Math" w:hAnsi="Cambria Math"/>
            <w:lang w:val="id-ID"/>
          </w:rPr>
          <m:t>N</m:t>
        </m:r>
      </m:oMath>
      <w:r w:rsidR="00F76AB5" w:rsidRPr="00B41072">
        <w:rPr>
          <w:lang w:val="id-ID"/>
        </w:rPr>
        <w:t xml:space="preserve"> kata sebelum dan sesudah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oMath>
      <w:r w:rsidR="00F76AB5" w:rsidRPr="00B41072">
        <w:rPr>
          <w:lang w:val="id-ID"/>
        </w:rPr>
        <w:t xml:space="preserve">, dan keluarannya adalah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oMath>
      <w:r w:rsidR="00F76AB5" w:rsidRPr="00B41072">
        <w:rPr>
          <w:lang w:val="id-ID"/>
        </w:rPr>
        <w:t>.</w:t>
      </w:r>
      <w:r w:rsidR="00E01E56" w:rsidRPr="00B41072">
        <w:rPr>
          <w:lang w:val="id-ID"/>
        </w:rPr>
        <w:t xml:space="preserve"> Pada kedua model tersebut, nilai </w:t>
      </w:r>
      <w:r w:rsidR="00E01E56" w:rsidRPr="00B41072">
        <w:rPr>
          <w:i/>
          <w:lang w:val="id-ID"/>
        </w:rPr>
        <w:t xml:space="preserve">word embedding </w:t>
      </w:r>
      <w:r w:rsidR="00E01E56" w:rsidRPr="00B41072">
        <w:rPr>
          <w:lang w:val="id-ID"/>
        </w:rPr>
        <w:t xml:space="preserve">adalah bobot antara lapisan masukan dan lapisan tersembunyi </w:t>
      </w:r>
      <w:r w:rsidR="00727B2D" w:rsidRPr="00B41072">
        <w:rPr>
          <w:lang w:val="id-ID"/>
        </w:rPr>
        <w:t xml:space="preserve">pada </w:t>
      </w:r>
      <w:r w:rsidR="00E01E56" w:rsidRPr="00B41072">
        <w:rPr>
          <w:lang w:val="id-ID"/>
        </w:rPr>
        <w:t>jaringan.</w:t>
      </w:r>
    </w:p>
    <w:p w14:paraId="6CA27847" w14:textId="48814B02" w:rsidR="00470C13" w:rsidRPr="00B41072" w:rsidRDefault="00470C13" w:rsidP="00470C13">
      <w:pPr>
        <w:rPr>
          <w:lang w:val="id-ID"/>
        </w:rPr>
      </w:pPr>
      <w:r w:rsidRPr="00B41072">
        <w:rPr>
          <w:lang w:val="id-ID"/>
        </w:rPr>
        <w:lastRenderedPageBreak/>
        <w:t xml:space="preserve">Berdasarkan model skip-gram, Bojanowski dkk. (2017) kemudian membangun model bernama FastText. FastText mampu membuat </w:t>
      </w:r>
      <w:r w:rsidRPr="00B41072">
        <w:rPr>
          <w:i/>
          <w:lang w:val="id-ID"/>
        </w:rPr>
        <w:t xml:space="preserve">word embedding </w:t>
      </w:r>
      <w:r w:rsidRPr="00B41072">
        <w:rPr>
          <w:lang w:val="id-ID"/>
        </w:rPr>
        <w:t xml:space="preserve">dengan memperhitungkan struktur morfologi dari kata. </w:t>
      </w:r>
      <w:r w:rsidR="007915B5" w:rsidRPr="00B41072">
        <w:rPr>
          <w:lang w:val="id-ID"/>
        </w:rPr>
        <w:t>M</w:t>
      </w:r>
      <w:r w:rsidRPr="00B41072">
        <w:rPr>
          <w:lang w:val="id-ID"/>
        </w:rPr>
        <w:t xml:space="preserve">orfologi kata </w:t>
      </w:r>
      <w:r w:rsidR="00C11BC3" w:rsidRPr="00B41072">
        <w:rPr>
          <w:lang w:val="id-ID"/>
        </w:rPr>
        <w:t>dimodelkan berdasarkan</w:t>
      </w:r>
      <w:r w:rsidRPr="00B41072">
        <w:rPr>
          <w:lang w:val="id-ID"/>
        </w:rPr>
        <w:t xml:space="preserve"> komponen n-gram karakter dari kata</w:t>
      </w:r>
      <w:r w:rsidR="006453F4">
        <w:rPr>
          <w:lang w:val="id-ID"/>
        </w:rPr>
        <w:t xml:space="preserve">, sehingga masukan dari model </w:t>
      </w:r>
      <w:r w:rsidR="006453F4" w:rsidRPr="00116FCE">
        <w:rPr>
          <w:lang w:val="id-ID"/>
        </w:rPr>
        <w:t>skip-gram</w:t>
      </w:r>
      <w:r w:rsidR="006453F4">
        <w:rPr>
          <w:i/>
          <w:lang w:val="id-ID"/>
        </w:rPr>
        <w:t xml:space="preserve"> </w:t>
      </w:r>
      <w:r w:rsidR="006453F4">
        <w:rPr>
          <w:lang w:val="id-ID"/>
        </w:rPr>
        <w:t>kini bukan hanya berupa kata, melainkan komponen n-gram karakter</w:t>
      </w:r>
      <w:r w:rsidRPr="00B41072">
        <w:rPr>
          <w:lang w:val="id-ID"/>
        </w:rPr>
        <w:t>. Tabel II.</w:t>
      </w:r>
      <w:r w:rsidR="0015245F" w:rsidRPr="00B41072">
        <w:rPr>
          <w:lang w:val="id-ID"/>
        </w:rPr>
        <w:t>3</w:t>
      </w:r>
      <w:r w:rsidRPr="00B41072">
        <w:rPr>
          <w:lang w:val="id-ID"/>
        </w:rPr>
        <w:t xml:space="preserve">. memperlihatkan contoh komponen n-gram karakter dari suatu kata. Nilai </w:t>
      </w:r>
      <w:r w:rsidRPr="00B41072">
        <w:rPr>
          <w:i/>
          <w:lang w:val="id-ID"/>
        </w:rPr>
        <w:t xml:space="preserve">word embedding </w:t>
      </w:r>
      <w:r w:rsidRPr="00B41072">
        <w:rPr>
          <w:lang w:val="id-ID"/>
        </w:rPr>
        <w:t>suatu kata adalah jumlah vektor seluruh n-gram karakter dan vektor kata itu sendiri.</w:t>
      </w:r>
    </w:p>
    <w:p w14:paraId="6B6D1FFF" w14:textId="40BC2F59" w:rsidR="00E17BCE" w:rsidRPr="00B41072" w:rsidRDefault="00E17BCE" w:rsidP="00E17BCE">
      <w:pPr>
        <w:pStyle w:val="Caption"/>
        <w:jc w:val="center"/>
        <w:rPr>
          <w:i/>
          <w:lang w:val="id-ID"/>
        </w:rPr>
      </w:pPr>
      <w:bookmarkStart w:id="35" w:name="_Toc502435579"/>
      <w:r w:rsidRPr="00B41072">
        <w:rPr>
          <w:lang w:val="id-ID"/>
        </w:rPr>
        <w:t xml:space="preserve">Tabel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Tabel \* ARABIC \s 1 </w:instrText>
      </w:r>
      <w:r w:rsidRPr="00B41072">
        <w:rPr>
          <w:lang w:val="id-ID"/>
        </w:rPr>
        <w:fldChar w:fldCharType="separate"/>
      </w:r>
      <w:r w:rsidR="00877D79">
        <w:rPr>
          <w:noProof/>
          <w:lang w:val="id-ID"/>
        </w:rPr>
        <w:t>3</w:t>
      </w:r>
      <w:r w:rsidRPr="00B41072">
        <w:rPr>
          <w:lang w:val="id-ID"/>
        </w:rPr>
        <w:fldChar w:fldCharType="end"/>
      </w:r>
      <w:r w:rsidRPr="00B41072">
        <w:rPr>
          <w:lang w:val="id-ID"/>
        </w:rPr>
        <w:t>. Contoh Komponen N-Gram Karakter</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5"/>
        <w:gridCol w:w="5640"/>
      </w:tblGrid>
      <w:tr w:rsidR="00470C13" w:rsidRPr="00B41072" w14:paraId="37EF4D62" w14:textId="77777777" w:rsidTr="00D45A7A">
        <w:trPr>
          <w:tblHeader/>
          <w:jc w:val="center"/>
        </w:trPr>
        <w:tc>
          <w:tcPr>
            <w:tcW w:w="2185" w:type="dxa"/>
            <w:shd w:val="clear" w:color="auto" w:fill="D9D9D9" w:themeFill="background1" w:themeFillShade="D9"/>
            <w:vAlign w:val="center"/>
          </w:tcPr>
          <w:p w14:paraId="2FED1EED" w14:textId="77777777" w:rsidR="00470C13" w:rsidRPr="00B41072" w:rsidRDefault="00470C13" w:rsidP="00D45A7A">
            <w:pPr>
              <w:spacing w:before="0" w:after="0" w:line="240" w:lineRule="auto"/>
              <w:jc w:val="center"/>
              <w:rPr>
                <w:i/>
                <w:lang w:val="id-ID"/>
              </w:rPr>
            </w:pPr>
            <w:r w:rsidRPr="00B41072">
              <w:rPr>
                <w:lang w:val="id-ID"/>
              </w:rPr>
              <w:t>Kata</w:t>
            </w:r>
          </w:p>
        </w:tc>
        <w:tc>
          <w:tcPr>
            <w:tcW w:w="5640" w:type="dxa"/>
            <w:shd w:val="clear" w:color="auto" w:fill="D9D9D9" w:themeFill="background1" w:themeFillShade="D9"/>
            <w:vAlign w:val="center"/>
          </w:tcPr>
          <w:p w14:paraId="36C82990" w14:textId="6130E678" w:rsidR="00470C13" w:rsidRPr="00B41072" w:rsidRDefault="00470C13" w:rsidP="00D45A7A">
            <w:pPr>
              <w:spacing w:before="0" w:after="0" w:line="240" w:lineRule="auto"/>
              <w:jc w:val="center"/>
              <w:rPr>
                <w:lang w:val="id-ID"/>
              </w:rPr>
            </w:pPr>
            <w:r w:rsidRPr="00B41072">
              <w:rPr>
                <w:lang w:val="id-ID"/>
              </w:rPr>
              <w:t>Komponen N-Gram</w:t>
            </w:r>
            <w:r w:rsidR="009256F7" w:rsidRPr="00B41072">
              <w:rPr>
                <w:lang w:val="id-ID"/>
              </w:rPr>
              <w:t xml:space="preserve"> Karakter</w:t>
            </w:r>
            <w:r w:rsidRPr="00B41072">
              <w:rPr>
                <w:lang w:val="id-ID"/>
              </w:rPr>
              <w:t xml:space="preserve"> (N = 3)</w:t>
            </w:r>
          </w:p>
        </w:tc>
      </w:tr>
      <w:tr w:rsidR="00470C13" w:rsidRPr="00B41072" w14:paraId="460133C0" w14:textId="77777777" w:rsidTr="00D45A7A">
        <w:trPr>
          <w:jc w:val="center"/>
        </w:trPr>
        <w:tc>
          <w:tcPr>
            <w:tcW w:w="2185" w:type="dxa"/>
          </w:tcPr>
          <w:p w14:paraId="72787ACC" w14:textId="77777777" w:rsidR="00470C13" w:rsidRPr="00B41072" w:rsidRDefault="00470C13" w:rsidP="00D45A7A">
            <w:pPr>
              <w:spacing w:before="0" w:after="0" w:line="240" w:lineRule="auto"/>
              <w:jc w:val="left"/>
              <w:rPr>
                <w:lang w:val="id-ID"/>
              </w:rPr>
            </w:pPr>
            <w:r w:rsidRPr="00B41072">
              <w:rPr>
                <w:lang w:val="id-ID"/>
              </w:rPr>
              <w:t>Pelangi</w:t>
            </w:r>
          </w:p>
        </w:tc>
        <w:tc>
          <w:tcPr>
            <w:tcW w:w="5640" w:type="dxa"/>
          </w:tcPr>
          <w:p w14:paraId="130BC7EB" w14:textId="77777777" w:rsidR="00470C13" w:rsidRPr="00B41072" w:rsidRDefault="00470C13" w:rsidP="00D45A7A">
            <w:pPr>
              <w:spacing w:before="0" w:after="0" w:line="240" w:lineRule="auto"/>
              <w:jc w:val="left"/>
              <w:rPr>
                <w:lang w:val="id-ID"/>
              </w:rPr>
            </w:pPr>
            <w:r w:rsidRPr="00B41072">
              <w:rPr>
                <w:lang w:val="id-ID"/>
              </w:rPr>
              <w:t>‘pel’, ‘ela’, ‘lan’, ‘ang’, ‘ngi’</w:t>
            </w:r>
          </w:p>
        </w:tc>
      </w:tr>
      <w:tr w:rsidR="00470C13" w:rsidRPr="00B41072" w14:paraId="57C70B29" w14:textId="77777777" w:rsidTr="00D45A7A">
        <w:trPr>
          <w:jc w:val="center"/>
        </w:trPr>
        <w:tc>
          <w:tcPr>
            <w:tcW w:w="2185" w:type="dxa"/>
          </w:tcPr>
          <w:p w14:paraId="372B1B20" w14:textId="77777777" w:rsidR="00470C13" w:rsidRPr="00B41072" w:rsidRDefault="00470C13" w:rsidP="00D45A7A">
            <w:pPr>
              <w:spacing w:before="0" w:after="0" w:line="240" w:lineRule="auto"/>
              <w:jc w:val="left"/>
              <w:rPr>
                <w:lang w:val="id-ID"/>
              </w:rPr>
            </w:pPr>
            <w:r w:rsidRPr="00B41072">
              <w:rPr>
                <w:lang w:val="id-ID"/>
              </w:rPr>
              <w:t>Kota</w:t>
            </w:r>
          </w:p>
        </w:tc>
        <w:tc>
          <w:tcPr>
            <w:tcW w:w="5640" w:type="dxa"/>
          </w:tcPr>
          <w:p w14:paraId="0BBC7451" w14:textId="77777777" w:rsidR="00470C13" w:rsidRPr="00B41072" w:rsidRDefault="00470C13" w:rsidP="00D45A7A">
            <w:pPr>
              <w:spacing w:before="0" w:after="0" w:line="240" w:lineRule="auto"/>
              <w:jc w:val="left"/>
              <w:rPr>
                <w:lang w:val="id-ID"/>
              </w:rPr>
            </w:pPr>
            <w:r w:rsidRPr="00B41072">
              <w:rPr>
                <w:lang w:val="id-ID"/>
              </w:rPr>
              <w:t>‘kot’, ‘ota’</w:t>
            </w:r>
          </w:p>
        </w:tc>
      </w:tr>
      <w:tr w:rsidR="00470C13" w:rsidRPr="00B41072" w14:paraId="6D29961C" w14:textId="77777777" w:rsidTr="00D45A7A">
        <w:trPr>
          <w:jc w:val="center"/>
        </w:trPr>
        <w:tc>
          <w:tcPr>
            <w:tcW w:w="2185" w:type="dxa"/>
          </w:tcPr>
          <w:p w14:paraId="0A040588" w14:textId="77777777" w:rsidR="00470C13" w:rsidRPr="00B41072" w:rsidRDefault="00470C13" w:rsidP="00D45A7A">
            <w:pPr>
              <w:spacing w:before="0" w:after="0" w:line="240" w:lineRule="auto"/>
              <w:jc w:val="left"/>
              <w:rPr>
                <w:lang w:val="id-ID"/>
              </w:rPr>
            </w:pPr>
            <w:r w:rsidRPr="00B41072">
              <w:rPr>
                <w:lang w:val="id-ID"/>
              </w:rPr>
              <w:t>Pesawat</w:t>
            </w:r>
          </w:p>
        </w:tc>
        <w:tc>
          <w:tcPr>
            <w:tcW w:w="5640" w:type="dxa"/>
          </w:tcPr>
          <w:p w14:paraId="5754D985" w14:textId="77777777" w:rsidR="00470C13" w:rsidRPr="00B41072" w:rsidRDefault="00470C13" w:rsidP="00D45A7A">
            <w:pPr>
              <w:spacing w:before="0" w:after="0" w:line="240" w:lineRule="auto"/>
              <w:jc w:val="left"/>
              <w:rPr>
                <w:lang w:val="id-ID"/>
              </w:rPr>
            </w:pPr>
            <w:r w:rsidRPr="00B41072">
              <w:rPr>
                <w:lang w:val="id-ID"/>
              </w:rPr>
              <w:t>‘pes’, ‘esa’, ‘saw’, ‘awa’, ‘wat’</w:t>
            </w:r>
          </w:p>
        </w:tc>
      </w:tr>
    </w:tbl>
    <w:p w14:paraId="40DB0D70" w14:textId="48C0AC76" w:rsidR="00C11092" w:rsidRPr="00B41072" w:rsidRDefault="00C11092" w:rsidP="001829B9">
      <w:pPr>
        <w:rPr>
          <w:lang w:val="id-ID"/>
        </w:rPr>
      </w:pPr>
      <w:r w:rsidRPr="00B41072">
        <w:rPr>
          <w:lang w:val="id-ID"/>
        </w:rPr>
        <w:t>Pada teknik berbasis pencacahan,</w:t>
      </w:r>
      <w:r w:rsidR="00C151F9" w:rsidRPr="00B41072">
        <w:rPr>
          <w:lang w:val="id-ID"/>
        </w:rPr>
        <w:t xml:space="preserve"> masukan dari teknik adalah</w:t>
      </w:r>
      <w:r w:rsidRPr="00B41072">
        <w:rPr>
          <w:lang w:val="id-ID"/>
        </w:rPr>
        <w:t xml:space="preserve"> matriks </w:t>
      </w:r>
      <w:r w:rsidRPr="00B41072">
        <w:rPr>
          <w:i/>
          <w:lang w:val="id-ID"/>
        </w:rPr>
        <w:t xml:space="preserve">co-occurrence </w:t>
      </w:r>
      <w:r w:rsidR="00503397" w:rsidRPr="00B41072">
        <w:rPr>
          <w:lang w:val="id-ID"/>
        </w:rPr>
        <w:t xml:space="preserve">kata </w:t>
      </w:r>
      <w:r w:rsidRPr="00B41072">
        <w:rPr>
          <w:lang w:val="id-ID"/>
        </w:rPr>
        <w:t>dari korpus dengan ukuran jendela kata tertentu</w:t>
      </w:r>
      <w:r w:rsidR="00F3654A" w:rsidRPr="00B41072">
        <w:rPr>
          <w:lang w:val="id-ID"/>
        </w:rPr>
        <w:t xml:space="preserve">. </w:t>
      </w:r>
      <w:r w:rsidR="00FD718F" w:rsidRPr="00B41072">
        <w:rPr>
          <w:lang w:val="id-ID"/>
        </w:rPr>
        <w:t xml:space="preserve">Salah satu teknik sederhana </w:t>
      </w:r>
      <w:r w:rsidR="00F66E84" w:rsidRPr="00B41072">
        <w:rPr>
          <w:lang w:val="id-ID"/>
        </w:rPr>
        <w:t xml:space="preserve">untuk menghasilkan matriks </w:t>
      </w:r>
      <w:r w:rsidR="00F66E84" w:rsidRPr="00B41072">
        <w:rPr>
          <w:i/>
          <w:lang w:val="id-ID"/>
        </w:rPr>
        <w:t>word embedding</w:t>
      </w:r>
      <w:r w:rsidR="00FD718F" w:rsidRPr="00B41072">
        <w:rPr>
          <w:lang w:val="id-ID"/>
        </w:rPr>
        <w:t xml:space="preserve"> adalah menggunakan </w:t>
      </w:r>
      <w:r w:rsidR="006D0676" w:rsidRPr="00B41072">
        <w:rPr>
          <w:lang w:val="id-ID"/>
        </w:rPr>
        <w:t xml:space="preserve">transformasi </w:t>
      </w:r>
      <w:r w:rsidR="00E876EF" w:rsidRPr="00B41072">
        <w:rPr>
          <w:i/>
          <w:lang w:val="id-ID"/>
        </w:rPr>
        <w:t xml:space="preserve">latent semantic analysis </w:t>
      </w:r>
      <w:r w:rsidR="00E876EF" w:rsidRPr="00B41072">
        <w:rPr>
          <w:lang w:val="id-ID"/>
        </w:rPr>
        <w:t>(LSA)</w:t>
      </w:r>
      <w:r w:rsidR="00084879" w:rsidRPr="00B41072">
        <w:rPr>
          <w:lang w:val="id-ID"/>
        </w:rPr>
        <w:t xml:space="preserve"> </w:t>
      </w:r>
      <w:r w:rsidR="006D0676" w:rsidRPr="00B41072">
        <w:rPr>
          <w:lang w:val="id-ID"/>
        </w:rPr>
        <w:t xml:space="preserve">terhadap matriks </w:t>
      </w:r>
      <w:r w:rsidR="006D0676" w:rsidRPr="00B41072">
        <w:rPr>
          <w:i/>
          <w:lang w:val="id-ID"/>
        </w:rPr>
        <w:t xml:space="preserve">co-occurrence </w:t>
      </w:r>
      <w:r w:rsidR="006D0676" w:rsidRPr="00B41072">
        <w:rPr>
          <w:lang w:val="id-ID"/>
        </w:rPr>
        <w:t xml:space="preserve">kata </w:t>
      </w:r>
      <w:r w:rsidR="00084879" w:rsidRPr="00B41072">
        <w:rPr>
          <w:lang w:val="id-ID"/>
        </w:rPr>
        <w:t>(Foltz, 1996)</w:t>
      </w:r>
      <w:r w:rsidR="00860638" w:rsidRPr="00B41072">
        <w:rPr>
          <w:lang w:val="id-ID"/>
        </w:rPr>
        <w:t>.</w:t>
      </w:r>
      <w:r w:rsidR="00860638" w:rsidRPr="00B41072">
        <w:rPr>
          <w:i/>
          <w:lang w:val="id-ID"/>
        </w:rPr>
        <w:t xml:space="preserve"> </w:t>
      </w:r>
      <w:r w:rsidR="00B205DC" w:rsidRPr="00B41072">
        <w:rPr>
          <w:lang w:val="id-ID"/>
        </w:rPr>
        <w:t>Hingga saat ini, teknik</w:t>
      </w:r>
      <w:r w:rsidR="001B420F" w:rsidRPr="00B41072">
        <w:rPr>
          <w:lang w:val="id-ID"/>
        </w:rPr>
        <w:t xml:space="preserve"> </w:t>
      </w:r>
      <w:r w:rsidR="00FE4655" w:rsidRPr="00B41072">
        <w:rPr>
          <w:i/>
          <w:lang w:val="id-ID"/>
        </w:rPr>
        <w:t xml:space="preserve">word embedding </w:t>
      </w:r>
      <w:r w:rsidR="001B420F" w:rsidRPr="00B41072">
        <w:rPr>
          <w:lang w:val="id-ID"/>
        </w:rPr>
        <w:t>berbasis pencacahan</w:t>
      </w:r>
      <w:r w:rsidRPr="00B41072">
        <w:rPr>
          <w:lang w:val="id-ID"/>
        </w:rPr>
        <w:t xml:space="preserve"> </w:t>
      </w:r>
      <w:r w:rsidR="00FF40F9" w:rsidRPr="00B41072">
        <w:rPr>
          <w:i/>
          <w:lang w:val="id-ID"/>
        </w:rPr>
        <w:t>state-of-the-</w:t>
      </w:r>
      <w:r w:rsidRPr="00B41072">
        <w:rPr>
          <w:i/>
          <w:lang w:val="id-ID"/>
        </w:rPr>
        <w:t xml:space="preserve">art </w:t>
      </w:r>
      <w:r w:rsidRPr="00B41072">
        <w:rPr>
          <w:lang w:val="id-ID"/>
        </w:rPr>
        <w:t>adalah GloVe (Pennington</w:t>
      </w:r>
      <w:r w:rsidR="00D057D5">
        <w:t xml:space="preserve"> dkk</w:t>
      </w:r>
      <w:r w:rsidR="00EB5269">
        <w:t>.</w:t>
      </w:r>
      <w:r w:rsidRPr="00B41072">
        <w:rPr>
          <w:lang w:val="id-ID"/>
        </w:rPr>
        <w:t xml:space="preserve">, 2014). </w:t>
      </w:r>
      <w:r w:rsidR="001C4AEC" w:rsidRPr="00B41072">
        <w:rPr>
          <w:lang w:val="id-ID"/>
        </w:rPr>
        <w:t>GloVe</w:t>
      </w:r>
      <w:r w:rsidRPr="00B41072">
        <w:rPr>
          <w:lang w:val="id-ID"/>
        </w:rPr>
        <w:t xml:space="preserve"> </w:t>
      </w:r>
      <w:r w:rsidR="00005C4B" w:rsidRPr="00B41072">
        <w:rPr>
          <w:lang w:val="id-ID"/>
        </w:rPr>
        <w:t xml:space="preserve">mampu </w:t>
      </w:r>
      <w:r w:rsidR="00AE3727" w:rsidRPr="00B41072">
        <w:rPr>
          <w:lang w:val="id-ID"/>
        </w:rPr>
        <w:t xml:space="preserve">mempelajari hubungan antara dua buah kata dengan menghitung perbandingan probabilitas </w:t>
      </w:r>
      <w:r w:rsidR="00AE3727" w:rsidRPr="00B41072">
        <w:rPr>
          <w:i/>
          <w:lang w:val="id-ID"/>
        </w:rPr>
        <w:t xml:space="preserve">co-occurrence </w:t>
      </w:r>
      <w:r w:rsidR="003A7552" w:rsidRPr="00B41072">
        <w:rPr>
          <w:lang w:val="id-ID"/>
        </w:rPr>
        <w:t>kedua</w:t>
      </w:r>
      <w:r w:rsidR="00D9592F" w:rsidRPr="00B41072">
        <w:rPr>
          <w:lang w:val="id-ID"/>
        </w:rPr>
        <w:t xml:space="preserve"> kata terhadap </w:t>
      </w:r>
      <w:r w:rsidR="00222DAC" w:rsidRPr="00B41072">
        <w:rPr>
          <w:lang w:val="id-ID"/>
        </w:rPr>
        <w:t>kata-</w:t>
      </w:r>
      <w:r w:rsidR="00637D3B" w:rsidRPr="00B41072">
        <w:rPr>
          <w:lang w:val="id-ID"/>
        </w:rPr>
        <w:t xml:space="preserve">kata </w:t>
      </w:r>
      <w:r w:rsidR="00D9592F" w:rsidRPr="00B41072">
        <w:rPr>
          <w:lang w:val="id-ID"/>
        </w:rPr>
        <w:t>konteks.</w:t>
      </w:r>
    </w:p>
    <w:p w14:paraId="1D249B22" w14:textId="299AC0E5" w:rsidR="00975485" w:rsidRDefault="00233244" w:rsidP="001829B9">
      <w:pPr>
        <w:rPr>
          <w:lang w:val="id-ID"/>
        </w:rPr>
      </w:pPr>
      <w:r w:rsidRPr="00B41072">
        <w:rPr>
          <w:lang w:val="id-ID"/>
        </w:rPr>
        <w:t xml:space="preserve">Salah satu evaluasi yang digunakan untuk mengetahui kualitas </w:t>
      </w:r>
      <w:r w:rsidRPr="00B41072">
        <w:rPr>
          <w:i/>
          <w:lang w:val="id-ID"/>
        </w:rPr>
        <w:t xml:space="preserve">word embeddding </w:t>
      </w:r>
      <w:r w:rsidRPr="00B41072">
        <w:rPr>
          <w:lang w:val="id-ID"/>
        </w:rPr>
        <w:t>adalah prediksi analogi kata</w:t>
      </w:r>
      <w:r w:rsidR="007F22E3" w:rsidRPr="00B41072">
        <w:rPr>
          <w:lang w:val="id-ID"/>
        </w:rPr>
        <w:t>, baik secara sintaksis maupun semantik (Mikolov</w:t>
      </w:r>
      <w:r w:rsidR="00E94B23">
        <w:t xml:space="preserve"> dkk.</w:t>
      </w:r>
      <w:r w:rsidR="007F22E3" w:rsidRPr="00B41072">
        <w:rPr>
          <w:lang w:val="id-ID"/>
        </w:rPr>
        <w:t>, 2013)</w:t>
      </w:r>
      <w:r w:rsidRPr="00B41072">
        <w:rPr>
          <w:lang w:val="id-ID"/>
        </w:rPr>
        <w:t>.</w:t>
      </w:r>
      <w:r w:rsidR="002C67C4" w:rsidRPr="00B41072">
        <w:rPr>
          <w:lang w:val="id-ID"/>
        </w:rPr>
        <w:t xml:space="preserve"> </w:t>
      </w:r>
      <w:r w:rsidR="00B34D74" w:rsidRPr="00B41072">
        <w:rPr>
          <w:lang w:val="id-ID"/>
        </w:rPr>
        <w:t>Gambar</w:t>
      </w:r>
      <w:r w:rsidR="000E73FB" w:rsidRPr="00B41072">
        <w:rPr>
          <w:lang w:val="id-ID"/>
        </w:rPr>
        <w:t xml:space="preserve"> II.</w:t>
      </w:r>
      <w:r w:rsidR="00FB43B5" w:rsidRPr="00B41072">
        <w:rPr>
          <w:lang w:val="id-ID"/>
        </w:rPr>
        <w:t>1</w:t>
      </w:r>
      <w:r w:rsidR="00EF03C2" w:rsidRPr="00B41072">
        <w:rPr>
          <w:lang w:val="id-ID"/>
        </w:rPr>
        <w:t xml:space="preserve">. memperlihatkan </w:t>
      </w:r>
      <w:r w:rsidR="00BA70AD" w:rsidRPr="00B41072">
        <w:rPr>
          <w:lang w:val="id-ID"/>
        </w:rPr>
        <w:t xml:space="preserve">bahwa pasangan </w:t>
      </w:r>
      <w:r w:rsidR="006D70FF" w:rsidRPr="00B41072">
        <w:rPr>
          <w:i/>
          <w:lang w:val="id-ID"/>
        </w:rPr>
        <w:t xml:space="preserve">word embedding </w:t>
      </w:r>
      <w:r w:rsidR="00BA70AD" w:rsidRPr="00B41072">
        <w:rPr>
          <w:lang w:val="id-ID"/>
        </w:rPr>
        <w:t xml:space="preserve">(provinsi, gubernur) memiliki hubungan semantik terhadap pasangan </w:t>
      </w:r>
      <w:r w:rsidR="00C60D58" w:rsidRPr="00B41072">
        <w:rPr>
          <w:i/>
          <w:lang w:val="id-ID"/>
        </w:rPr>
        <w:t>word embedding</w:t>
      </w:r>
      <w:r w:rsidR="00BA70AD" w:rsidRPr="00B41072">
        <w:rPr>
          <w:lang w:val="id-ID"/>
        </w:rPr>
        <w:t xml:space="preserve"> (negara, presiden)</w:t>
      </w:r>
      <w:r w:rsidR="00FB6C78" w:rsidRPr="00B41072">
        <w:rPr>
          <w:lang w:val="id-ID"/>
        </w:rPr>
        <w:t xml:space="preserve">. </w:t>
      </w:r>
      <w:r w:rsidR="00A109E9" w:rsidRPr="00B41072">
        <w:rPr>
          <w:lang w:val="id-ID"/>
        </w:rPr>
        <w:t xml:space="preserve">Berdasarkan eksperimen, jika dibandingkan dengan Word2Vec, GloVe memberikan akurasi analogi semantik </w:t>
      </w:r>
      <w:r w:rsidR="00740BAF" w:rsidRPr="00B41072">
        <w:rPr>
          <w:lang w:val="id-ID"/>
        </w:rPr>
        <w:t>yang</w:t>
      </w:r>
      <w:r w:rsidR="00A109E9" w:rsidRPr="00B41072">
        <w:rPr>
          <w:lang w:val="id-ID"/>
        </w:rPr>
        <w:t xml:space="preserve"> lebih baik</w:t>
      </w:r>
      <w:r w:rsidR="000349B2" w:rsidRPr="00B41072">
        <w:rPr>
          <w:lang w:val="id-ID"/>
        </w:rPr>
        <w:t xml:space="preserve"> (Pennington</w:t>
      </w:r>
      <w:r w:rsidR="00F1022C">
        <w:t xml:space="preserve"> dkk.</w:t>
      </w:r>
      <w:r w:rsidR="000349B2" w:rsidRPr="00B41072">
        <w:rPr>
          <w:lang w:val="id-ID"/>
        </w:rPr>
        <w:t>, 2014)</w:t>
      </w:r>
      <w:r w:rsidR="00A109E9" w:rsidRPr="00B41072">
        <w:rPr>
          <w:lang w:val="id-ID"/>
        </w:rPr>
        <w:t>, sedangkan FastText memberikan akurasi analogi sintaksis yang lebih baik</w:t>
      </w:r>
      <w:r w:rsidR="0051114B" w:rsidRPr="00B41072">
        <w:rPr>
          <w:lang w:val="id-ID"/>
        </w:rPr>
        <w:t xml:space="preserve"> (</w:t>
      </w:r>
      <w:r w:rsidR="002D7331">
        <w:t>Bojanowski</w:t>
      </w:r>
      <w:r w:rsidR="0051114B" w:rsidRPr="00B41072">
        <w:rPr>
          <w:lang w:val="id-ID"/>
        </w:rPr>
        <w:t xml:space="preserve"> dkk., 2017)</w:t>
      </w:r>
      <w:r w:rsidR="00A109E9" w:rsidRPr="00B41072">
        <w:rPr>
          <w:lang w:val="id-ID"/>
        </w:rPr>
        <w:t>.</w:t>
      </w:r>
    </w:p>
    <w:p w14:paraId="05A61083" w14:textId="77777777" w:rsidR="007312BF" w:rsidRPr="00B41072" w:rsidRDefault="007312BF" w:rsidP="007312BF">
      <w:pPr>
        <w:jc w:val="center"/>
        <w:rPr>
          <w:lang w:val="id-ID"/>
        </w:rPr>
      </w:pPr>
      <w:r w:rsidRPr="00B41072">
        <w:rPr>
          <w:noProof/>
          <w:lang w:eastAsia="en-US"/>
        </w:rPr>
        <w:lastRenderedPageBreak/>
        <w:drawing>
          <wp:inline distT="0" distB="0" distL="0" distR="0" wp14:anchorId="391DCBB0" wp14:editId="471BF69A">
            <wp:extent cx="3190875" cy="1970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1376" cy="1989674"/>
                    </a:xfrm>
                    <a:prstGeom prst="rect">
                      <a:avLst/>
                    </a:prstGeom>
                    <a:noFill/>
                    <a:ln>
                      <a:noFill/>
                    </a:ln>
                  </pic:spPr>
                </pic:pic>
              </a:graphicData>
            </a:graphic>
          </wp:inline>
        </w:drawing>
      </w:r>
    </w:p>
    <w:p w14:paraId="56808846" w14:textId="171A5DB9" w:rsidR="007312BF" w:rsidRPr="007312BF" w:rsidRDefault="007312BF" w:rsidP="007312BF">
      <w:pPr>
        <w:jc w:val="center"/>
        <w:rPr>
          <w:lang w:val="id-ID"/>
        </w:rPr>
      </w:pPr>
      <w:bookmarkStart w:id="36" w:name="_Toc502433348"/>
      <w:r w:rsidRPr="00B41072">
        <w:rPr>
          <w:lang w:val="id-ID"/>
        </w:rPr>
        <w:t xml:space="preserve">Gambar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Gambar \* ARABIC \s 1 </w:instrText>
      </w:r>
      <w:r w:rsidRPr="00B41072">
        <w:rPr>
          <w:lang w:val="id-ID"/>
        </w:rPr>
        <w:fldChar w:fldCharType="separate"/>
      </w:r>
      <w:r w:rsidR="00877D79">
        <w:rPr>
          <w:noProof/>
          <w:lang w:val="id-ID"/>
        </w:rPr>
        <w:t>1</w:t>
      </w:r>
      <w:r w:rsidRPr="00B41072">
        <w:rPr>
          <w:lang w:val="id-ID"/>
        </w:rPr>
        <w:fldChar w:fldCharType="end"/>
      </w:r>
      <w:r w:rsidRPr="00B41072">
        <w:rPr>
          <w:lang w:val="id-ID"/>
        </w:rPr>
        <w:t>. Contoh Visualisasi Word Embedding Bahasa Indonesia dengan Model FastText</w:t>
      </w:r>
      <w:bookmarkEnd w:id="36"/>
    </w:p>
    <w:p w14:paraId="185712BA" w14:textId="4EADD312" w:rsidR="00985677" w:rsidRPr="00B41072" w:rsidRDefault="001829B9" w:rsidP="00985677">
      <w:pPr>
        <w:pStyle w:val="Heading2"/>
        <w:rPr>
          <w:lang w:val="id-ID"/>
        </w:rPr>
      </w:pPr>
      <w:bookmarkStart w:id="37" w:name="_Toc502433482"/>
      <w:r w:rsidRPr="00B41072">
        <w:rPr>
          <w:lang w:val="id-ID"/>
        </w:rPr>
        <w:t>Recurrent Neural Network dan</w:t>
      </w:r>
      <w:r w:rsidR="00DE192F" w:rsidRPr="00B41072">
        <w:rPr>
          <w:lang w:val="id-ID"/>
        </w:rPr>
        <w:t xml:space="preserve"> </w:t>
      </w:r>
      <w:r w:rsidR="00985677" w:rsidRPr="00B41072">
        <w:rPr>
          <w:lang w:val="id-ID"/>
        </w:rPr>
        <w:t>Gated Recurrent Unit</w:t>
      </w:r>
      <w:bookmarkEnd w:id="37"/>
    </w:p>
    <w:p w14:paraId="24F013E4" w14:textId="64B88AEA" w:rsidR="007D1BF9" w:rsidRPr="00B41072" w:rsidRDefault="00985677" w:rsidP="00D11748">
      <w:pPr>
        <w:rPr>
          <w:lang w:val="id-ID"/>
        </w:rPr>
      </w:pPr>
      <w:r w:rsidRPr="00B41072">
        <w:rPr>
          <w:lang w:val="id-ID"/>
        </w:rPr>
        <w:t xml:space="preserve">Recurrent Neural Network (RNN) merupakan sebuah ekstensi dari </w:t>
      </w:r>
      <w:r w:rsidRPr="0059792A">
        <w:rPr>
          <w:i/>
          <w:lang w:val="id-ID"/>
        </w:rPr>
        <w:t>feedforward</w:t>
      </w:r>
      <w:r w:rsidRPr="00B41072">
        <w:rPr>
          <w:lang w:val="id-ID"/>
        </w:rPr>
        <w:t xml:space="preserve"> </w:t>
      </w:r>
      <w:r w:rsidRPr="0059792A">
        <w:rPr>
          <w:i/>
          <w:lang w:val="id-ID"/>
        </w:rPr>
        <w:t>neural network</w:t>
      </w:r>
      <w:r w:rsidRPr="00B41072">
        <w:rPr>
          <w:lang w:val="id-ID"/>
        </w:rPr>
        <w:t xml:space="preserve"> sederhana (Chung dkk., 2014). RNN mampu menerima </w:t>
      </w:r>
      <w:r w:rsidR="0059792A">
        <w:rPr>
          <w:lang w:val="id-ID"/>
        </w:rPr>
        <w:t>masukan dengan tipe sekuens</w:t>
      </w:r>
      <w:r w:rsidRPr="00B41072">
        <w:rPr>
          <w:lang w:val="id-ID"/>
        </w:rPr>
        <w:t xml:space="preserve">. Berbeda dengan </w:t>
      </w:r>
      <w:r w:rsidRPr="00B41072">
        <w:rPr>
          <w:i/>
          <w:lang w:val="id-ID"/>
        </w:rPr>
        <w:t xml:space="preserve">feedforward neural </w:t>
      </w:r>
      <w:r w:rsidRPr="00934187">
        <w:rPr>
          <w:i/>
          <w:lang w:val="id-ID"/>
        </w:rPr>
        <w:t>network</w:t>
      </w:r>
      <w:r w:rsidRPr="00B41072">
        <w:rPr>
          <w:lang w:val="id-ID"/>
        </w:rPr>
        <w:t xml:space="preserve">, RNN ikut memperhitungkan </w:t>
      </w:r>
      <w:r w:rsidRPr="00B41072">
        <w:rPr>
          <w:i/>
          <w:lang w:val="id-ID"/>
        </w:rPr>
        <w:t>hidden state</w:t>
      </w:r>
      <w:r w:rsidRPr="00B41072">
        <w:rPr>
          <w:lang w:val="id-ID"/>
        </w:rPr>
        <w:t xml:space="preserve"> sebelumnya ketika akan memperbarui </w:t>
      </w:r>
      <w:r w:rsidRPr="00B41072">
        <w:rPr>
          <w:i/>
          <w:lang w:val="id-ID"/>
        </w:rPr>
        <w:t>hidden state</w:t>
      </w:r>
      <w:r w:rsidRPr="00B41072">
        <w:rPr>
          <w:lang w:val="id-ID"/>
        </w:rPr>
        <w:t xml:space="preserve"> suatu waktu.</w:t>
      </w:r>
      <w:r w:rsidR="00FF063D" w:rsidRPr="00B41072">
        <w:rPr>
          <w:lang w:val="id-ID"/>
        </w:rPr>
        <w:t xml:space="preserve"> Gambar II.2. mengilustrasikan </w:t>
      </w:r>
      <w:r w:rsidR="00D11748" w:rsidRPr="00B41072">
        <w:rPr>
          <w:lang w:val="id-ID"/>
        </w:rPr>
        <w:t xml:space="preserve">topologi </w:t>
      </w:r>
      <w:r w:rsidR="00FF063D" w:rsidRPr="00B41072">
        <w:rPr>
          <w:lang w:val="id-ID"/>
        </w:rPr>
        <w:t>RNN</w:t>
      </w:r>
      <w:r w:rsidR="00D70BE7" w:rsidRPr="00B41072">
        <w:rPr>
          <w:lang w:val="id-ID"/>
        </w:rPr>
        <w:t xml:space="preserve"> sederhana</w:t>
      </w:r>
      <w:r w:rsidR="007C6164" w:rsidRPr="00B41072">
        <w:rPr>
          <w:lang w:val="id-ID"/>
        </w:rPr>
        <w:t xml:space="preserve"> dengan masukan matriks sekuens </w:t>
      </w:r>
      <m:oMath>
        <m:r>
          <w:rPr>
            <w:rFonts w:ascii="Cambria Math" w:hAnsi="Cambria Math"/>
            <w:lang w:val="id-ID"/>
          </w:rPr>
          <m:t xml:space="preserve">X∈ </m:t>
        </m:r>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M×T</m:t>
            </m:r>
          </m:sup>
        </m:sSup>
      </m:oMath>
      <w:r w:rsidR="007C6164" w:rsidRPr="00B41072">
        <w:rPr>
          <w:lang w:val="id-ID"/>
        </w:rPr>
        <w:t xml:space="preserve">, dan keluaran sebuah vektor </w:t>
      </w:r>
      <m:oMath>
        <m:r>
          <w:rPr>
            <w:rFonts w:ascii="Cambria Math" w:hAnsi="Cambria Math"/>
            <w:lang w:val="id-ID"/>
          </w:rPr>
          <m:t xml:space="preserve">y∈ </m:t>
        </m:r>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F</m:t>
            </m:r>
          </m:sup>
        </m:sSup>
      </m:oMath>
      <w:r w:rsidR="007D1BF9" w:rsidRPr="00B41072">
        <w:rPr>
          <w:lang w:val="id-ID"/>
        </w:rPr>
        <w:t>.</w:t>
      </w:r>
    </w:p>
    <w:p w14:paraId="30F18809" w14:textId="7863BA54" w:rsidR="00D11748" w:rsidRPr="00B41072" w:rsidRDefault="00EF1B42" w:rsidP="00E37ACD">
      <w:pPr>
        <w:jc w:val="center"/>
        <w:rPr>
          <w:lang w:val="id-ID"/>
        </w:rPr>
      </w:pPr>
      <w:r w:rsidRPr="00B41072">
        <w:rPr>
          <w:noProof/>
          <w:lang w:eastAsia="en-US"/>
        </w:rPr>
        <w:drawing>
          <wp:inline distT="0" distB="0" distL="0" distR="0" wp14:anchorId="361AB87A" wp14:editId="36CEC93D">
            <wp:extent cx="4781550" cy="300126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394" cy="3013097"/>
                    </a:xfrm>
                    <a:prstGeom prst="rect">
                      <a:avLst/>
                    </a:prstGeom>
                    <a:noFill/>
                    <a:ln>
                      <a:noFill/>
                    </a:ln>
                  </pic:spPr>
                </pic:pic>
              </a:graphicData>
            </a:graphic>
          </wp:inline>
        </w:drawing>
      </w:r>
    </w:p>
    <w:p w14:paraId="3CFC945E" w14:textId="416AF825" w:rsidR="00D11748" w:rsidRPr="00B41072" w:rsidRDefault="00D11748" w:rsidP="00D11748">
      <w:pPr>
        <w:pStyle w:val="Caption"/>
        <w:jc w:val="center"/>
        <w:rPr>
          <w:szCs w:val="23"/>
          <w:lang w:val="id-ID"/>
        </w:rPr>
      </w:pPr>
      <w:bookmarkStart w:id="38" w:name="_Toc502433349"/>
      <w:r w:rsidRPr="00B41072">
        <w:rPr>
          <w:lang w:val="id-ID"/>
        </w:rPr>
        <w:t xml:space="preserve">Gambar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Gambar \* ARABIC \s 1 </w:instrText>
      </w:r>
      <w:r w:rsidRPr="00B41072">
        <w:rPr>
          <w:lang w:val="id-ID"/>
        </w:rPr>
        <w:fldChar w:fldCharType="separate"/>
      </w:r>
      <w:r w:rsidR="00877D79">
        <w:rPr>
          <w:noProof/>
          <w:lang w:val="id-ID"/>
        </w:rPr>
        <w:t>2</w:t>
      </w:r>
      <w:r w:rsidRPr="00B41072">
        <w:rPr>
          <w:lang w:val="id-ID"/>
        </w:rPr>
        <w:fldChar w:fldCharType="end"/>
      </w:r>
      <w:r w:rsidRPr="00B41072">
        <w:rPr>
          <w:lang w:val="id-ID"/>
        </w:rPr>
        <w:t xml:space="preserve">. </w:t>
      </w:r>
      <w:r w:rsidR="00EF1B42" w:rsidRPr="00B41072">
        <w:rPr>
          <w:szCs w:val="23"/>
          <w:lang w:val="id-ID"/>
        </w:rPr>
        <w:t>Topologi</w:t>
      </w:r>
      <w:r w:rsidRPr="00B41072">
        <w:rPr>
          <w:szCs w:val="23"/>
          <w:lang w:val="id-ID"/>
        </w:rPr>
        <w:t xml:space="preserve"> RNN</w:t>
      </w:r>
      <w:r w:rsidR="0010531C" w:rsidRPr="00B41072">
        <w:rPr>
          <w:szCs w:val="23"/>
          <w:lang w:val="id-ID"/>
        </w:rPr>
        <w:t xml:space="preserve"> Sederhana</w:t>
      </w:r>
      <w:bookmarkEnd w:id="38"/>
    </w:p>
    <w:p w14:paraId="54ADF010" w14:textId="71FE51CE" w:rsidR="00985677" w:rsidRPr="00B41072" w:rsidRDefault="00985677" w:rsidP="00620267">
      <w:pPr>
        <w:rPr>
          <w:lang w:val="id-ID"/>
        </w:rPr>
      </w:pPr>
      <w:r w:rsidRPr="00B41072">
        <w:rPr>
          <w:lang w:val="id-ID"/>
        </w:rPr>
        <w:lastRenderedPageBreak/>
        <w:t xml:space="preserve">Secara formal, apabila terdapat </w:t>
      </w:r>
      <w:r w:rsidR="00934187">
        <w:rPr>
          <w:lang w:val="id-ID"/>
        </w:rPr>
        <w:t xml:space="preserve">masukan </w:t>
      </w:r>
      <w:r w:rsidRPr="00B41072">
        <w:rPr>
          <w:lang w:val="id-ID"/>
        </w:rPr>
        <w:t xml:space="preserve">sekuens </w:t>
      </w:r>
      <m:oMath>
        <m:r>
          <w:rPr>
            <w:rFonts w:ascii="Cambria Math" w:hAnsi="Cambria Math"/>
            <w:lang w:val="id-ID"/>
          </w:rPr>
          <m:t>x=</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 xml:space="preserve">, …,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k</m:t>
                </m:r>
              </m:sub>
            </m:sSub>
          </m:e>
        </m:d>
      </m:oMath>
      <w:r w:rsidRPr="00B41072">
        <w:rPr>
          <w:lang w:val="id-ID"/>
        </w:rPr>
        <w:t xml:space="preserve">, RNN sederhana </w:t>
      </w:r>
      <w:r w:rsidR="00902346" w:rsidRPr="00B41072">
        <w:rPr>
          <w:lang w:val="id-ID"/>
        </w:rPr>
        <w:t>menghitung nilai</w:t>
      </w:r>
      <w:r w:rsidRPr="00B41072">
        <w:rPr>
          <w:lang w:val="id-ID"/>
        </w:rPr>
        <w:t xml:space="preserve"> </w:t>
      </w:r>
      <w:r w:rsidRPr="00B41072">
        <w:rPr>
          <w:i/>
          <w:lang w:val="id-ID"/>
        </w:rPr>
        <w:t xml:space="preserve">hidden state </w:t>
      </w: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m:t>
            </m:r>
          </m:sub>
        </m:sSub>
      </m:oMath>
      <w:r w:rsidRPr="00B41072">
        <w:rPr>
          <w:i/>
          <w:lang w:val="id-ID"/>
        </w:rPr>
        <w:t xml:space="preserve"> </w:t>
      </w:r>
      <w:r w:rsidRPr="00B41072">
        <w:rPr>
          <w:lang w:val="id-ID"/>
        </w:rPr>
        <w:t xml:space="preserve">dengan persamaan </w:t>
      </w:r>
      <w:r w:rsidR="00754B59" w:rsidRPr="00B41072">
        <w:rPr>
          <w:lang w:val="id-ID"/>
        </w:rPr>
        <w:t>(</w:t>
      </w:r>
      <w:r w:rsidRPr="00B41072">
        <w:rPr>
          <w:lang w:val="id-ID"/>
        </w:rPr>
        <w:t>II-</w:t>
      </w:r>
      <w:r w:rsidR="00754B59" w:rsidRPr="00B41072">
        <w:rPr>
          <w:lang w:val="id-ID"/>
        </w:rPr>
        <w:t>5)</w:t>
      </w:r>
      <w:r w:rsidRPr="00B41072">
        <w:rPr>
          <w:lang w:val="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8A7B54" w:rsidRPr="00B41072" w14:paraId="5711E199" w14:textId="77777777" w:rsidTr="008A7B54">
        <w:tc>
          <w:tcPr>
            <w:tcW w:w="250" w:type="pct"/>
            <w:vAlign w:val="center"/>
          </w:tcPr>
          <w:p w14:paraId="122FF354" w14:textId="77777777" w:rsidR="008A7B54" w:rsidRPr="00B41072" w:rsidRDefault="008A7B54" w:rsidP="008A7B54">
            <w:pPr>
              <w:jc w:val="center"/>
              <w:rPr>
                <w:lang w:val="id-ID"/>
              </w:rPr>
            </w:pPr>
          </w:p>
        </w:tc>
        <w:tc>
          <w:tcPr>
            <w:tcW w:w="1666" w:type="pct"/>
            <w:vAlign w:val="center"/>
          </w:tcPr>
          <w:p w14:paraId="5496A6DF" w14:textId="63070645" w:rsidR="008A7B54" w:rsidRPr="00B41072" w:rsidRDefault="00453633" w:rsidP="008A7B54">
            <w:pPr>
              <w:jc w:val="center"/>
              <w:rPr>
                <w:lang w:val="id-ID"/>
              </w:rPr>
            </w:pPr>
            <m:oMathPara>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m:t>
                    </m:r>
                  </m:sub>
                </m:sSub>
                <m:r>
                  <w:rPr>
                    <w:rFonts w:ascii="Cambria Math" w:hAns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                  t=0</m:t>
                        </m:r>
                      </m:e>
                      <m:e>
                        <m:r>
                          <w:rPr>
                            <w:rFonts w:ascii="Cambria Math" w:hAnsi="Cambria Math"/>
                            <w:lang w:val="id-ID"/>
                          </w:rPr>
                          <m:t>g(W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r>
                          <w:rPr>
                            <w:rFonts w:ascii="Cambria Math" w:hAnsi="Cambria Math"/>
                            <w:lang w:val="id-ID"/>
                          </w:rPr>
                          <m:t>+U</m:t>
                        </m:r>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r>
                          <w:rPr>
                            <w:rFonts w:ascii="Cambria Math" w:hAnsi="Cambria Math"/>
                            <w:lang w:val="id-ID"/>
                          </w:rPr>
                          <m:t>) otherwise</m:t>
                        </m:r>
                      </m:e>
                    </m:eqArr>
                  </m:e>
                </m:d>
              </m:oMath>
            </m:oMathPara>
          </w:p>
        </w:tc>
        <w:tc>
          <w:tcPr>
            <w:tcW w:w="250" w:type="pct"/>
            <w:vAlign w:val="center"/>
          </w:tcPr>
          <w:p w14:paraId="328C9A8D" w14:textId="49E886D0" w:rsidR="008A7B54" w:rsidRPr="00B41072" w:rsidRDefault="008A7B54" w:rsidP="008A7B54">
            <w:pPr>
              <w:jc w:val="center"/>
              <w:rPr>
                <w:lang w:val="id-ID"/>
              </w:rPr>
            </w:pPr>
            <w:r w:rsidRPr="00B41072">
              <w:rPr>
                <w:lang w:val="id-ID"/>
              </w:rPr>
              <w:t>(II-</w:t>
            </w:r>
            <w:r w:rsidR="00754B59" w:rsidRPr="00B41072">
              <w:rPr>
                <w:lang w:val="id-ID"/>
              </w:rPr>
              <w:t>5</w:t>
            </w:r>
            <w:r w:rsidRPr="00B41072">
              <w:rPr>
                <w:lang w:val="id-ID"/>
              </w:rPr>
              <w:t>)</w:t>
            </w:r>
          </w:p>
        </w:tc>
      </w:tr>
    </w:tbl>
    <w:p w14:paraId="2FDF798B" w14:textId="4060718C" w:rsidR="00985677" w:rsidRPr="00B41072" w:rsidRDefault="00985677" w:rsidP="00985677">
      <w:pPr>
        <w:rPr>
          <w:lang w:val="id-ID"/>
        </w:rPr>
      </w:pPr>
      <w:r w:rsidRPr="00B41072">
        <w:rPr>
          <w:lang w:val="id-ID"/>
        </w:rPr>
        <w:t xml:space="preserve">Di mana </w:t>
      </w:r>
      <m:oMath>
        <m:r>
          <w:rPr>
            <w:rFonts w:ascii="Cambria Math" w:hAnsi="Cambria Math"/>
            <w:lang w:val="id-ID"/>
          </w:rPr>
          <m:t>g</m:t>
        </m:r>
      </m:oMath>
      <w:r w:rsidRPr="00B41072">
        <w:rPr>
          <w:lang w:val="id-ID"/>
        </w:rPr>
        <w:t xml:space="preserve"> merupakan sebuah fungsi non-linier seperti fungsi logistik sigmoid. </w:t>
      </w:r>
      <m:oMath>
        <m:r>
          <w:rPr>
            <w:rFonts w:ascii="Cambria Math" w:hAnsi="Cambria Math"/>
            <w:lang w:val="id-ID"/>
          </w:rPr>
          <m:t>W</m:t>
        </m:r>
      </m:oMath>
      <w:r w:rsidRPr="00B41072">
        <w:rPr>
          <w:lang w:val="id-ID"/>
        </w:rPr>
        <w:t xml:space="preserve"> dan </w:t>
      </w:r>
      <m:oMath>
        <m:r>
          <w:rPr>
            <w:rFonts w:ascii="Cambria Math" w:hAnsi="Cambria Math"/>
            <w:lang w:val="id-ID"/>
          </w:rPr>
          <m:t>U</m:t>
        </m:r>
      </m:oMath>
      <w:r w:rsidRPr="00B41072">
        <w:rPr>
          <w:lang w:val="id-ID"/>
        </w:rPr>
        <w:t xml:space="preserve"> adalah bobot yang akan dipelajari. Kelemahan dari RNN standar sesuai persamaan di atas adalah permasalahan </w:t>
      </w:r>
      <w:r w:rsidRPr="00B41072">
        <w:rPr>
          <w:i/>
          <w:lang w:val="id-ID"/>
        </w:rPr>
        <w:t>vanishing gradient</w:t>
      </w:r>
      <w:r w:rsidRPr="00B41072">
        <w:rPr>
          <w:lang w:val="id-ID"/>
        </w:rPr>
        <w:t xml:space="preserve"> (Hochreiter, 199</w:t>
      </w:r>
      <w:r w:rsidR="00ED0E4E">
        <w:rPr>
          <w:lang w:val="id-ID"/>
        </w:rPr>
        <w:t>7</w:t>
      </w:r>
      <w:r w:rsidRPr="00B41072">
        <w:rPr>
          <w:lang w:val="id-ID"/>
        </w:rPr>
        <w:t xml:space="preserve">). Apabila sekuens masukan RNN terlalu panjang, maka gradien galat yang dihasilkan pada </w:t>
      </w:r>
      <w:r w:rsidRPr="00B41072">
        <w:rPr>
          <w:i/>
          <w:lang w:val="id-ID"/>
        </w:rPr>
        <w:t xml:space="preserve">state </w:t>
      </w:r>
      <w:r w:rsidRPr="00B41072">
        <w:rPr>
          <w:lang w:val="id-ID"/>
        </w:rPr>
        <w:t>RNN awal nilainya mendekati 0.</w:t>
      </w:r>
      <w:r w:rsidR="002A218C" w:rsidRPr="00B41072">
        <w:rPr>
          <w:lang w:val="id-ID"/>
        </w:rPr>
        <w:t xml:space="preserve"> Solusi yang populer adalah dengan membuat </w:t>
      </w:r>
      <w:r w:rsidR="00EA03BE" w:rsidRPr="00B41072">
        <w:rPr>
          <w:lang w:val="id-ID"/>
        </w:rPr>
        <w:t xml:space="preserve">variasi </w:t>
      </w:r>
      <w:r w:rsidR="002A218C" w:rsidRPr="00B41072">
        <w:rPr>
          <w:lang w:val="id-ID"/>
        </w:rPr>
        <w:t xml:space="preserve">arsitektur </w:t>
      </w:r>
      <w:r w:rsidR="00EA03BE" w:rsidRPr="00B41072">
        <w:rPr>
          <w:lang w:val="id-ID"/>
        </w:rPr>
        <w:t xml:space="preserve">RNN yang mampu menyimpan memori lebih baik pada sekuens panjang, seperti LSTM </w:t>
      </w:r>
      <w:r w:rsidR="00CB0BAF" w:rsidRPr="00B41072">
        <w:rPr>
          <w:lang w:val="id-ID"/>
        </w:rPr>
        <w:t xml:space="preserve">(Hochreiter, 1997) </w:t>
      </w:r>
      <w:r w:rsidR="00EA03BE" w:rsidRPr="00B41072">
        <w:rPr>
          <w:lang w:val="id-ID"/>
        </w:rPr>
        <w:t>dan GRU (Cho dkk., 2014)</w:t>
      </w:r>
      <w:r w:rsidR="00C57E65" w:rsidRPr="00B41072">
        <w:rPr>
          <w:lang w:val="id-ID"/>
        </w:rPr>
        <w:t>.</w:t>
      </w:r>
    </w:p>
    <w:p w14:paraId="2B469A45" w14:textId="68CDF1B9" w:rsidR="00985677" w:rsidRPr="00B41072" w:rsidRDefault="00985677" w:rsidP="00985677">
      <w:pPr>
        <w:rPr>
          <w:lang w:val="id-ID"/>
        </w:rPr>
      </w:pPr>
      <w:r w:rsidRPr="00B41072">
        <w:rPr>
          <w:lang w:val="id-ID"/>
        </w:rPr>
        <w:t xml:space="preserve">Gated Recurrent Unit (GRU) diajukan oleh Cho dkk. (2014) untuk membuat sebuah unit </w:t>
      </w:r>
      <w:r w:rsidRPr="00B41072">
        <w:rPr>
          <w:i/>
          <w:lang w:val="id-ID"/>
        </w:rPr>
        <w:t xml:space="preserve">recurrent </w:t>
      </w:r>
      <w:r w:rsidRPr="00B41072">
        <w:rPr>
          <w:lang w:val="id-ID"/>
        </w:rPr>
        <w:t xml:space="preserve">yang mampu menangkap ketergantungan antar </w:t>
      </w:r>
      <w:r w:rsidRPr="00B41072">
        <w:rPr>
          <w:i/>
          <w:lang w:val="id-ID"/>
        </w:rPr>
        <w:t xml:space="preserve">hidden state </w:t>
      </w:r>
      <w:r w:rsidRPr="00B41072">
        <w:rPr>
          <w:lang w:val="id-ID"/>
        </w:rPr>
        <w:t xml:space="preserve">seiring dengan perubahan waktu dalam jangka waktu lebih panjang. GRU memiliki </w:t>
      </w:r>
      <w:r w:rsidR="00A82A94" w:rsidRPr="00B41072">
        <w:rPr>
          <w:lang w:val="id-ID"/>
        </w:rPr>
        <w:t>dua buah</w:t>
      </w:r>
      <w:r w:rsidR="00A707E3">
        <w:rPr>
          <w:lang w:val="id-ID"/>
        </w:rPr>
        <w:t xml:space="preserve"> </w:t>
      </w:r>
      <w:r w:rsidRPr="00B41072">
        <w:rPr>
          <w:lang w:val="id-ID"/>
        </w:rPr>
        <w:t xml:space="preserve">unit </w:t>
      </w:r>
      <w:r w:rsidRPr="00B41072">
        <w:rPr>
          <w:i/>
          <w:lang w:val="id-ID"/>
        </w:rPr>
        <w:t xml:space="preserve">gate </w:t>
      </w:r>
      <w:r w:rsidRPr="00B41072">
        <w:rPr>
          <w:lang w:val="id-ID"/>
        </w:rPr>
        <w:t xml:space="preserve">yang mengatur aliran informasi </w:t>
      </w:r>
      <w:r w:rsidR="006E75E2" w:rsidRPr="00B41072">
        <w:rPr>
          <w:lang w:val="id-ID"/>
        </w:rPr>
        <w:t>pada RNN</w:t>
      </w:r>
      <w:r w:rsidR="00EC358A">
        <w:rPr>
          <w:lang w:val="id-ID"/>
        </w:rPr>
        <w:t xml:space="preserve">, yaitu </w:t>
      </w:r>
      <w:r w:rsidR="00EC358A">
        <w:rPr>
          <w:i/>
          <w:lang w:val="id-ID"/>
        </w:rPr>
        <w:t xml:space="preserve">update gate </w:t>
      </w:r>
      <w:r w:rsidR="00EC358A">
        <w:rPr>
          <w:lang w:val="id-ID"/>
        </w:rPr>
        <w:t xml:space="preserve">dan </w:t>
      </w:r>
      <w:r w:rsidR="00EC358A">
        <w:rPr>
          <w:i/>
          <w:lang w:val="id-ID"/>
        </w:rPr>
        <w:t>reset gate</w:t>
      </w:r>
      <w:r w:rsidRPr="00B41072">
        <w:rPr>
          <w:lang w:val="id-ID"/>
        </w:rPr>
        <w:t xml:space="preserve">. Ilustrasi </w:t>
      </w:r>
      <w:r w:rsidR="00520F90" w:rsidRPr="00B41072">
        <w:rPr>
          <w:lang w:val="id-ID"/>
        </w:rPr>
        <w:t>perbedaan sel RNN biasa dan sel</w:t>
      </w:r>
      <w:r w:rsidRPr="00B41072">
        <w:rPr>
          <w:lang w:val="id-ID"/>
        </w:rPr>
        <w:t xml:space="preserve"> GRU dapat dilihat pada Gambar II.</w:t>
      </w:r>
      <w:r w:rsidR="00825B41" w:rsidRPr="00B41072">
        <w:rPr>
          <w:lang w:val="id-ID"/>
        </w:rPr>
        <w:t>3</w:t>
      </w:r>
      <w:r w:rsidRPr="00B41072">
        <w:rPr>
          <w:lang w:val="id-ID"/>
        </w:rPr>
        <w:t>.</w:t>
      </w:r>
    </w:p>
    <w:p w14:paraId="4E991B90" w14:textId="120D9F8A" w:rsidR="00985677" w:rsidRPr="00B41072" w:rsidRDefault="00545E84" w:rsidP="00985677">
      <w:pPr>
        <w:jc w:val="center"/>
        <w:rPr>
          <w:lang w:val="id-ID"/>
        </w:rPr>
      </w:pPr>
      <w:r w:rsidRPr="00B41072">
        <w:rPr>
          <w:noProof/>
          <w:lang w:eastAsia="en-US"/>
        </w:rPr>
        <w:drawing>
          <wp:inline distT="0" distB="0" distL="0" distR="0" wp14:anchorId="11FFBE03" wp14:editId="1A69A17B">
            <wp:extent cx="5039995" cy="2113546"/>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2113546"/>
                    </a:xfrm>
                    <a:prstGeom prst="rect">
                      <a:avLst/>
                    </a:prstGeom>
                    <a:noFill/>
                    <a:ln>
                      <a:noFill/>
                    </a:ln>
                  </pic:spPr>
                </pic:pic>
              </a:graphicData>
            </a:graphic>
          </wp:inline>
        </w:drawing>
      </w:r>
    </w:p>
    <w:p w14:paraId="62C33CA0" w14:textId="715CF9EE" w:rsidR="00985677" w:rsidRPr="00B41072" w:rsidRDefault="00985677" w:rsidP="00985677">
      <w:pPr>
        <w:pStyle w:val="Caption"/>
        <w:jc w:val="center"/>
        <w:rPr>
          <w:szCs w:val="23"/>
          <w:lang w:val="id-ID"/>
        </w:rPr>
      </w:pPr>
      <w:bookmarkStart w:id="39" w:name="_Toc502433350"/>
      <w:r w:rsidRPr="00B41072">
        <w:rPr>
          <w:lang w:val="id-ID"/>
        </w:rPr>
        <w:t xml:space="preserve">Gambar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Gambar \* ARABIC \s 1 </w:instrText>
      </w:r>
      <w:r w:rsidRPr="00B41072">
        <w:rPr>
          <w:lang w:val="id-ID"/>
        </w:rPr>
        <w:fldChar w:fldCharType="separate"/>
      </w:r>
      <w:r w:rsidR="00877D79">
        <w:rPr>
          <w:noProof/>
          <w:lang w:val="id-ID"/>
        </w:rPr>
        <w:t>3</w:t>
      </w:r>
      <w:r w:rsidRPr="00B41072">
        <w:rPr>
          <w:lang w:val="id-ID"/>
        </w:rPr>
        <w:fldChar w:fldCharType="end"/>
      </w:r>
      <w:r w:rsidRPr="00B41072">
        <w:rPr>
          <w:lang w:val="id-ID"/>
        </w:rPr>
        <w:t xml:space="preserve">. </w:t>
      </w:r>
      <w:r w:rsidR="003F2BD5" w:rsidRPr="00B41072">
        <w:rPr>
          <w:szCs w:val="23"/>
          <w:lang w:val="id-ID"/>
        </w:rPr>
        <w:t>Perbedaan Sel RNN (Kiri) dan Sel GRU (Kanan)</w:t>
      </w:r>
      <w:bookmarkEnd w:id="39"/>
    </w:p>
    <w:p w14:paraId="76F9B3BE" w14:textId="3E878311" w:rsidR="00985677" w:rsidRPr="00B41072" w:rsidRDefault="00566104" w:rsidP="00985677">
      <w:pPr>
        <w:rPr>
          <w:lang w:val="id-ID" w:eastAsia="en-US"/>
        </w:rPr>
      </w:pPr>
      <w:r w:rsidRPr="00B41072">
        <w:rPr>
          <w:lang w:val="id-ID" w:eastAsia="en-US"/>
        </w:rPr>
        <w:t xml:space="preserve">Hidden state </w:t>
      </w:r>
      <m:oMath>
        <m:sSubSup>
          <m:sSubSupPr>
            <m:ctrlPr>
              <w:rPr>
                <w:rFonts w:ascii="Cambria Math" w:hAnsi="Cambria Math"/>
                <w:i/>
                <w:lang w:val="id-ID" w:eastAsia="en-US"/>
              </w:rPr>
            </m:ctrlPr>
          </m:sSubSupPr>
          <m:e>
            <m:r>
              <w:rPr>
                <w:rFonts w:ascii="Cambria Math" w:hAnsi="Cambria Math"/>
                <w:lang w:val="id-ID" w:eastAsia="en-US"/>
              </w:rPr>
              <m:t>h</m:t>
            </m:r>
          </m:e>
          <m:sub>
            <m:r>
              <w:rPr>
                <w:rFonts w:ascii="Cambria Math" w:hAnsi="Cambria Math"/>
                <w:lang w:val="id-ID" w:eastAsia="en-US"/>
              </w:rPr>
              <m:t>t</m:t>
            </m:r>
          </m:sub>
          <m:sup>
            <m:r>
              <w:rPr>
                <w:rFonts w:ascii="Cambria Math" w:hAnsi="Cambria Math"/>
                <w:lang w:val="id-ID" w:eastAsia="en-US"/>
              </w:rPr>
              <m:t>j</m:t>
            </m:r>
          </m:sup>
        </m:sSubSup>
      </m:oMath>
      <w:r w:rsidR="00985677" w:rsidRPr="00B41072">
        <w:rPr>
          <w:lang w:val="id-ID" w:eastAsia="en-US"/>
        </w:rPr>
        <w:t xml:space="preserve"> GRU pada waktu t adalah interpolasi linier antara </w:t>
      </w:r>
      <w:r w:rsidR="00CE2D5B" w:rsidRPr="00A53F48">
        <w:rPr>
          <w:i/>
          <w:lang w:val="id-ID" w:eastAsia="en-US"/>
        </w:rPr>
        <w:t>hidden state</w:t>
      </w:r>
      <w:r w:rsidR="00985677" w:rsidRPr="00A53F48">
        <w:rPr>
          <w:i/>
          <w:lang w:val="id-ID" w:eastAsia="en-US"/>
        </w:rPr>
        <w:t xml:space="preserve"> </w:t>
      </w:r>
      <w:r w:rsidR="00985677" w:rsidRPr="00B41072">
        <w:rPr>
          <w:lang w:val="id-ID" w:eastAsia="en-US"/>
        </w:rPr>
        <w:t>sebelumn</w:t>
      </w:r>
      <w:r w:rsidR="00EB405B" w:rsidRPr="00B41072">
        <w:rPr>
          <w:lang w:val="id-ID" w:eastAsia="en-US"/>
        </w:rPr>
        <w:t xml:space="preserve">ya dengan kandidat </w:t>
      </w:r>
      <w:r w:rsidR="00214A73" w:rsidRPr="00A53F48">
        <w:rPr>
          <w:i/>
          <w:lang w:val="id-ID" w:eastAsia="en-US"/>
        </w:rPr>
        <w:t>hidden state</w:t>
      </w:r>
      <w:r w:rsidR="00EB405B" w:rsidRPr="00B41072">
        <w:rPr>
          <w:lang w:val="id-ID" w:eastAsia="en-US"/>
        </w:rPr>
        <w:t xml:space="preserve"> </w:t>
      </w:r>
      <m:oMath>
        <m:acc>
          <m:accPr>
            <m:chr m:val="̃"/>
            <m:ctrlPr>
              <w:rPr>
                <w:rFonts w:ascii="Cambria Math" w:hAnsi="Cambria Math"/>
                <w:i/>
                <w:lang w:val="id-ID" w:eastAsia="en-US"/>
              </w:rPr>
            </m:ctrlPr>
          </m:accPr>
          <m:e>
            <m:sSubSup>
              <m:sSubSupPr>
                <m:ctrlPr>
                  <w:rPr>
                    <w:rFonts w:ascii="Cambria Math" w:hAnsi="Cambria Math"/>
                    <w:i/>
                    <w:lang w:val="id-ID" w:eastAsia="en-US"/>
                  </w:rPr>
                </m:ctrlPr>
              </m:sSubSupPr>
              <m:e>
                <m:r>
                  <w:rPr>
                    <w:rFonts w:ascii="Cambria Math" w:hAnsi="Cambria Math"/>
                    <w:lang w:val="id-ID" w:eastAsia="en-US"/>
                  </w:rPr>
                  <m:t>h</m:t>
                </m:r>
              </m:e>
              <m:sub>
                <m:r>
                  <w:rPr>
                    <w:rFonts w:ascii="Cambria Math" w:hAnsi="Cambria Math"/>
                    <w:lang w:val="id-ID" w:eastAsia="en-US"/>
                  </w:rPr>
                  <m:t>t</m:t>
                </m:r>
              </m:sub>
              <m:sup>
                <m:r>
                  <w:rPr>
                    <w:rFonts w:ascii="Cambria Math" w:hAnsi="Cambria Math"/>
                    <w:lang w:val="id-ID" w:eastAsia="en-US"/>
                  </w:rPr>
                  <m:t>j</m:t>
                </m:r>
              </m:sup>
            </m:sSubSup>
          </m:e>
        </m:acc>
      </m:oMath>
      <w:r w:rsidR="008A3F3D" w:rsidRPr="00B41072">
        <w:rPr>
          <w:lang w:val="id-ID" w:eastAsia="en-US"/>
        </w:rPr>
        <w:t xml:space="preserve"> sesuai dengan persamaan (II-</w:t>
      </w:r>
      <w:r w:rsidR="00807B8B" w:rsidRPr="00B41072">
        <w:rPr>
          <w:lang w:val="id-ID" w:eastAsia="en-US"/>
        </w:rPr>
        <w:t>6</w:t>
      </w:r>
      <w:r w:rsidR="008A3F3D" w:rsidRPr="00B41072">
        <w:rPr>
          <w:lang w:val="id-ID" w:eastAsia="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8A7B54" w:rsidRPr="00B41072" w14:paraId="313AD9D9" w14:textId="77777777" w:rsidTr="005D4714">
        <w:tc>
          <w:tcPr>
            <w:tcW w:w="250" w:type="pct"/>
            <w:vAlign w:val="center"/>
          </w:tcPr>
          <w:p w14:paraId="176A37EB" w14:textId="77777777" w:rsidR="008A7B54" w:rsidRPr="00B41072" w:rsidRDefault="008A7B54" w:rsidP="005D4714">
            <w:pPr>
              <w:jc w:val="center"/>
              <w:rPr>
                <w:lang w:val="id-ID"/>
              </w:rPr>
            </w:pPr>
          </w:p>
        </w:tc>
        <w:tc>
          <w:tcPr>
            <w:tcW w:w="1666" w:type="pct"/>
            <w:vAlign w:val="center"/>
          </w:tcPr>
          <w:p w14:paraId="60EFE2B3" w14:textId="7B920224" w:rsidR="008A7B54" w:rsidRPr="00B41072" w:rsidRDefault="00453633" w:rsidP="005D4714">
            <w:pPr>
              <w:jc w:val="center"/>
              <w:rPr>
                <w:lang w:val="id-ID"/>
              </w:rPr>
            </w:pPr>
            <m:oMathPara>
              <m:oMath>
                <m:sSubSup>
                  <m:sSubSupPr>
                    <m:ctrlPr>
                      <w:rPr>
                        <w:rFonts w:ascii="Cambria Math" w:hAnsi="Cambria Math"/>
                        <w:i/>
                        <w:lang w:val="id-ID" w:eastAsia="en-US"/>
                      </w:rPr>
                    </m:ctrlPr>
                  </m:sSubSupPr>
                  <m:e>
                    <m:r>
                      <w:rPr>
                        <w:rFonts w:ascii="Cambria Math" w:hAnsi="Cambria Math"/>
                        <w:lang w:val="id-ID" w:eastAsia="en-US"/>
                      </w:rPr>
                      <m:t>h</m:t>
                    </m:r>
                  </m:e>
                  <m:sub>
                    <m:r>
                      <w:rPr>
                        <w:rFonts w:ascii="Cambria Math" w:hAnsi="Cambria Math"/>
                        <w:lang w:val="id-ID" w:eastAsia="en-US"/>
                      </w:rPr>
                      <m:t>t</m:t>
                    </m:r>
                  </m:sub>
                  <m:sup>
                    <m:r>
                      <w:rPr>
                        <w:rFonts w:ascii="Cambria Math" w:hAnsi="Cambria Math"/>
                        <w:lang w:val="id-ID" w:eastAsia="en-US"/>
                      </w:rPr>
                      <m:t>j</m:t>
                    </m:r>
                  </m:sup>
                </m:sSubSup>
                <m:r>
                  <w:rPr>
                    <w:rFonts w:ascii="Cambria Math" w:hAnsi="Cambria Math"/>
                    <w:lang w:val="id-ID" w:eastAsia="en-US"/>
                  </w:rPr>
                  <m:t>=</m:t>
                </m:r>
                <m:d>
                  <m:dPr>
                    <m:ctrlPr>
                      <w:rPr>
                        <w:rFonts w:ascii="Cambria Math" w:hAnsi="Cambria Math"/>
                        <w:i/>
                        <w:lang w:val="id-ID" w:eastAsia="en-US"/>
                      </w:rPr>
                    </m:ctrlPr>
                  </m:dPr>
                  <m:e>
                    <m:r>
                      <w:rPr>
                        <w:rFonts w:ascii="Cambria Math" w:hAnsi="Cambria Math"/>
                        <w:lang w:val="id-ID" w:eastAsia="en-US"/>
                      </w:rPr>
                      <m:t>1-</m:t>
                    </m:r>
                    <m:sSubSup>
                      <m:sSubSupPr>
                        <m:ctrlPr>
                          <w:rPr>
                            <w:rFonts w:ascii="Cambria Math" w:hAnsi="Cambria Math"/>
                            <w:i/>
                            <w:lang w:val="id-ID" w:eastAsia="en-US"/>
                          </w:rPr>
                        </m:ctrlPr>
                      </m:sSubSupPr>
                      <m:e>
                        <m:r>
                          <w:rPr>
                            <w:rFonts w:ascii="Cambria Math" w:hAnsi="Cambria Math"/>
                            <w:lang w:val="id-ID" w:eastAsia="en-US"/>
                          </w:rPr>
                          <m:t>z</m:t>
                        </m:r>
                      </m:e>
                      <m:sub>
                        <m:r>
                          <w:rPr>
                            <w:rFonts w:ascii="Cambria Math" w:hAnsi="Cambria Math"/>
                            <w:lang w:val="id-ID" w:eastAsia="en-US"/>
                          </w:rPr>
                          <m:t>t</m:t>
                        </m:r>
                      </m:sub>
                      <m:sup>
                        <m:r>
                          <w:rPr>
                            <w:rFonts w:ascii="Cambria Math" w:hAnsi="Cambria Math"/>
                            <w:lang w:val="id-ID" w:eastAsia="en-US"/>
                          </w:rPr>
                          <m:t>j</m:t>
                        </m:r>
                      </m:sup>
                    </m:sSubSup>
                  </m:e>
                </m:d>
                <m:sSubSup>
                  <m:sSubSupPr>
                    <m:ctrlPr>
                      <w:rPr>
                        <w:rFonts w:ascii="Cambria Math" w:hAnsi="Cambria Math"/>
                        <w:i/>
                        <w:lang w:val="id-ID" w:eastAsia="en-US"/>
                      </w:rPr>
                    </m:ctrlPr>
                  </m:sSubSupPr>
                  <m:e>
                    <m:r>
                      <w:rPr>
                        <w:rFonts w:ascii="Cambria Math" w:hAnsi="Cambria Math"/>
                        <w:lang w:val="id-ID" w:eastAsia="en-US"/>
                      </w:rPr>
                      <m:t>h</m:t>
                    </m:r>
                  </m:e>
                  <m:sub>
                    <m:r>
                      <w:rPr>
                        <w:rFonts w:ascii="Cambria Math" w:hAnsi="Cambria Math"/>
                        <w:lang w:val="id-ID" w:eastAsia="en-US"/>
                      </w:rPr>
                      <m:t>t-1</m:t>
                    </m:r>
                  </m:sub>
                  <m:sup>
                    <m:r>
                      <w:rPr>
                        <w:rFonts w:ascii="Cambria Math" w:hAnsi="Cambria Math"/>
                        <w:lang w:val="id-ID" w:eastAsia="en-US"/>
                      </w:rPr>
                      <m:t>j</m:t>
                    </m:r>
                  </m:sup>
                </m:sSubSup>
                <m:r>
                  <w:rPr>
                    <w:rFonts w:ascii="Cambria Math" w:hAnsi="Cambria Math"/>
                    <w:lang w:val="id-ID" w:eastAsia="en-US"/>
                  </w:rPr>
                  <m:t>+</m:t>
                </m:r>
                <m:sSubSup>
                  <m:sSubSupPr>
                    <m:ctrlPr>
                      <w:rPr>
                        <w:rFonts w:ascii="Cambria Math" w:hAnsi="Cambria Math"/>
                        <w:i/>
                        <w:lang w:val="id-ID" w:eastAsia="en-US"/>
                      </w:rPr>
                    </m:ctrlPr>
                  </m:sSubSupPr>
                  <m:e>
                    <m:r>
                      <w:rPr>
                        <w:rFonts w:ascii="Cambria Math" w:hAnsi="Cambria Math"/>
                        <w:lang w:val="id-ID" w:eastAsia="en-US"/>
                      </w:rPr>
                      <m:t>z</m:t>
                    </m:r>
                  </m:e>
                  <m:sub>
                    <m:r>
                      <w:rPr>
                        <w:rFonts w:ascii="Cambria Math" w:hAnsi="Cambria Math"/>
                        <w:lang w:val="id-ID" w:eastAsia="en-US"/>
                      </w:rPr>
                      <m:t>t</m:t>
                    </m:r>
                  </m:sub>
                  <m:sup>
                    <m:r>
                      <w:rPr>
                        <w:rFonts w:ascii="Cambria Math" w:hAnsi="Cambria Math"/>
                        <w:lang w:val="id-ID" w:eastAsia="en-US"/>
                      </w:rPr>
                      <m:t>j</m:t>
                    </m:r>
                  </m:sup>
                </m:sSubSup>
                <m:r>
                  <m:rPr>
                    <m:sty m:val="p"/>
                  </m:rPr>
                  <w:rPr>
                    <w:rFonts w:ascii="Cambria Math" w:hAnsi="Cambria Math"/>
                    <w:lang w:val="id-ID" w:eastAsia="en-US"/>
                  </w:rPr>
                  <m:t xml:space="preserve"> </m:t>
                </m:r>
                <m:acc>
                  <m:accPr>
                    <m:chr m:val="̃"/>
                    <m:ctrlPr>
                      <w:rPr>
                        <w:rFonts w:ascii="Cambria Math" w:hAnsi="Cambria Math"/>
                        <w:i/>
                        <w:lang w:val="id-ID" w:eastAsia="en-US"/>
                      </w:rPr>
                    </m:ctrlPr>
                  </m:accPr>
                  <m:e>
                    <m:sSubSup>
                      <m:sSubSupPr>
                        <m:ctrlPr>
                          <w:rPr>
                            <w:rFonts w:ascii="Cambria Math" w:hAnsi="Cambria Math"/>
                            <w:i/>
                            <w:lang w:val="id-ID" w:eastAsia="en-US"/>
                          </w:rPr>
                        </m:ctrlPr>
                      </m:sSubSupPr>
                      <m:e>
                        <m:r>
                          <w:rPr>
                            <w:rFonts w:ascii="Cambria Math" w:hAnsi="Cambria Math"/>
                            <w:lang w:val="id-ID" w:eastAsia="en-US"/>
                          </w:rPr>
                          <m:t>h</m:t>
                        </m:r>
                      </m:e>
                      <m:sub>
                        <m:r>
                          <w:rPr>
                            <w:rFonts w:ascii="Cambria Math" w:hAnsi="Cambria Math"/>
                            <w:lang w:val="id-ID" w:eastAsia="en-US"/>
                          </w:rPr>
                          <m:t>t</m:t>
                        </m:r>
                      </m:sub>
                      <m:sup>
                        <m:r>
                          <w:rPr>
                            <w:rFonts w:ascii="Cambria Math" w:hAnsi="Cambria Math"/>
                            <w:lang w:val="id-ID" w:eastAsia="en-US"/>
                          </w:rPr>
                          <m:t>j</m:t>
                        </m:r>
                      </m:sup>
                    </m:sSubSup>
                  </m:e>
                </m:acc>
              </m:oMath>
            </m:oMathPara>
          </w:p>
        </w:tc>
        <w:tc>
          <w:tcPr>
            <w:tcW w:w="250" w:type="pct"/>
            <w:vAlign w:val="center"/>
          </w:tcPr>
          <w:p w14:paraId="6DD8CCEF" w14:textId="2EDB4561" w:rsidR="008A7B54" w:rsidRPr="00B41072" w:rsidRDefault="008A7B54" w:rsidP="005D4714">
            <w:pPr>
              <w:jc w:val="center"/>
              <w:rPr>
                <w:lang w:val="id-ID"/>
              </w:rPr>
            </w:pPr>
            <w:r w:rsidRPr="00B41072">
              <w:rPr>
                <w:lang w:val="id-ID"/>
              </w:rPr>
              <w:t>(II-</w:t>
            </w:r>
            <w:r w:rsidR="00C473E0" w:rsidRPr="00B41072">
              <w:rPr>
                <w:lang w:val="id-ID"/>
              </w:rPr>
              <w:t>6</w:t>
            </w:r>
            <w:r w:rsidRPr="00B41072">
              <w:rPr>
                <w:lang w:val="id-ID"/>
              </w:rPr>
              <w:t>)</w:t>
            </w:r>
          </w:p>
        </w:tc>
      </w:tr>
    </w:tbl>
    <w:p w14:paraId="6FD2B417" w14:textId="33758B55" w:rsidR="00985677" w:rsidRPr="00B41072" w:rsidRDefault="00985677" w:rsidP="00985677">
      <w:pPr>
        <w:rPr>
          <w:lang w:val="id-ID" w:eastAsia="en-US"/>
        </w:rPr>
      </w:pPr>
      <w:r w:rsidRPr="00B41072">
        <w:rPr>
          <w:lang w:val="id-ID" w:eastAsia="en-US"/>
        </w:rPr>
        <w:t xml:space="preserve">Di mana </w:t>
      </w:r>
      <m:oMath>
        <m:sSubSup>
          <m:sSubSupPr>
            <m:ctrlPr>
              <w:rPr>
                <w:rFonts w:ascii="Cambria Math" w:hAnsi="Cambria Math"/>
                <w:i/>
                <w:lang w:val="id-ID" w:eastAsia="en-US"/>
              </w:rPr>
            </m:ctrlPr>
          </m:sSubSupPr>
          <m:e>
            <m:r>
              <w:rPr>
                <w:rFonts w:ascii="Cambria Math" w:hAnsi="Cambria Math"/>
                <w:lang w:val="id-ID" w:eastAsia="en-US"/>
              </w:rPr>
              <m:t>z</m:t>
            </m:r>
          </m:e>
          <m:sub>
            <m:r>
              <w:rPr>
                <w:rFonts w:ascii="Cambria Math" w:hAnsi="Cambria Math"/>
                <w:lang w:val="id-ID" w:eastAsia="en-US"/>
              </w:rPr>
              <m:t>t</m:t>
            </m:r>
          </m:sub>
          <m:sup>
            <m:r>
              <w:rPr>
                <w:rFonts w:ascii="Cambria Math" w:hAnsi="Cambria Math"/>
                <w:lang w:val="id-ID" w:eastAsia="en-US"/>
              </w:rPr>
              <m:t>j</m:t>
            </m:r>
          </m:sup>
        </m:sSubSup>
      </m:oMath>
      <w:r w:rsidRPr="00B41072">
        <w:rPr>
          <w:lang w:val="id-ID" w:eastAsia="en-US"/>
        </w:rPr>
        <w:t xml:space="preserve"> </w:t>
      </w:r>
      <w:r w:rsidR="00363576" w:rsidRPr="00B41072">
        <w:rPr>
          <w:lang w:val="id-ID" w:eastAsia="en-US"/>
        </w:rPr>
        <w:t xml:space="preserve">merupakan </w:t>
      </w:r>
      <w:r w:rsidR="00363576" w:rsidRPr="00B41072">
        <w:rPr>
          <w:i/>
          <w:lang w:val="id-ID" w:eastAsia="en-US"/>
        </w:rPr>
        <w:t xml:space="preserve">update gate </w:t>
      </w:r>
      <w:r w:rsidR="00363576" w:rsidRPr="00B41072">
        <w:rPr>
          <w:lang w:val="id-ID" w:eastAsia="en-US"/>
        </w:rPr>
        <w:t xml:space="preserve">pada GRU. </w:t>
      </w:r>
      <w:r w:rsidR="00363576" w:rsidRPr="00B41072">
        <w:rPr>
          <w:i/>
          <w:lang w:val="id-ID" w:eastAsia="en-US"/>
        </w:rPr>
        <w:t xml:space="preserve">Update gate </w:t>
      </w:r>
      <w:r w:rsidR="005067F0" w:rsidRPr="00B41072">
        <w:rPr>
          <w:lang w:val="id-ID" w:eastAsia="en-US"/>
        </w:rPr>
        <w:t xml:space="preserve">menentukan seberapa besar memori </w:t>
      </w:r>
      <w:r w:rsidR="009F75AB" w:rsidRPr="00B41072">
        <w:rPr>
          <w:lang w:val="id-ID" w:eastAsia="en-US"/>
        </w:rPr>
        <w:t xml:space="preserve">hasil perhitungan </w:t>
      </w:r>
      <w:r w:rsidR="005067F0" w:rsidRPr="00B41072">
        <w:rPr>
          <w:lang w:val="id-ID" w:eastAsia="en-US"/>
        </w:rPr>
        <w:t xml:space="preserve">sebelumnya </w:t>
      </w:r>
      <w:r w:rsidR="00841018" w:rsidRPr="00B41072">
        <w:rPr>
          <w:lang w:val="id-ID" w:eastAsia="en-US"/>
        </w:rPr>
        <w:t xml:space="preserve">akan </w:t>
      </w:r>
      <w:r w:rsidR="00DA7996" w:rsidRPr="00B41072">
        <w:rPr>
          <w:lang w:val="id-ID" w:eastAsia="en-US"/>
        </w:rPr>
        <w:t>diperhitungkan</w:t>
      </w:r>
      <w:r w:rsidR="001958CC" w:rsidRPr="00B41072">
        <w:rPr>
          <w:lang w:val="id-ID" w:eastAsia="en-US"/>
        </w:rPr>
        <w:t>.</w:t>
      </w:r>
      <w:r w:rsidR="005067F0" w:rsidRPr="00B41072">
        <w:rPr>
          <w:lang w:val="id-ID" w:eastAsia="en-US"/>
        </w:rPr>
        <w:t xml:space="preserve"> </w:t>
      </w:r>
      <w:r w:rsidRPr="00B41072">
        <w:rPr>
          <w:lang w:val="id-ID" w:eastAsia="en-US"/>
        </w:rPr>
        <w:t>Persamaan (II-</w:t>
      </w:r>
      <w:r w:rsidR="00466349" w:rsidRPr="00B41072">
        <w:rPr>
          <w:lang w:val="id-ID" w:eastAsia="en-US"/>
        </w:rPr>
        <w:t>7</w:t>
      </w:r>
      <w:r w:rsidRPr="00B41072">
        <w:rPr>
          <w:lang w:val="id-ID" w:eastAsia="en-US"/>
        </w:rPr>
        <w:t xml:space="preserve">) merupakan formula untuk menghitung </w:t>
      </w:r>
      <w:r w:rsidRPr="00B41072">
        <w:rPr>
          <w:i/>
          <w:lang w:val="id-ID" w:eastAsia="en-US"/>
        </w:rPr>
        <w:t>update gate</w:t>
      </w:r>
      <w:r w:rsidRPr="00B41072">
        <w:rPr>
          <w:lang w:val="id-ID" w:eastAsia="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C9158A" w:rsidRPr="00B41072" w14:paraId="616B6463" w14:textId="77777777" w:rsidTr="005D4714">
        <w:tc>
          <w:tcPr>
            <w:tcW w:w="250" w:type="pct"/>
            <w:vAlign w:val="center"/>
          </w:tcPr>
          <w:p w14:paraId="7E7845D2" w14:textId="77777777" w:rsidR="00C9158A" w:rsidRPr="00B41072" w:rsidRDefault="00C9158A" w:rsidP="005D4714">
            <w:pPr>
              <w:jc w:val="center"/>
              <w:rPr>
                <w:lang w:val="id-ID"/>
              </w:rPr>
            </w:pPr>
          </w:p>
        </w:tc>
        <w:tc>
          <w:tcPr>
            <w:tcW w:w="1666" w:type="pct"/>
            <w:vAlign w:val="center"/>
          </w:tcPr>
          <w:p w14:paraId="671B7D5A" w14:textId="2670F98D" w:rsidR="00C9158A" w:rsidRPr="00B41072" w:rsidRDefault="00453633" w:rsidP="005D4714">
            <w:pPr>
              <w:jc w:val="center"/>
              <w:rPr>
                <w:lang w:val="id-ID"/>
              </w:rPr>
            </w:pPr>
            <m:oMathPara>
              <m:oMath>
                <m:sSubSup>
                  <m:sSubSupPr>
                    <m:ctrlPr>
                      <w:rPr>
                        <w:rFonts w:ascii="Cambria Math" w:hAnsi="Cambria Math"/>
                        <w:i/>
                        <w:lang w:val="id-ID" w:eastAsia="en-US"/>
                      </w:rPr>
                    </m:ctrlPr>
                  </m:sSubSupPr>
                  <m:e>
                    <m:r>
                      <w:rPr>
                        <w:rFonts w:ascii="Cambria Math" w:hAnsi="Cambria Math"/>
                        <w:lang w:val="id-ID" w:eastAsia="en-US"/>
                      </w:rPr>
                      <m:t>z</m:t>
                    </m:r>
                  </m:e>
                  <m:sub>
                    <m:r>
                      <w:rPr>
                        <w:rFonts w:ascii="Cambria Math" w:hAnsi="Cambria Math"/>
                        <w:lang w:val="id-ID" w:eastAsia="en-US"/>
                      </w:rPr>
                      <m:t>t</m:t>
                    </m:r>
                  </m:sub>
                  <m:sup>
                    <m:r>
                      <w:rPr>
                        <w:rFonts w:ascii="Cambria Math" w:hAnsi="Cambria Math"/>
                        <w:lang w:val="id-ID" w:eastAsia="en-US"/>
                      </w:rPr>
                      <m:t>j</m:t>
                    </m:r>
                  </m:sup>
                </m:sSubSup>
                <m:r>
                  <w:rPr>
                    <w:rFonts w:ascii="Cambria Math" w:hAnsi="Cambria Math"/>
                    <w:lang w:val="id-ID" w:eastAsia="en-US"/>
                  </w:rPr>
                  <m:t>=σ</m:t>
                </m:r>
                <m:sSup>
                  <m:sSupPr>
                    <m:ctrlPr>
                      <w:rPr>
                        <w:rFonts w:ascii="Cambria Math" w:hAnsi="Cambria Math"/>
                        <w:i/>
                        <w:lang w:val="id-ID" w:eastAsia="en-US"/>
                      </w:rPr>
                    </m:ctrlPr>
                  </m:sSupPr>
                  <m:e>
                    <m:d>
                      <m:dPr>
                        <m:ctrlPr>
                          <w:rPr>
                            <w:rFonts w:ascii="Cambria Math" w:hAnsi="Cambria Math"/>
                            <w:i/>
                            <w:lang w:val="id-ID" w:eastAsia="en-US"/>
                          </w:rPr>
                        </m:ctrlPr>
                      </m:dPr>
                      <m:e>
                        <m:sSub>
                          <m:sSubPr>
                            <m:ctrlPr>
                              <w:rPr>
                                <w:rFonts w:ascii="Cambria Math" w:hAnsi="Cambria Math"/>
                                <w:i/>
                                <w:lang w:val="id-ID" w:eastAsia="en-US"/>
                              </w:rPr>
                            </m:ctrlPr>
                          </m:sSubPr>
                          <m:e>
                            <m:r>
                              <w:rPr>
                                <w:rFonts w:ascii="Cambria Math" w:hAnsi="Cambria Math"/>
                                <w:lang w:val="id-ID" w:eastAsia="en-US"/>
                              </w:rPr>
                              <m:t>W</m:t>
                            </m:r>
                          </m:e>
                          <m:sub>
                            <m:r>
                              <w:rPr>
                                <w:rFonts w:ascii="Cambria Math" w:hAnsi="Cambria Math"/>
                                <w:lang w:val="id-ID" w:eastAsia="en-US"/>
                              </w:rPr>
                              <m:t>z</m:t>
                            </m:r>
                          </m:sub>
                        </m:sSub>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t</m:t>
                            </m:r>
                          </m:sub>
                        </m:sSub>
                        <m:r>
                          <w:rPr>
                            <w:rFonts w:ascii="Cambria Math" w:hAnsi="Cambria Math"/>
                            <w:lang w:val="id-ID" w:eastAsia="en-US"/>
                          </w:rPr>
                          <m:t>+</m:t>
                        </m:r>
                        <m:sSub>
                          <m:sSubPr>
                            <m:ctrlPr>
                              <w:rPr>
                                <w:rFonts w:ascii="Cambria Math" w:hAnsi="Cambria Math"/>
                                <w:i/>
                                <w:lang w:val="id-ID" w:eastAsia="en-US"/>
                              </w:rPr>
                            </m:ctrlPr>
                          </m:sSubPr>
                          <m:e>
                            <m:r>
                              <w:rPr>
                                <w:rFonts w:ascii="Cambria Math" w:hAnsi="Cambria Math"/>
                                <w:lang w:val="id-ID" w:eastAsia="en-US"/>
                              </w:rPr>
                              <m:t>U</m:t>
                            </m:r>
                          </m:e>
                          <m:sub>
                            <m:r>
                              <w:rPr>
                                <w:rFonts w:ascii="Cambria Math" w:hAnsi="Cambria Math"/>
                                <w:lang w:val="id-ID" w:eastAsia="en-US"/>
                              </w:rPr>
                              <m:t>z</m:t>
                            </m:r>
                          </m:sub>
                        </m:sSub>
                        <m:sSub>
                          <m:sSubPr>
                            <m:ctrlPr>
                              <w:rPr>
                                <w:rFonts w:ascii="Cambria Math" w:hAnsi="Cambria Math"/>
                                <w:i/>
                                <w:lang w:val="id-ID" w:eastAsia="en-US"/>
                              </w:rPr>
                            </m:ctrlPr>
                          </m:sSubPr>
                          <m:e>
                            <m:r>
                              <w:rPr>
                                <w:rFonts w:ascii="Cambria Math" w:hAnsi="Cambria Math"/>
                                <w:lang w:val="id-ID" w:eastAsia="en-US"/>
                              </w:rPr>
                              <m:t>h</m:t>
                            </m:r>
                          </m:e>
                          <m:sub>
                            <m:r>
                              <w:rPr>
                                <w:rFonts w:ascii="Cambria Math" w:hAnsi="Cambria Math"/>
                                <w:lang w:val="id-ID" w:eastAsia="en-US"/>
                              </w:rPr>
                              <m:t>t-1</m:t>
                            </m:r>
                          </m:sub>
                        </m:sSub>
                      </m:e>
                    </m:d>
                  </m:e>
                  <m:sup>
                    <m:r>
                      <w:rPr>
                        <w:rFonts w:ascii="Cambria Math" w:hAnsi="Cambria Math"/>
                        <w:lang w:val="id-ID" w:eastAsia="en-US"/>
                      </w:rPr>
                      <m:t>j</m:t>
                    </m:r>
                  </m:sup>
                </m:sSup>
              </m:oMath>
            </m:oMathPara>
          </w:p>
        </w:tc>
        <w:tc>
          <w:tcPr>
            <w:tcW w:w="250" w:type="pct"/>
            <w:vAlign w:val="center"/>
          </w:tcPr>
          <w:p w14:paraId="24A4CD79" w14:textId="626BBF83" w:rsidR="00C9158A" w:rsidRPr="00B41072" w:rsidRDefault="00C9158A" w:rsidP="005D4714">
            <w:pPr>
              <w:jc w:val="center"/>
              <w:rPr>
                <w:lang w:val="id-ID"/>
              </w:rPr>
            </w:pPr>
            <w:r w:rsidRPr="00B41072">
              <w:rPr>
                <w:lang w:val="id-ID"/>
              </w:rPr>
              <w:t>(II-</w:t>
            </w:r>
            <w:r w:rsidR="00C473E0" w:rsidRPr="00B41072">
              <w:rPr>
                <w:lang w:val="id-ID"/>
              </w:rPr>
              <w:t>7</w:t>
            </w:r>
            <w:r w:rsidRPr="00B41072">
              <w:rPr>
                <w:lang w:val="id-ID"/>
              </w:rPr>
              <w:t>)</w:t>
            </w:r>
          </w:p>
        </w:tc>
      </w:tr>
    </w:tbl>
    <w:p w14:paraId="064735B3" w14:textId="69591EBD" w:rsidR="00985677" w:rsidRPr="00B41072" w:rsidRDefault="00985677" w:rsidP="00985677">
      <w:pPr>
        <w:rPr>
          <w:lang w:val="id-ID" w:eastAsia="en-US"/>
        </w:rPr>
      </w:pPr>
      <w:r w:rsidRPr="00B41072">
        <w:rPr>
          <w:lang w:val="id-ID" w:eastAsia="en-US"/>
        </w:rPr>
        <w:t xml:space="preserve">Kandidat </w:t>
      </w:r>
      <w:r w:rsidR="0053068E" w:rsidRPr="00B41072">
        <w:rPr>
          <w:i/>
          <w:lang w:val="id-ID" w:eastAsia="en-US"/>
        </w:rPr>
        <w:t>hidden state</w:t>
      </w:r>
      <w:r w:rsidRPr="00B41072">
        <w:rPr>
          <w:lang w:val="id-ID" w:eastAsia="en-US"/>
        </w:rPr>
        <w:t xml:space="preserve"> kemudian dihitung dengan fungsi yang serupa dengan perhitungan </w:t>
      </w:r>
      <w:r w:rsidRPr="00B41072">
        <w:rPr>
          <w:i/>
          <w:lang w:val="id-ID" w:eastAsia="en-US"/>
        </w:rPr>
        <w:t xml:space="preserve">update </w:t>
      </w:r>
      <w:r w:rsidRPr="00B41072">
        <w:rPr>
          <w:lang w:val="id-ID" w:eastAsia="en-US"/>
        </w:rPr>
        <w:t>pada RNN standar seperti pada persamaan (II-</w:t>
      </w:r>
      <w:r w:rsidR="0098336C" w:rsidRPr="00B41072">
        <w:rPr>
          <w:lang w:val="id-ID" w:eastAsia="en-US"/>
        </w:rPr>
        <w:t>8</w:t>
      </w:r>
      <w:r w:rsidRPr="00B41072">
        <w:rPr>
          <w:lang w:val="id-ID" w:eastAsia="en-US"/>
        </w:rPr>
        <w:t>)</w:t>
      </w:r>
      <w:r w:rsidR="001D71FF" w:rsidRPr="00B41072">
        <w:rPr>
          <w:lang w:val="id-ID" w:eastAsia="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C9158A" w:rsidRPr="00B41072" w14:paraId="02692099" w14:textId="77777777" w:rsidTr="005D4714">
        <w:tc>
          <w:tcPr>
            <w:tcW w:w="250" w:type="pct"/>
            <w:vAlign w:val="center"/>
          </w:tcPr>
          <w:p w14:paraId="5EEA1BA8" w14:textId="77777777" w:rsidR="00C9158A" w:rsidRPr="00B41072" w:rsidRDefault="00C9158A" w:rsidP="005D4714">
            <w:pPr>
              <w:jc w:val="center"/>
              <w:rPr>
                <w:lang w:val="id-ID"/>
              </w:rPr>
            </w:pPr>
          </w:p>
        </w:tc>
        <w:tc>
          <w:tcPr>
            <w:tcW w:w="1666" w:type="pct"/>
            <w:vAlign w:val="center"/>
          </w:tcPr>
          <w:p w14:paraId="5633DDA9" w14:textId="63A733B5" w:rsidR="00C9158A" w:rsidRPr="00B41072" w:rsidRDefault="00453633" w:rsidP="005D4714">
            <w:pPr>
              <w:jc w:val="center"/>
              <w:rPr>
                <w:lang w:val="id-ID"/>
              </w:rPr>
            </w:pPr>
            <m:oMathPara>
              <m:oMath>
                <m:sSubSup>
                  <m:sSubSupPr>
                    <m:ctrlPr>
                      <w:rPr>
                        <w:rFonts w:ascii="Cambria Math" w:hAnsi="Cambria Math"/>
                        <w:i/>
                        <w:lang w:val="id-ID" w:eastAsia="en-US"/>
                      </w:rPr>
                    </m:ctrlPr>
                  </m:sSubSupPr>
                  <m:e>
                    <m:acc>
                      <m:accPr>
                        <m:chr m:val="̃"/>
                        <m:ctrlPr>
                          <w:rPr>
                            <w:rFonts w:ascii="Cambria Math" w:hAnsi="Cambria Math"/>
                            <w:i/>
                            <w:lang w:val="id-ID" w:eastAsia="en-US"/>
                          </w:rPr>
                        </m:ctrlPr>
                      </m:accPr>
                      <m:e>
                        <m:r>
                          <w:rPr>
                            <w:rFonts w:ascii="Cambria Math" w:hAnsi="Cambria Math"/>
                            <w:lang w:val="id-ID" w:eastAsia="en-US"/>
                          </w:rPr>
                          <m:t>h</m:t>
                        </m:r>
                      </m:e>
                    </m:acc>
                  </m:e>
                  <m:sub>
                    <m:r>
                      <w:rPr>
                        <w:rFonts w:ascii="Cambria Math" w:hAnsi="Cambria Math"/>
                        <w:lang w:val="id-ID" w:eastAsia="en-US"/>
                      </w:rPr>
                      <m:t>t</m:t>
                    </m:r>
                  </m:sub>
                  <m:sup>
                    <m:r>
                      <w:rPr>
                        <w:rFonts w:ascii="Cambria Math" w:hAnsi="Cambria Math"/>
                        <w:lang w:val="id-ID" w:eastAsia="en-US"/>
                      </w:rPr>
                      <m:t>j</m:t>
                    </m:r>
                  </m:sup>
                </m:sSubSup>
                <m:r>
                  <w:rPr>
                    <w:rFonts w:ascii="Cambria Math" w:hAnsi="Cambria Math"/>
                    <w:lang w:val="id-ID" w:eastAsia="en-US"/>
                  </w:rPr>
                  <m:t>=</m:t>
                </m:r>
                <m:sSup>
                  <m:sSupPr>
                    <m:ctrlPr>
                      <w:rPr>
                        <w:rFonts w:ascii="Cambria Math" w:hAnsi="Cambria Math"/>
                        <w:i/>
                        <w:lang w:val="id-ID" w:eastAsia="en-US"/>
                      </w:rPr>
                    </m:ctrlPr>
                  </m:sSupPr>
                  <m:e>
                    <m:func>
                      <m:funcPr>
                        <m:ctrlPr>
                          <w:rPr>
                            <w:rFonts w:ascii="Cambria Math" w:hAnsi="Cambria Math"/>
                            <w:lang w:val="id-ID" w:eastAsia="en-US"/>
                          </w:rPr>
                        </m:ctrlPr>
                      </m:funcPr>
                      <m:fName>
                        <m:r>
                          <m:rPr>
                            <m:sty m:val="p"/>
                          </m:rPr>
                          <w:rPr>
                            <w:rFonts w:ascii="Cambria Math" w:hAnsi="Cambria Math"/>
                            <w:lang w:val="id-ID" w:eastAsia="en-US"/>
                          </w:rPr>
                          <m:t>tanh</m:t>
                        </m:r>
                      </m:fName>
                      <m:e>
                        <m:d>
                          <m:dPr>
                            <m:ctrlPr>
                              <w:rPr>
                                <w:rFonts w:ascii="Cambria Math" w:hAnsi="Cambria Math"/>
                                <w:i/>
                                <w:lang w:val="id-ID" w:eastAsia="en-US"/>
                              </w:rPr>
                            </m:ctrlPr>
                          </m:dPr>
                          <m:e>
                            <m:r>
                              <w:rPr>
                                <w:rFonts w:ascii="Cambria Math" w:hAnsi="Cambria Math"/>
                                <w:lang w:val="id-ID" w:eastAsia="en-US"/>
                              </w:rPr>
                              <m:t>W</m:t>
                            </m:r>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t</m:t>
                                </m:r>
                              </m:sub>
                            </m:sSub>
                            <m:r>
                              <w:rPr>
                                <w:rFonts w:ascii="Cambria Math" w:hAnsi="Cambria Math"/>
                                <w:lang w:val="id-ID" w:eastAsia="en-US"/>
                              </w:rPr>
                              <m:t>+U</m:t>
                            </m:r>
                            <m:d>
                              <m:dPr>
                                <m:ctrlPr>
                                  <w:rPr>
                                    <w:rFonts w:ascii="Cambria Math" w:hAnsi="Cambria Math"/>
                                    <w:i/>
                                    <w:lang w:val="id-ID" w:eastAsia="en-US"/>
                                  </w:rPr>
                                </m:ctrlPr>
                              </m:dPr>
                              <m:e>
                                <m:sSub>
                                  <m:sSubPr>
                                    <m:ctrlPr>
                                      <w:rPr>
                                        <w:rFonts w:ascii="Cambria Math" w:hAnsi="Cambria Math"/>
                                        <w:i/>
                                        <w:lang w:val="id-ID" w:eastAsia="en-US"/>
                                      </w:rPr>
                                    </m:ctrlPr>
                                  </m:sSubPr>
                                  <m:e>
                                    <m:r>
                                      <w:rPr>
                                        <w:rFonts w:ascii="Cambria Math" w:hAnsi="Cambria Math"/>
                                        <w:lang w:val="id-ID" w:eastAsia="en-US"/>
                                      </w:rPr>
                                      <m:t>r</m:t>
                                    </m:r>
                                  </m:e>
                                  <m:sub>
                                    <m:r>
                                      <w:rPr>
                                        <w:rFonts w:ascii="Cambria Math" w:hAnsi="Cambria Math"/>
                                        <w:lang w:val="id-ID" w:eastAsia="en-US"/>
                                      </w:rPr>
                                      <m:t>t</m:t>
                                    </m:r>
                                  </m:sub>
                                </m:sSub>
                                <m:r>
                                  <w:rPr>
                                    <w:rFonts w:ascii="Cambria Math" w:hAnsi="Cambria Math"/>
                                    <w:lang w:val="id-ID" w:eastAsia="en-US"/>
                                  </w:rPr>
                                  <m:t>∙</m:t>
                                </m:r>
                                <m:sSub>
                                  <m:sSubPr>
                                    <m:ctrlPr>
                                      <w:rPr>
                                        <w:rFonts w:ascii="Cambria Math" w:hAnsi="Cambria Math"/>
                                        <w:i/>
                                        <w:lang w:val="id-ID" w:eastAsia="en-US"/>
                                      </w:rPr>
                                    </m:ctrlPr>
                                  </m:sSubPr>
                                  <m:e>
                                    <m:r>
                                      <w:rPr>
                                        <w:rFonts w:ascii="Cambria Math" w:hAnsi="Cambria Math"/>
                                        <w:lang w:val="id-ID" w:eastAsia="en-US"/>
                                      </w:rPr>
                                      <m:t>h</m:t>
                                    </m:r>
                                  </m:e>
                                  <m:sub>
                                    <m:r>
                                      <w:rPr>
                                        <w:rFonts w:ascii="Cambria Math" w:hAnsi="Cambria Math"/>
                                        <w:lang w:val="id-ID" w:eastAsia="en-US"/>
                                      </w:rPr>
                                      <m:t>t-1</m:t>
                                    </m:r>
                                  </m:sub>
                                </m:sSub>
                              </m:e>
                            </m:d>
                          </m:e>
                        </m:d>
                      </m:e>
                    </m:func>
                  </m:e>
                  <m:sup>
                    <m:r>
                      <w:rPr>
                        <w:rFonts w:ascii="Cambria Math" w:hAnsi="Cambria Math"/>
                        <w:lang w:val="id-ID" w:eastAsia="en-US"/>
                      </w:rPr>
                      <m:t>j</m:t>
                    </m:r>
                  </m:sup>
                </m:sSup>
              </m:oMath>
            </m:oMathPara>
          </w:p>
        </w:tc>
        <w:tc>
          <w:tcPr>
            <w:tcW w:w="250" w:type="pct"/>
            <w:vAlign w:val="center"/>
          </w:tcPr>
          <w:p w14:paraId="1ECB903C" w14:textId="47A862EA" w:rsidR="00C9158A" w:rsidRPr="00B41072" w:rsidRDefault="00C9158A" w:rsidP="005D4714">
            <w:pPr>
              <w:jc w:val="center"/>
              <w:rPr>
                <w:lang w:val="id-ID"/>
              </w:rPr>
            </w:pPr>
            <w:r w:rsidRPr="00B41072">
              <w:rPr>
                <w:lang w:val="id-ID"/>
              </w:rPr>
              <w:t>(II-</w:t>
            </w:r>
            <w:r w:rsidR="0098336C" w:rsidRPr="00B41072">
              <w:rPr>
                <w:lang w:val="id-ID"/>
              </w:rPr>
              <w:t>8</w:t>
            </w:r>
            <w:r w:rsidRPr="00B41072">
              <w:rPr>
                <w:lang w:val="id-ID"/>
              </w:rPr>
              <w:t>)</w:t>
            </w:r>
          </w:p>
        </w:tc>
      </w:tr>
    </w:tbl>
    <w:p w14:paraId="62B40E28" w14:textId="572C3A59" w:rsidR="00985677" w:rsidRPr="00B41072" w:rsidRDefault="00985677" w:rsidP="00985677">
      <w:pPr>
        <w:rPr>
          <w:lang w:val="id-ID" w:eastAsia="en-US"/>
        </w:rPr>
      </w:pPr>
      <w:r w:rsidRPr="00B41072">
        <w:rPr>
          <w:lang w:val="id-ID" w:eastAsia="en-US"/>
        </w:rPr>
        <w:t>Terakhir,</w:t>
      </w:r>
      <w:r w:rsidR="006E097F" w:rsidRPr="00B41072">
        <w:rPr>
          <w:lang w:val="id-ID" w:eastAsia="en-US"/>
        </w:rPr>
        <w:t xml:space="preserve"> nilai</w:t>
      </w:r>
      <w:r w:rsidR="001D71FF" w:rsidRPr="00B41072">
        <w:rPr>
          <w:lang w:val="id-ID" w:eastAsia="en-US"/>
        </w:rPr>
        <w:t xml:space="preserve"> keluaran dari</w:t>
      </w:r>
      <w:r w:rsidRPr="00B41072">
        <w:rPr>
          <w:lang w:val="id-ID" w:eastAsia="en-US"/>
        </w:rPr>
        <w:t xml:space="preserve"> </w:t>
      </w:r>
      <w:r w:rsidRPr="00B41072">
        <w:rPr>
          <w:i/>
          <w:lang w:val="id-ID" w:eastAsia="en-US"/>
        </w:rPr>
        <w:t xml:space="preserve">reset gate </w:t>
      </w:r>
      <w:r w:rsidRPr="00B41072">
        <w:rPr>
          <w:lang w:val="id-ID" w:eastAsia="en-US"/>
        </w:rPr>
        <w:t xml:space="preserve">dihitung </w:t>
      </w:r>
      <w:r w:rsidR="00F36F06" w:rsidRPr="00B41072">
        <w:rPr>
          <w:lang w:val="id-ID" w:eastAsia="en-US"/>
        </w:rPr>
        <w:t>dengan</w:t>
      </w:r>
      <w:r w:rsidRPr="00B41072">
        <w:rPr>
          <w:lang w:val="id-ID" w:eastAsia="en-US"/>
        </w:rPr>
        <w:t xml:space="preserve"> formula yang sama seperti </w:t>
      </w:r>
      <w:r w:rsidRPr="00B41072">
        <w:rPr>
          <w:i/>
          <w:lang w:val="id-ID" w:eastAsia="en-US"/>
        </w:rPr>
        <w:t>update gate</w:t>
      </w:r>
      <w:r w:rsidR="001D71FF" w:rsidRPr="00B41072">
        <w:rPr>
          <w:lang w:val="id-ID" w:eastAsia="en-US"/>
        </w:rPr>
        <w:t xml:space="preserve">. </w:t>
      </w:r>
      <w:r w:rsidR="001D71FF" w:rsidRPr="00B41072">
        <w:rPr>
          <w:i/>
          <w:lang w:val="id-ID" w:eastAsia="en-US"/>
        </w:rPr>
        <w:t xml:space="preserve">Reset gate </w:t>
      </w:r>
      <w:r w:rsidR="006C74D8" w:rsidRPr="00B41072">
        <w:rPr>
          <w:lang w:val="id-ID" w:eastAsia="en-US"/>
        </w:rPr>
        <w:t xml:space="preserve">menghitung proporsi antara memori sebelumnya dan masukan </w:t>
      </w:r>
      <w:r w:rsidR="008602D8" w:rsidRPr="00B41072">
        <w:rPr>
          <w:lang w:val="id-ID" w:eastAsia="en-US"/>
        </w:rPr>
        <w:t>saat ini</w:t>
      </w:r>
      <w:r w:rsidR="006C74D8" w:rsidRPr="00B41072">
        <w:rPr>
          <w:lang w:val="id-ID" w:eastAsia="en-US"/>
        </w:rPr>
        <w:t xml:space="preserve">. </w:t>
      </w:r>
      <w:r w:rsidR="001D71FF" w:rsidRPr="00B41072">
        <w:rPr>
          <w:lang w:val="id-ID" w:eastAsia="en-US"/>
        </w:rPr>
        <w:t xml:space="preserve">Persamaan </w:t>
      </w:r>
      <w:r w:rsidRPr="00B41072">
        <w:rPr>
          <w:lang w:val="id-ID" w:eastAsia="en-US"/>
        </w:rPr>
        <w:t>(II-</w:t>
      </w:r>
      <w:r w:rsidR="00650E3A" w:rsidRPr="00B41072">
        <w:rPr>
          <w:lang w:val="id-ID" w:eastAsia="en-US"/>
        </w:rPr>
        <w:t>9)</w:t>
      </w:r>
      <w:r w:rsidR="001D71FF" w:rsidRPr="00B41072">
        <w:rPr>
          <w:lang w:val="id-ID" w:eastAsia="en-US"/>
        </w:rPr>
        <w:t xml:space="preserve"> merupakan persamaan untuk menghitung keluaran </w:t>
      </w:r>
      <w:r w:rsidR="001D71FF" w:rsidRPr="00B41072">
        <w:rPr>
          <w:i/>
          <w:lang w:val="id-ID" w:eastAsia="en-US"/>
        </w:rPr>
        <w:t>reset gate</w:t>
      </w:r>
      <w:r w:rsidR="001D71FF" w:rsidRPr="00B41072">
        <w:rPr>
          <w:lang w:val="id-ID" w:eastAsia="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AC41A7" w:rsidRPr="00B41072" w14:paraId="24EA474A" w14:textId="77777777" w:rsidTr="005D4714">
        <w:tc>
          <w:tcPr>
            <w:tcW w:w="250" w:type="pct"/>
            <w:vAlign w:val="center"/>
          </w:tcPr>
          <w:p w14:paraId="660703D2" w14:textId="77777777" w:rsidR="00AC41A7" w:rsidRPr="00B41072" w:rsidRDefault="00AC41A7" w:rsidP="005D4714">
            <w:pPr>
              <w:jc w:val="center"/>
              <w:rPr>
                <w:lang w:val="id-ID"/>
              </w:rPr>
            </w:pPr>
          </w:p>
        </w:tc>
        <w:tc>
          <w:tcPr>
            <w:tcW w:w="1666" w:type="pct"/>
            <w:vAlign w:val="center"/>
          </w:tcPr>
          <w:p w14:paraId="362A8C6C" w14:textId="4E50229C" w:rsidR="00AC41A7" w:rsidRPr="00B41072" w:rsidRDefault="00453633" w:rsidP="005D4714">
            <w:pPr>
              <w:jc w:val="center"/>
              <w:rPr>
                <w:lang w:val="id-ID"/>
              </w:rPr>
            </w:pPr>
            <m:oMathPara>
              <m:oMath>
                <m:sSubSup>
                  <m:sSubSupPr>
                    <m:ctrlPr>
                      <w:rPr>
                        <w:rFonts w:ascii="Cambria Math" w:hAnsi="Cambria Math"/>
                        <w:i/>
                        <w:lang w:val="id-ID" w:eastAsia="en-US"/>
                      </w:rPr>
                    </m:ctrlPr>
                  </m:sSubSupPr>
                  <m:e>
                    <m:r>
                      <w:rPr>
                        <w:rFonts w:ascii="Cambria Math" w:hAnsi="Cambria Math"/>
                        <w:lang w:val="id-ID" w:eastAsia="en-US"/>
                      </w:rPr>
                      <m:t>r</m:t>
                    </m:r>
                  </m:e>
                  <m:sub>
                    <m:r>
                      <w:rPr>
                        <w:rFonts w:ascii="Cambria Math" w:hAnsi="Cambria Math"/>
                        <w:lang w:val="id-ID" w:eastAsia="en-US"/>
                      </w:rPr>
                      <m:t>t</m:t>
                    </m:r>
                  </m:sub>
                  <m:sup>
                    <m:r>
                      <w:rPr>
                        <w:rFonts w:ascii="Cambria Math" w:hAnsi="Cambria Math"/>
                        <w:lang w:val="id-ID" w:eastAsia="en-US"/>
                      </w:rPr>
                      <m:t>j</m:t>
                    </m:r>
                  </m:sup>
                </m:sSubSup>
                <m:r>
                  <w:rPr>
                    <w:rFonts w:ascii="Cambria Math" w:hAnsi="Cambria Math"/>
                    <w:lang w:val="id-ID" w:eastAsia="en-US"/>
                  </w:rPr>
                  <m:t>=σ</m:t>
                </m:r>
                <m:sSup>
                  <m:sSupPr>
                    <m:ctrlPr>
                      <w:rPr>
                        <w:rFonts w:ascii="Cambria Math" w:hAnsi="Cambria Math"/>
                        <w:i/>
                        <w:lang w:val="id-ID" w:eastAsia="en-US"/>
                      </w:rPr>
                    </m:ctrlPr>
                  </m:sSupPr>
                  <m:e>
                    <m:d>
                      <m:dPr>
                        <m:ctrlPr>
                          <w:rPr>
                            <w:rFonts w:ascii="Cambria Math" w:hAnsi="Cambria Math"/>
                            <w:i/>
                            <w:lang w:val="id-ID" w:eastAsia="en-US"/>
                          </w:rPr>
                        </m:ctrlPr>
                      </m:dPr>
                      <m:e>
                        <m:sSub>
                          <m:sSubPr>
                            <m:ctrlPr>
                              <w:rPr>
                                <w:rFonts w:ascii="Cambria Math" w:hAnsi="Cambria Math"/>
                                <w:i/>
                                <w:lang w:val="id-ID" w:eastAsia="en-US"/>
                              </w:rPr>
                            </m:ctrlPr>
                          </m:sSubPr>
                          <m:e>
                            <m:r>
                              <w:rPr>
                                <w:rFonts w:ascii="Cambria Math" w:hAnsi="Cambria Math"/>
                                <w:lang w:val="id-ID" w:eastAsia="en-US"/>
                              </w:rPr>
                              <m:t>W</m:t>
                            </m:r>
                          </m:e>
                          <m:sub>
                            <m:r>
                              <w:rPr>
                                <w:rFonts w:ascii="Cambria Math" w:hAnsi="Cambria Math"/>
                                <w:lang w:val="id-ID" w:eastAsia="en-US"/>
                              </w:rPr>
                              <m:t>r</m:t>
                            </m:r>
                          </m:sub>
                        </m:sSub>
                        <m:sSub>
                          <m:sSubPr>
                            <m:ctrlPr>
                              <w:rPr>
                                <w:rFonts w:ascii="Cambria Math" w:hAnsi="Cambria Math"/>
                                <w:i/>
                                <w:lang w:val="id-ID" w:eastAsia="en-US"/>
                              </w:rPr>
                            </m:ctrlPr>
                          </m:sSubPr>
                          <m:e>
                            <m:r>
                              <w:rPr>
                                <w:rFonts w:ascii="Cambria Math" w:hAnsi="Cambria Math"/>
                                <w:lang w:val="id-ID" w:eastAsia="en-US"/>
                              </w:rPr>
                              <m:t>X</m:t>
                            </m:r>
                          </m:e>
                          <m:sub>
                            <m:r>
                              <w:rPr>
                                <w:rFonts w:ascii="Cambria Math" w:hAnsi="Cambria Math"/>
                                <w:lang w:val="id-ID" w:eastAsia="en-US"/>
                              </w:rPr>
                              <m:t>t</m:t>
                            </m:r>
                          </m:sub>
                        </m:sSub>
                        <m:r>
                          <w:rPr>
                            <w:rFonts w:ascii="Cambria Math" w:hAnsi="Cambria Math"/>
                            <w:lang w:val="id-ID" w:eastAsia="en-US"/>
                          </w:rPr>
                          <m:t>+</m:t>
                        </m:r>
                        <m:sSub>
                          <m:sSubPr>
                            <m:ctrlPr>
                              <w:rPr>
                                <w:rFonts w:ascii="Cambria Math" w:hAnsi="Cambria Math"/>
                                <w:i/>
                                <w:lang w:val="id-ID" w:eastAsia="en-US"/>
                              </w:rPr>
                            </m:ctrlPr>
                          </m:sSubPr>
                          <m:e>
                            <m:r>
                              <w:rPr>
                                <w:rFonts w:ascii="Cambria Math" w:hAnsi="Cambria Math"/>
                                <w:lang w:val="id-ID" w:eastAsia="en-US"/>
                              </w:rPr>
                              <m:t>U</m:t>
                            </m:r>
                          </m:e>
                          <m:sub>
                            <m:r>
                              <w:rPr>
                                <w:rFonts w:ascii="Cambria Math" w:hAnsi="Cambria Math"/>
                                <w:lang w:val="id-ID" w:eastAsia="en-US"/>
                              </w:rPr>
                              <m:t>r</m:t>
                            </m:r>
                          </m:sub>
                        </m:sSub>
                        <m:sSub>
                          <m:sSubPr>
                            <m:ctrlPr>
                              <w:rPr>
                                <w:rFonts w:ascii="Cambria Math" w:hAnsi="Cambria Math"/>
                                <w:i/>
                                <w:lang w:val="id-ID" w:eastAsia="en-US"/>
                              </w:rPr>
                            </m:ctrlPr>
                          </m:sSubPr>
                          <m:e>
                            <m:r>
                              <w:rPr>
                                <w:rFonts w:ascii="Cambria Math" w:hAnsi="Cambria Math"/>
                                <w:lang w:val="id-ID" w:eastAsia="en-US"/>
                              </w:rPr>
                              <m:t>h</m:t>
                            </m:r>
                          </m:e>
                          <m:sub>
                            <m:r>
                              <w:rPr>
                                <w:rFonts w:ascii="Cambria Math" w:hAnsi="Cambria Math"/>
                                <w:lang w:val="id-ID" w:eastAsia="en-US"/>
                              </w:rPr>
                              <m:t>t-1</m:t>
                            </m:r>
                          </m:sub>
                        </m:sSub>
                      </m:e>
                    </m:d>
                  </m:e>
                  <m:sup>
                    <m:r>
                      <w:rPr>
                        <w:rFonts w:ascii="Cambria Math" w:hAnsi="Cambria Math"/>
                        <w:lang w:val="id-ID" w:eastAsia="en-US"/>
                      </w:rPr>
                      <m:t>j</m:t>
                    </m:r>
                  </m:sup>
                </m:sSup>
              </m:oMath>
            </m:oMathPara>
          </w:p>
        </w:tc>
        <w:tc>
          <w:tcPr>
            <w:tcW w:w="250" w:type="pct"/>
            <w:vAlign w:val="center"/>
          </w:tcPr>
          <w:p w14:paraId="1959CBC0" w14:textId="5A2205B6" w:rsidR="00AC41A7" w:rsidRPr="00B41072" w:rsidRDefault="00AC41A7" w:rsidP="005D4714">
            <w:pPr>
              <w:jc w:val="center"/>
              <w:rPr>
                <w:lang w:val="id-ID"/>
              </w:rPr>
            </w:pPr>
            <w:r w:rsidRPr="00B41072">
              <w:rPr>
                <w:lang w:val="id-ID"/>
              </w:rPr>
              <w:t>(II-</w:t>
            </w:r>
            <w:r w:rsidR="00B427C2" w:rsidRPr="00B41072">
              <w:rPr>
                <w:lang w:val="id-ID"/>
              </w:rPr>
              <w:t>9</w:t>
            </w:r>
            <w:r w:rsidRPr="00B41072">
              <w:rPr>
                <w:lang w:val="id-ID"/>
              </w:rPr>
              <w:t>)</w:t>
            </w:r>
          </w:p>
        </w:tc>
      </w:tr>
    </w:tbl>
    <w:p w14:paraId="216FCDDE" w14:textId="22EFD262" w:rsidR="00985677" w:rsidRPr="00B41072" w:rsidRDefault="00985677" w:rsidP="00985677">
      <w:pPr>
        <w:rPr>
          <w:lang w:val="id-ID" w:eastAsia="en-US"/>
        </w:rPr>
      </w:pPr>
      <w:r w:rsidRPr="00B41072">
        <w:rPr>
          <w:lang w:val="id-ID" w:eastAsia="en-US"/>
        </w:rPr>
        <w:t>Dibandingkan dengan RNN tradisional yang menggunakan fungsi aktivasi tangen hiperbolik</w:t>
      </w:r>
      <w:r w:rsidR="001E21C7">
        <w:rPr>
          <w:lang w:val="id-ID" w:eastAsia="en-US"/>
        </w:rPr>
        <w:t xml:space="preserve"> (</w:t>
      </w:r>
      <m:oMath>
        <m:r>
          <w:rPr>
            <w:rFonts w:ascii="Cambria Math" w:hAnsi="Cambria Math"/>
            <w:lang w:val="id-ID" w:eastAsia="en-US"/>
          </w:rPr>
          <m:t>tanh</m:t>
        </m:r>
      </m:oMath>
      <w:r w:rsidR="001E21C7">
        <w:rPr>
          <w:lang w:val="id-ID" w:eastAsia="en-US"/>
        </w:rPr>
        <w:t>)</w:t>
      </w:r>
      <w:r w:rsidRPr="00B41072">
        <w:rPr>
          <w:lang w:val="id-ID" w:eastAsia="en-US"/>
        </w:rPr>
        <w:t>, eksperimen Chung (2016) membuktikan bahwa GRU selalu mencapai konvergensi lebih cepat dan memberikan hasil lebih baik. Ketika dibandingkan dengan LSTM, GRU melakukan komputasi lebih cepat pada satu epoch dikarenakan jumlah fungsi komputasi yang lebih sedikit dibandingkan LSTM. Secara empirik, kinerja GRU dan LSTM tidak dapat dibandingkan karena kinerja kedua arsitektur memiliki kinerja terbaik pada dataset yang berbeda</w:t>
      </w:r>
      <w:r w:rsidR="006367F5" w:rsidRPr="00B41072">
        <w:rPr>
          <w:lang w:val="id-ID" w:eastAsia="en-US"/>
        </w:rPr>
        <w:t xml:space="preserve"> (Chung, 2016)</w:t>
      </w:r>
      <w:r w:rsidRPr="00B41072">
        <w:rPr>
          <w:lang w:val="id-ID" w:eastAsia="en-US"/>
        </w:rPr>
        <w:t>.</w:t>
      </w:r>
    </w:p>
    <w:p w14:paraId="6B6DC21A" w14:textId="66DB29AA" w:rsidR="009E1E8E" w:rsidRPr="00B41072" w:rsidRDefault="003356F8" w:rsidP="009E1E8E">
      <w:pPr>
        <w:pStyle w:val="Heading2"/>
        <w:rPr>
          <w:lang w:val="id-ID"/>
        </w:rPr>
      </w:pPr>
      <w:bookmarkStart w:id="40" w:name="_Toc502433483"/>
      <w:r w:rsidRPr="00B41072">
        <w:rPr>
          <w:lang w:val="id-ID"/>
        </w:rPr>
        <w:t>Relasi</w:t>
      </w:r>
      <w:r w:rsidR="009E1E8E" w:rsidRPr="00B41072">
        <w:rPr>
          <w:lang w:val="id-ID"/>
        </w:rPr>
        <w:t xml:space="preserve"> </w:t>
      </w:r>
      <w:r w:rsidR="009E1E8E" w:rsidRPr="00B41072">
        <w:rPr>
          <w:i/>
          <w:lang w:val="id-ID"/>
        </w:rPr>
        <w:t>Discourse</w:t>
      </w:r>
      <w:bookmarkEnd w:id="40"/>
    </w:p>
    <w:p w14:paraId="48409495" w14:textId="7005B8E2" w:rsidR="00822751" w:rsidRPr="00B41072" w:rsidRDefault="003356F8" w:rsidP="00F61BFF">
      <w:pPr>
        <w:rPr>
          <w:lang w:val="id-ID"/>
        </w:rPr>
      </w:pPr>
      <w:r w:rsidRPr="00B41072">
        <w:rPr>
          <w:lang w:val="id-ID" w:eastAsia="en-US"/>
        </w:rPr>
        <w:t>Relasi</w:t>
      </w:r>
      <w:r w:rsidR="00EB4A76" w:rsidRPr="00B41072">
        <w:rPr>
          <w:lang w:val="id-ID" w:eastAsia="en-US"/>
        </w:rPr>
        <w:t xml:space="preserve"> </w:t>
      </w:r>
      <w:r w:rsidR="00EB4A76" w:rsidRPr="00B41072">
        <w:rPr>
          <w:i/>
          <w:lang w:val="id-ID" w:eastAsia="en-US"/>
        </w:rPr>
        <w:t xml:space="preserve">discourse </w:t>
      </w:r>
      <w:r w:rsidR="005A20AB" w:rsidRPr="00B41072">
        <w:rPr>
          <w:lang w:val="id-ID" w:eastAsia="en-US"/>
        </w:rPr>
        <w:t xml:space="preserve">atau </w:t>
      </w:r>
      <w:r w:rsidR="00542225" w:rsidRPr="00B41072">
        <w:rPr>
          <w:lang w:val="id-ID" w:eastAsia="en-US"/>
        </w:rPr>
        <w:t>relasi</w:t>
      </w:r>
      <w:r w:rsidR="005A20AB" w:rsidRPr="00B41072">
        <w:rPr>
          <w:lang w:val="id-ID" w:eastAsia="en-US"/>
        </w:rPr>
        <w:t xml:space="preserve"> retorik antara dua </w:t>
      </w:r>
      <w:r w:rsidR="007851BE" w:rsidRPr="00B41072">
        <w:rPr>
          <w:lang w:val="id-ID" w:eastAsia="en-US"/>
        </w:rPr>
        <w:t>segmen teks</w:t>
      </w:r>
      <w:r w:rsidR="005A20AB" w:rsidRPr="00B41072">
        <w:rPr>
          <w:lang w:val="id-ID" w:eastAsia="en-US"/>
        </w:rPr>
        <w:t xml:space="preserve"> merupakan deskripsi bagai</w:t>
      </w:r>
      <w:r w:rsidR="00A226A5" w:rsidRPr="00B41072">
        <w:rPr>
          <w:lang w:val="id-ID" w:eastAsia="en-US"/>
        </w:rPr>
        <w:t xml:space="preserve">mana kedua </w:t>
      </w:r>
      <w:r w:rsidR="005D674B" w:rsidRPr="00B41072">
        <w:rPr>
          <w:lang w:val="id-ID" w:eastAsia="en-US"/>
        </w:rPr>
        <w:t>segmen teks</w:t>
      </w:r>
      <w:r w:rsidR="00A226A5" w:rsidRPr="00B41072">
        <w:rPr>
          <w:lang w:val="id-ID" w:eastAsia="en-US"/>
        </w:rPr>
        <w:t xml:space="preserve"> tersebut terhubung satu sama lain secara lojik</w:t>
      </w:r>
      <w:r w:rsidR="003D2BC9" w:rsidRPr="00B41072">
        <w:rPr>
          <w:lang w:val="id-ID" w:eastAsia="en-US"/>
        </w:rPr>
        <w:t xml:space="preserve"> (Asher &amp; Nicholas, 2003)</w:t>
      </w:r>
      <w:r w:rsidR="00A226A5" w:rsidRPr="00B41072">
        <w:rPr>
          <w:lang w:val="id-ID" w:eastAsia="en-US"/>
        </w:rPr>
        <w:t xml:space="preserve">. </w:t>
      </w:r>
      <w:r w:rsidR="004A494E" w:rsidRPr="00B41072">
        <w:rPr>
          <w:lang w:val="id-ID" w:eastAsia="en-US"/>
        </w:rPr>
        <w:t>Mann &amp; Thompson (1988)</w:t>
      </w:r>
      <w:r w:rsidR="003F5DDE" w:rsidRPr="00B41072">
        <w:rPr>
          <w:lang w:val="id-ID" w:eastAsia="en-US"/>
        </w:rPr>
        <w:t xml:space="preserve"> </w:t>
      </w:r>
      <w:r w:rsidR="003E475D" w:rsidRPr="00B41072">
        <w:rPr>
          <w:lang w:val="id-ID" w:eastAsia="en-US"/>
        </w:rPr>
        <w:t>mencetuskan</w:t>
      </w:r>
      <w:r w:rsidR="003F5DDE" w:rsidRPr="00B41072">
        <w:rPr>
          <w:lang w:val="id-ID" w:eastAsia="en-US"/>
        </w:rPr>
        <w:t xml:space="preserve"> Rhetorical Structure </w:t>
      </w:r>
      <w:r w:rsidR="009A6FE8" w:rsidRPr="00B41072">
        <w:rPr>
          <w:lang w:val="id-ID" w:eastAsia="en-US"/>
        </w:rPr>
        <w:lastRenderedPageBreak/>
        <w:t>Theory</w:t>
      </w:r>
      <w:r w:rsidR="003F5DDE" w:rsidRPr="00B41072">
        <w:rPr>
          <w:lang w:val="id-ID" w:eastAsia="en-US"/>
        </w:rPr>
        <w:t xml:space="preserve"> </w:t>
      </w:r>
      <w:r w:rsidR="00912BAB" w:rsidRPr="00B41072">
        <w:rPr>
          <w:lang w:val="id-ID" w:eastAsia="en-US"/>
        </w:rPr>
        <w:t>(RST)</w:t>
      </w:r>
      <w:r w:rsidR="00CF38B3" w:rsidRPr="00B41072">
        <w:rPr>
          <w:lang w:val="id-ID" w:eastAsia="en-US"/>
        </w:rPr>
        <w:t>, yaitu</w:t>
      </w:r>
      <w:r w:rsidR="00912BAB" w:rsidRPr="00B41072">
        <w:rPr>
          <w:lang w:val="id-ID" w:eastAsia="en-US"/>
        </w:rPr>
        <w:t xml:space="preserve"> teori</w:t>
      </w:r>
      <w:r w:rsidR="00CF38B3" w:rsidRPr="00B41072">
        <w:rPr>
          <w:lang w:val="id-ID" w:eastAsia="en-US"/>
        </w:rPr>
        <w:t xml:space="preserve"> yang mendeskripsikan</w:t>
      </w:r>
      <w:r w:rsidR="00D068F8" w:rsidRPr="00B41072">
        <w:rPr>
          <w:lang w:val="id-ID" w:eastAsia="en-US"/>
        </w:rPr>
        <w:t xml:space="preserve"> </w:t>
      </w:r>
      <w:r w:rsidR="00C55774" w:rsidRPr="00B41072">
        <w:rPr>
          <w:lang w:val="id-ID" w:eastAsia="en-US"/>
        </w:rPr>
        <w:t xml:space="preserve">struktur hirarkis pada teks serta </w:t>
      </w:r>
      <w:r w:rsidR="00835B81" w:rsidRPr="00B41072">
        <w:rPr>
          <w:lang w:val="id-ID" w:eastAsia="en-US"/>
        </w:rPr>
        <w:t>relasi</w:t>
      </w:r>
      <w:r w:rsidR="00C55774" w:rsidRPr="00B41072">
        <w:rPr>
          <w:lang w:val="id-ID" w:eastAsia="en-US"/>
        </w:rPr>
        <w:t xml:space="preserve"> </w:t>
      </w:r>
      <w:r w:rsidR="00377E3B" w:rsidRPr="00B41072">
        <w:rPr>
          <w:i/>
          <w:lang w:val="id-ID" w:eastAsia="en-US"/>
        </w:rPr>
        <w:t xml:space="preserve">discourse </w:t>
      </w:r>
      <w:r w:rsidR="00C55774" w:rsidRPr="00B41072">
        <w:rPr>
          <w:lang w:val="id-ID" w:eastAsia="en-US"/>
        </w:rPr>
        <w:t xml:space="preserve">antar segmen </w:t>
      </w:r>
      <w:r w:rsidR="005D071A" w:rsidRPr="00B41072">
        <w:rPr>
          <w:lang w:val="id-ID" w:eastAsia="en-US"/>
        </w:rPr>
        <w:t>teks</w:t>
      </w:r>
      <w:r w:rsidR="005232DF" w:rsidRPr="00B41072">
        <w:rPr>
          <w:lang w:val="id-ID" w:eastAsia="en-US"/>
        </w:rPr>
        <w:t xml:space="preserve">. </w:t>
      </w:r>
      <w:r w:rsidR="006E23C6" w:rsidRPr="00B41072">
        <w:rPr>
          <w:lang w:val="id-ID" w:eastAsia="en-US"/>
        </w:rPr>
        <w:t xml:space="preserve">Relasi yang didefinisikan oleh Mann &amp; Thompson </w:t>
      </w:r>
      <w:r w:rsidR="0053576D" w:rsidRPr="00B41072">
        <w:rPr>
          <w:lang w:val="id-ID" w:eastAsia="en-US"/>
        </w:rPr>
        <w:t>memiliki jumlah 23 relas</w:t>
      </w:r>
      <w:r w:rsidR="00CB3238" w:rsidRPr="00B41072">
        <w:rPr>
          <w:lang w:val="id-ID" w:eastAsia="en-US"/>
        </w:rPr>
        <w:t>i</w:t>
      </w:r>
      <w:r w:rsidR="00D82B9F" w:rsidRPr="00B41072">
        <w:rPr>
          <w:lang w:val="id-ID" w:eastAsia="en-US"/>
        </w:rPr>
        <w:t>.</w:t>
      </w:r>
    </w:p>
    <w:p w14:paraId="0884179F" w14:textId="1056B7F5" w:rsidR="008E4B91" w:rsidRPr="00B41072" w:rsidRDefault="008A3699" w:rsidP="005C370C">
      <w:pPr>
        <w:rPr>
          <w:lang w:val="id-ID" w:eastAsia="en-US"/>
        </w:rPr>
      </w:pPr>
      <w:r w:rsidRPr="00B41072">
        <w:rPr>
          <w:lang w:val="id-ID" w:eastAsia="en-US"/>
        </w:rPr>
        <w:t>Tabel II.4 memperlihatkan beberapa relasi beserta contoh kalimat masing-masing relasi RST</w:t>
      </w:r>
      <w:r w:rsidR="00C523E5">
        <w:rPr>
          <w:lang w:eastAsia="en-US"/>
        </w:rPr>
        <w:t xml:space="preserve">. </w:t>
      </w:r>
      <w:r w:rsidR="00D243AE" w:rsidRPr="00B41072">
        <w:rPr>
          <w:lang w:val="id-ID" w:eastAsia="en-US"/>
        </w:rPr>
        <w:t xml:space="preserve">Pada sistem peringkasan otomatis, </w:t>
      </w:r>
      <w:r w:rsidR="00F00BE7" w:rsidRPr="00B41072">
        <w:rPr>
          <w:lang w:val="id-ID" w:eastAsia="en-US"/>
        </w:rPr>
        <w:t>beberapa</w:t>
      </w:r>
      <w:r w:rsidR="00D243AE" w:rsidRPr="00B41072">
        <w:rPr>
          <w:lang w:val="id-ID" w:eastAsia="en-US"/>
        </w:rPr>
        <w:t xml:space="preserve"> penelitian </w:t>
      </w:r>
      <w:r w:rsidR="00B308FD" w:rsidRPr="00B41072">
        <w:rPr>
          <w:lang w:val="id-ID" w:eastAsia="en-US"/>
        </w:rPr>
        <w:t xml:space="preserve">peringkasan </w:t>
      </w:r>
      <w:r w:rsidR="001F2BE3" w:rsidRPr="00B41072">
        <w:rPr>
          <w:lang w:val="id-ID" w:eastAsia="en-US"/>
        </w:rPr>
        <w:t xml:space="preserve">telah mengaplikasikan </w:t>
      </w:r>
      <w:r w:rsidR="00780E08" w:rsidRPr="00B41072">
        <w:rPr>
          <w:lang w:val="id-ID" w:eastAsia="en-US"/>
        </w:rPr>
        <w:t>relasi</w:t>
      </w:r>
      <w:r w:rsidR="00D243AE" w:rsidRPr="00B41072">
        <w:rPr>
          <w:lang w:val="id-ID" w:eastAsia="en-US"/>
        </w:rPr>
        <w:t xml:space="preserve"> </w:t>
      </w:r>
      <w:r w:rsidR="00D243AE" w:rsidRPr="00B41072">
        <w:rPr>
          <w:i/>
          <w:lang w:val="id-ID" w:eastAsia="en-US"/>
        </w:rPr>
        <w:t xml:space="preserve">discourse </w:t>
      </w:r>
      <w:r w:rsidR="00F03E31" w:rsidRPr="00B41072">
        <w:rPr>
          <w:lang w:val="id-ID" w:eastAsia="en-US"/>
        </w:rPr>
        <w:t xml:space="preserve">dengan pembangunan pohon atau graf </w:t>
      </w:r>
      <w:r w:rsidR="00F03E31" w:rsidRPr="00B41072">
        <w:rPr>
          <w:i/>
          <w:lang w:val="id-ID" w:eastAsia="en-US"/>
        </w:rPr>
        <w:t>discourse</w:t>
      </w:r>
      <w:r w:rsidR="00AB2C03" w:rsidRPr="00B41072">
        <w:rPr>
          <w:i/>
          <w:lang w:val="id-ID" w:eastAsia="en-US"/>
        </w:rPr>
        <w:t xml:space="preserve"> </w:t>
      </w:r>
      <w:r w:rsidR="00AB2C03" w:rsidRPr="00B41072">
        <w:rPr>
          <w:lang w:val="id-ID" w:eastAsia="en-US"/>
        </w:rPr>
        <w:t>kalimat</w:t>
      </w:r>
      <w:r w:rsidR="00F03E31" w:rsidRPr="00B41072">
        <w:rPr>
          <w:lang w:val="id-ID" w:eastAsia="en-US"/>
        </w:rPr>
        <w:t>.</w:t>
      </w:r>
      <w:r w:rsidR="005C370C" w:rsidRPr="00B41072">
        <w:rPr>
          <w:lang w:val="id-ID" w:eastAsia="en-US"/>
        </w:rPr>
        <w:t xml:space="preserve"> </w:t>
      </w:r>
      <w:r w:rsidR="00033B74" w:rsidRPr="00B41072">
        <w:rPr>
          <w:lang w:val="id-ID" w:eastAsia="en-US"/>
        </w:rPr>
        <w:t>Marcu (199</w:t>
      </w:r>
      <w:r w:rsidR="000F3EB9">
        <w:rPr>
          <w:lang w:val="id-ID" w:eastAsia="en-US"/>
        </w:rPr>
        <w:t>9</w:t>
      </w:r>
      <w:r w:rsidR="00033B74" w:rsidRPr="00B41072">
        <w:rPr>
          <w:lang w:val="id-ID" w:eastAsia="en-US"/>
        </w:rPr>
        <w:t xml:space="preserve">) membangun struktur pohon </w:t>
      </w:r>
      <w:r w:rsidR="00033B74" w:rsidRPr="00B41072">
        <w:rPr>
          <w:i/>
          <w:lang w:val="id-ID" w:eastAsia="en-US"/>
        </w:rPr>
        <w:t xml:space="preserve">discourse </w:t>
      </w:r>
      <w:r w:rsidR="00033B74" w:rsidRPr="00B41072">
        <w:rPr>
          <w:lang w:val="id-ID" w:eastAsia="en-US"/>
        </w:rPr>
        <w:t xml:space="preserve">sesuai aturan </w:t>
      </w:r>
      <w:r w:rsidR="00DF1057">
        <w:rPr>
          <w:lang w:val="id-ID" w:eastAsia="en-US"/>
        </w:rPr>
        <w:t>RST</w:t>
      </w:r>
      <w:r w:rsidR="00033B74" w:rsidRPr="00B41072">
        <w:rPr>
          <w:lang w:val="id-ID" w:eastAsia="en-US"/>
        </w:rPr>
        <w:t xml:space="preserve"> yang </w:t>
      </w:r>
      <w:r w:rsidR="003127DB">
        <w:rPr>
          <w:lang w:val="id-ID" w:eastAsia="en-US"/>
        </w:rPr>
        <w:t>dicetuskan</w:t>
      </w:r>
      <w:r w:rsidR="004F64FF" w:rsidRPr="00B41072">
        <w:rPr>
          <w:lang w:val="id-ID" w:eastAsia="en-US"/>
        </w:rPr>
        <w:t xml:space="preserve"> oleh Mann &amp; Thompson (1988).</w:t>
      </w:r>
      <w:r w:rsidR="005122E3" w:rsidRPr="00B41072">
        <w:rPr>
          <w:lang w:val="id-ID" w:eastAsia="en-US"/>
        </w:rPr>
        <w:t xml:space="preserve"> </w:t>
      </w:r>
      <w:r w:rsidR="00D67F4F" w:rsidRPr="00B41072">
        <w:rPr>
          <w:lang w:val="id-ID" w:eastAsia="en-US"/>
        </w:rPr>
        <w:t xml:space="preserve">Pohon </w:t>
      </w:r>
      <w:r w:rsidR="00D67F4F" w:rsidRPr="00B41072">
        <w:rPr>
          <w:i/>
          <w:lang w:val="id-ID" w:eastAsia="en-US"/>
        </w:rPr>
        <w:t xml:space="preserve">discourse </w:t>
      </w:r>
      <w:r w:rsidR="00D67F4F" w:rsidRPr="00B41072">
        <w:rPr>
          <w:lang w:val="id-ID" w:eastAsia="en-US"/>
        </w:rPr>
        <w:t xml:space="preserve">dibangun dari segmen-segmen kalimat secara </w:t>
      </w:r>
      <w:r w:rsidR="00D67F4F" w:rsidRPr="00B41072">
        <w:rPr>
          <w:i/>
          <w:lang w:val="id-ID" w:eastAsia="en-US"/>
        </w:rPr>
        <w:t>bottom-up</w:t>
      </w:r>
      <w:r w:rsidR="00D67F4F" w:rsidRPr="00B41072">
        <w:rPr>
          <w:lang w:val="id-ID" w:eastAsia="en-US"/>
        </w:rPr>
        <w:t xml:space="preserve">. </w:t>
      </w:r>
      <w:r w:rsidR="004F64FF" w:rsidRPr="00B41072">
        <w:rPr>
          <w:lang w:val="id-ID" w:eastAsia="en-US"/>
        </w:rPr>
        <w:t xml:space="preserve">Berdasarkan pohon </w:t>
      </w:r>
      <w:r w:rsidR="004F64FF" w:rsidRPr="00B41072">
        <w:rPr>
          <w:i/>
          <w:lang w:val="id-ID" w:eastAsia="en-US"/>
        </w:rPr>
        <w:t>discourse</w:t>
      </w:r>
      <w:r w:rsidR="004F64FF" w:rsidRPr="00B41072">
        <w:rPr>
          <w:lang w:val="id-ID" w:eastAsia="en-US"/>
        </w:rPr>
        <w:t xml:space="preserve">, Marcu </w:t>
      </w:r>
      <w:r w:rsidR="00AC1A93" w:rsidRPr="00B41072">
        <w:rPr>
          <w:lang w:val="id-ID" w:eastAsia="en-US"/>
        </w:rPr>
        <w:t xml:space="preserve">kemudian </w:t>
      </w:r>
      <w:r w:rsidR="0059121D" w:rsidRPr="00B41072">
        <w:rPr>
          <w:lang w:val="id-ID" w:eastAsia="en-US"/>
        </w:rPr>
        <w:t xml:space="preserve">membangun ringkasan dengan meninjau </w:t>
      </w:r>
      <w:r w:rsidR="00990614" w:rsidRPr="00B41072">
        <w:rPr>
          <w:lang w:val="id-ID" w:eastAsia="en-US"/>
        </w:rPr>
        <w:t>kepentingan kalimat</w:t>
      </w:r>
      <w:r w:rsidR="00AC1A93" w:rsidRPr="00B41072">
        <w:rPr>
          <w:lang w:val="id-ID" w:eastAsia="en-US"/>
        </w:rPr>
        <w:t xml:space="preserve"> </w:t>
      </w:r>
      <w:r w:rsidR="005B1ACD" w:rsidRPr="00B41072">
        <w:rPr>
          <w:lang w:val="id-ID" w:eastAsia="en-US"/>
        </w:rPr>
        <w:t xml:space="preserve">berdasarkan posisi simpul pada </w:t>
      </w:r>
      <w:r w:rsidR="005012EF" w:rsidRPr="00B41072">
        <w:rPr>
          <w:lang w:val="id-ID" w:eastAsia="en-US"/>
        </w:rPr>
        <w:t xml:space="preserve">pohon </w:t>
      </w:r>
      <w:r w:rsidR="005012EF" w:rsidRPr="00B41072">
        <w:rPr>
          <w:i/>
          <w:lang w:val="id-ID" w:eastAsia="en-US"/>
        </w:rPr>
        <w:t>discourse</w:t>
      </w:r>
      <w:r w:rsidR="008A3C88" w:rsidRPr="00B41072">
        <w:rPr>
          <w:lang w:val="id-ID" w:eastAsia="en-US"/>
        </w:rPr>
        <w:t>.</w:t>
      </w:r>
      <w:r w:rsidR="008A3C88" w:rsidRPr="00B41072">
        <w:rPr>
          <w:i/>
          <w:lang w:val="id-ID" w:eastAsia="en-US"/>
        </w:rPr>
        <w:t xml:space="preserve"> </w:t>
      </w:r>
      <w:r w:rsidR="007B2E5C" w:rsidRPr="00B41072">
        <w:rPr>
          <w:lang w:val="id-ID" w:eastAsia="en-US"/>
        </w:rPr>
        <w:t xml:space="preserve">Kalimat yang paling pertama dijadikan ringkasan adalah kalimat yang paling dekat dengan akar </w:t>
      </w:r>
      <w:r w:rsidR="007B2E5C" w:rsidRPr="00B41072">
        <w:rPr>
          <w:i/>
          <w:lang w:val="id-ID" w:eastAsia="en-US"/>
        </w:rPr>
        <w:t>pohon discourse</w:t>
      </w:r>
      <w:r w:rsidR="007B2E5C" w:rsidRPr="00B41072">
        <w:rPr>
          <w:lang w:val="id-ID" w:eastAsia="en-US"/>
        </w:rPr>
        <w:t>.</w:t>
      </w:r>
    </w:p>
    <w:p w14:paraId="04B1A817" w14:textId="09E0AEC6" w:rsidR="00E674C7" w:rsidRPr="00B41072" w:rsidRDefault="00E674C7" w:rsidP="00E674C7">
      <w:pPr>
        <w:pStyle w:val="Caption"/>
        <w:jc w:val="center"/>
        <w:rPr>
          <w:i/>
          <w:lang w:val="id-ID"/>
        </w:rPr>
      </w:pPr>
      <w:bookmarkStart w:id="41" w:name="_Toc502435580"/>
      <w:r w:rsidRPr="00B41072">
        <w:rPr>
          <w:lang w:val="id-ID"/>
        </w:rPr>
        <w:t xml:space="preserve">Tabel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Tabel \* ARABIC \s 1 </w:instrText>
      </w:r>
      <w:r w:rsidRPr="00B41072">
        <w:rPr>
          <w:lang w:val="id-ID"/>
        </w:rPr>
        <w:fldChar w:fldCharType="separate"/>
      </w:r>
      <w:r w:rsidR="00877D79">
        <w:rPr>
          <w:noProof/>
          <w:lang w:val="id-ID"/>
        </w:rPr>
        <w:t>4</w:t>
      </w:r>
      <w:r w:rsidRPr="00B41072">
        <w:rPr>
          <w:lang w:val="id-ID"/>
        </w:rPr>
        <w:fldChar w:fldCharType="end"/>
      </w:r>
      <w:r w:rsidRPr="00B41072">
        <w:rPr>
          <w:lang w:val="id-ID"/>
        </w:rPr>
        <w:t xml:space="preserve">. Contoh Kalimat yang Memiliki Hubungan </w:t>
      </w:r>
      <w:r w:rsidRPr="00B41072">
        <w:rPr>
          <w:i/>
          <w:lang w:val="id-ID"/>
        </w:rPr>
        <w:t>Discourse</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5"/>
        <w:gridCol w:w="2250"/>
        <w:gridCol w:w="4967"/>
      </w:tblGrid>
      <w:tr w:rsidR="00E674C7" w:rsidRPr="00B41072" w14:paraId="2254B473" w14:textId="77777777" w:rsidTr="001306DB">
        <w:trPr>
          <w:tblHeader/>
          <w:jc w:val="center"/>
        </w:trPr>
        <w:tc>
          <w:tcPr>
            <w:tcW w:w="625" w:type="dxa"/>
            <w:shd w:val="clear" w:color="auto" w:fill="D9D9D9" w:themeFill="background1" w:themeFillShade="D9"/>
            <w:vAlign w:val="center"/>
          </w:tcPr>
          <w:p w14:paraId="2E8A1A80" w14:textId="77777777" w:rsidR="00E674C7" w:rsidRPr="00B41072" w:rsidRDefault="00E674C7" w:rsidP="001306DB">
            <w:pPr>
              <w:spacing w:before="0" w:after="0" w:line="240" w:lineRule="auto"/>
              <w:jc w:val="center"/>
              <w:rPr>
                <w:lang w:val="id-ID"/>
              </w:rPr>
            </w:pPr>
            <w:r w:rsidRPr="00B41072">
              <w:rPr>
                <w:lang w:val="id-ID"/>
              </w:rPr>
              <w:t>No</w:t>
            </w:r>
          </w:p>
        </w:tc>
        <w:tc>
          <w:tcPr>
            <w:tcW w:w="2250" w:type="dxa"/>
            <w:shd w:val="clear" w:color="auto" w:fill="D9D9D9" w:themeFill="background1" w:themeFillShade="D9"/>
            <w:vAlign w:val="center"/>
          </w:tcPr>
          <w:p w14:paraId="0327776C" w14:textId="77777777" w:rsidR="00E674C7" w:rsidRPr="00B41072" w:rsidRDefault="00E674C7" w:rsidP="001306DB">
            <w:pPr>
              <w:spacing w:before="0" w:after="0" w:line="240" w:lineRule="auto"/>
              <w:jc w:val="center"/>
              <w:rPr>
                <w:i/>
                <w:lang w:val="id-ID"/>
              </w:rPr>
            </w:pPr>
            <w:r w:rsidRPr="00B41072">
              <w:rPr>
                <w:lang w:val="id-ID"/>
              </w:rPr>
              <w:t xml:space="preserve">Hubungan </w:t>
            </w:r>
            <w:r w:rsidRPr="00B41072">
              <w:rPr>
                <w:i/>
                <w:lang w:val="id-ID"/>
              </w:rPr>
              <w:t>Discourse</w:t>
            </w:r>
          </w:p>
        </w:tc>
        <w:tc>
          <w:tcPr>
            <w:tcW w:w="4967" w:type="dxa"/>
            <w:shd w:val="clear" w:color="auto" w:fill="D9D9D9" w:themeFill="background1" w:themeFillShade="D9"/>
            <w:vAlign w:val="center"/>
          </w:tcPr>
          <w:p w14:paraId="1C1D1253" w14:textId="77777777" w:rsidR="00E674C7" w:rsidRPr="00B41072" w:rsidRDefault="00E674C7" w:rsidP="001306DB">
            <w:pPr>
              <w:spacing w:before="0" w:after="0" w:line="240" w:lineRule="auto"/>
              <w:jc w:val="center"/>
              <w:rPr>
                <w:lang w:val="id-ID"/>
              </w:rPr>
            </w:pPr>
            <w:r w:rsidRPr="00B41072">
              <w:rPr>
                <w:lang w:val="id-ID"/>
              </w:rPr>
              <w:t>Contoh Kalimat</w:t>
            </w:r>
          </w:p>
        </w:tc>
      </w:tr>
      <w:tr w:rsidR="00E674C7" w:rsidRPr="00B41072" w14:paraId="25A292F8" w14:textId="77777777" w:rsidTr="001306DB">
        <w:trPr>
          <w:jc w:val="center"/>
        </w:trPr>
        <w:tc>
          <w:tcPr>
            <w:tcW w:w="625" w:type="dxa"/>
          </w:tcPr>
          <w:p w14:paraId="269B7665" w14:textId="77777777" w:rsidR="00E674C7" w:rsidRPr="00B41072" w:rsidRDefault="00E674C7" w:rsidP="001306DB">
            <w:pPr>
              <w:spacing w:before="0" w:after="0" w:line="240" w:lineRule="auto"/>
              <w:jc w:val="left"/>
              <w:rPr>
                <w:lang w:val="id-ID"/>
              </w:rPr>
            </w:pPr>
            <w:r w:rsidRPr="00B41072">
              <w:rPr>
                <w:lang w:val="id-ID"/>
              </w:rPr>
              <w:t>1</w:t>
            </w:r>
          </w:p>
        </w:tc>
        <w:tc>
          <w:tcPr>
            <w:tcW w:w="2250" w:type="dxa"/>
          </w:tcPr>
          <w:p w14:paraId="3519D9A2" w14:textId="77777777" w:rsidR="00E674C7" w:rsidRPr="00B41072" w:rsidRDefault="00E674C7" w:rsidP="001306DB">
            <w:pPr>
              <w:spacing w:before="0" w:after="0" w:line="240" w:lineRule="auto"/>
              <w:jc w:val="left"/>
              <w:rPr>
                <w:lang w:val="id-ID"/>
              </w:rPr>
            </w:pPr>
            <w:r w:rsidRPr="00B41072">
              <w:rPr>
                <w:lang w:val="id-ID"/>
              </w:rPr>
              <w:t>Contrast</w:t>
            </w:r>
          </w:p>
        </w:tc>
        <w:tc>
          <w:tcPr>
            <w:tcW w:w="4967" w:type="dxa"/>
          </w:tcPr>
          <w:p w14:paraId="3BBEE6A1" w14:textId="77777777" w:rsidR="00E674C7" w:rsidRPr="00B41072" w:rsidRDefault="00E674C7" w:rsidP="001306DB">
            <w:pPr>
              <w:spacing w:before="0" w:after="0" w:line="240" w:lineRule="auto"/>
              <w:jc w:val="left"/>
              <w:rPr>
                <w:lang w:val="id-ID"/>
              </w:rPr>
            </w:pPr>
            <w:r w:rsidRPr="000A16E4">
              <w:rPr>
                <w:lang w:val="id-ID"/>
              </w:rPr>
              <w:t>Pemerintah memang sudah memberi bantuan kepada korban bencana</w:t>
            </w:r>
            <w:r w:rsidRPr="00B41072">
              <w:rPr>
                <w:lang w:val="id-ID"/>
              </w:rPr>
              <w:t xml:space="preserve">. </w:t>
            </w:r>
            <w:r w:rsidRPr="00B41072">
              <w:rPr>
                <w:b/>
                <w:lang w:val="id-ID"/>
              </w:rPr>
              <w:t>Namun</w:t>
            </w:r>
            <w:r w:rsidRPr="00B41072">
              <w:rPr>
                <w:lang w:val="id-ID"/>
              </w:rPr>
              <w:t xml:space="preserve">, jumlah bantuan bencana dinilai masyarakat sedikit. </w:t>
            </w:r>
          </w:p>
        </w:tc>
      </w:tr>
      <w:tr w:rsidR="00E674C7" w:rsidRPr="00B41072" w14:paraId="0096DDAD" w14:textId="77777777" w:rsidTr="001306DB">
        <w:trPr>
          <w:jc w:val="center"/>
        </w:trPr>
        <w:tc>
          <w:tcPr>
            <w:tcW w:w="625" w:type="dxa"/>
          </w:tcPr>
          <w:p w14:paraId="68ECFDD2" w14:textId="77777777" w:rsidR="00E674C7" w:rsidRPr="00B41072" w:rsidRDefault="00E674C7" w:rsidP="001306DB">
            <w:pPr>
              <w:spacing w:before="0" w:after="0" w:line="240" w:lineRule="auto"/>
              <w:jc w:val="left"/>
              <w:rPr>
                <w:lang w:val="id-ID"/>
              </w:rPr>
            </w:pPr>
            <w:r w:rsidRPr="00B41072">
              <w:rPr>
                <w:lang w:val="id-ID"/>
              </w:rPr>
              <w:t>2</w:t>
            </w:r>
          </w:p>
        </w:tc>
        <w:tc>
          <w:tcPr>
            <w:tcW w:w="2250" w:type="dxa"/>
          </w:tcPr>
          <w:p w14:paraId="66D2574D" w14:textId="77777777" w:rsidR="00E674C7" w:rsidRPr="00B41072" w:rsidRDefault="00E674C7" w:rsidP="001306DB">
            <w:pPr>
              <w:spacing w:before="0" w:after="0" w:line="240" w:lineRule="auto"/>
              <w:jc w:val="left"/>
              <w:rPr>
                <w:lang w:val="id-ID"/>
              </w:rPr>
            </w:pPr>
            <w:r w:rsidRPr="00B41072">
              <w:rPr>
                <w:lang w:val="id-ID"/>
              </w:rPr>
              <w:t>Cause-Explanation</w:t>
            </w:r>
          </w:p>
        </w:tc>
        <w:tc>
          <w:tcPr>
            <w:tcW w:w="4967" w:type="dxa"/>
          </w:tcPr>
          <w:p w14:paraId="2E6C0209" w14:textId="77777777" w:rsidR="00E674C7" w:rsidRPr="00B41072" w:rsidRDefault="00E674C7" w:rsidP="001306DB">
            <w:pPr>
              <w:spacing w:before="0" w:after="0" w:line="240" w:lineRule="auto"/>
              <w:jc w:val="left"/>
              <w:rPr>
                <w:lang w:val="id-ID"/>
              </w:rPr>
            </w:pPr>
            <w:r w:rsidRPr="000A16E4">
              <w:rPr>
                <w:lang w:val="id-ID"/>
              </w:rPr>
              <w:t>Jakarta digenang banjir setinggi 2 meter</w:t>
            </w:r>
            <w:r w:rsidRPr="00B41072">
              <w:rPr>
                <w:lang w:val="id-ID"/>
              </w:rPr>
              <w:t xml:space="preserve">. </w:t>
            </w:r>
            <w:r w:rsidRPr="00B41072">
              <w:rPr>
                <w:b/>
                <w:lang w:val="id-ID"/>
              </w:rPr>
              <w:t xml:space="preserve">Penyebab </w:t>
            </w:r>
            <w:r w:rsidRPr="00B41072">
              <w:rPr>
                <w:lang w:val="id-ID"/>
              </w:rPr>
              <w:t>dari banjir ini diduga adalah sungai di Jakarta yang mampat.</w:t>
            </w:r>
          </w:p>
        </w:tc>
      </w:tr>
      <w:tr w:rsidR="00E674C7" w:rsidRPr="00B41072" w14:paraId="52BCA4D5" w14:textId="77777777" w:rsidTr="001306DB">
        <w:trPr>
          <w:jc w:val="center"/>
        </w:trPr>
        <w:tc>
          <w:tcPr>
            <w:tcW w:w="625" w:type="dxa"/>
          </w:tcPr>
          <w:p w14:paraId="36C2F77C" w14:textId="77777777" w:rsidR="00E674C7" w:rsidRPr="00B41072" w:rsidRDefault="00E674C7" w:rsidP="001306DB">
            <w:pPr>
              <w:spacing w:before="0" w:after="0" w:line="240" w:lineRule="auto"/>
              <w:jc w:val="left"/>
              <w:rPr>
                <w:lang w:val="id-ID"/>
              </w:rPr>
            </w:pPr>
            <w:r w:rsidRPr="00B41072">
              <w:rPr>
                <w:lang w:val="id-ID"/>
              </w:rPr>
              <w:t>3</w:t>
            </w:r>
          </w:p>
        </w:tc>
        <w:tc>
          <w:tcPr>
            <w:tcW w:w="2250" w:type="dxa"/>
          </w:tcPr>
          <w:p w14:paraId="709D2E61" w14:textId="77777777" w:rsidR="00E674C7" w:rsidRPr="00B41072" w:rsidRDefault="00E674C7" w:rsidP="001306DB">
            <w:pPr>
              <w:spacing w:before="0" w:after="0" w:line="240" w:lineRule="auto"/>
              <w:jc w:val="left"/>
              <w:rPr>
                <w:lang w:val="id-ID"/>
              </w:rPr>
            </w:pPr>
            <w:r w:rsidRPr="00B41072">
              <w:rPr>
                <w:lang w:val="id-ID"/>
              </w:rPr>
              <w:t>Elaboration</w:t>
            </w:r>
          </w:p>
        </w:tc>
        <w:tc>
          <w:tcPr>
            <w:tcW w:w="4967" w:type="dxa"/>
          </w:tcPr>
          <w:p w14:paraId="59093ED7" w14:textId="77777777" w:rsidR="00E674C7" w:rsidRPr="00B41072" w:rsidRDefault="00E674C7" w:rsidP="001306DB">
            <w:pPr>
              <w:spacing w:before="0" w:after="0" w:line="240" w:lineRule="auto"/>
              <w:jc w:val="left"/>
              <w:rPr>
                <w:lang w:val="id-ID"/>
              </w:rPr>
            </w:pPr>
            <w:r w:rsidRPr="000A16E4">
              <w:rPr>
                <w:lang w:val="id-ID"/>
              </w:rPr>
              <w:t>Sejak kecil, Irma sudah memiliki banyak prestasi</w:t>
            </w:r>
            <w:r w:rsidRPr="000A16E4">
              <w:rPr>
                <w:b/>
                <w:lang w:val="id-ID"/>
              </w:rPr>
              <w:t>.</w:t>
            </w:r>
            <w:r w:rsidRPr="00B41072">
              <w:rPr>
                <w:b/>
                <w:lang w:val="id-ID"/>
              </w:rPr>
              <w:t xml:space="preserve"> Contohnya</w:t>
            </w:r>
            <w:r w:rsidRPr="00B41072">
              <w:rPr>
                <w:lang w:val="id-ID"/>
              </w:rPr>
              <w:t>, Irma pernah memenangkan Olimpiade Sains Nasional (OSN) ketika ia duduk di SD.</w:t>
            </w:r>
          </w:p>
        </w:tc>
      </w:tr>
      <w:tr w:rsidR="00E674C7" w:rsidRPr="00B41072" w14:paraId="28BF6CBD" w14:textId="77777777" w:rsidTr="001306DB">
        <w:trPr>
          <w:trHeight w:val="70"/>
          <w:jc w:val="center"/>
        </w:trPr>
        <w:tc>
          <w:tcPr>
            <w:tcW w:w="625" w:type="dxa"/>
          </w:tcPr>
          <w:p w14:paraId="2A0C5A58" w14:textId="77777777" w:rsidR="00E674C7" w:rsidRPr="00B41072" w:rsidRDefault="00E674C7" w:rsidP="001306DB">
            <w:pPr>
              <w:spacing w:before="0" w:after="0" w:line="240" w:lineRule="auto"/>
              <w:jc w:val="left"/>
              <w:rPr>
                <w:lang w:val="id-ID"/>
              </w:rPr>
            </w:pPr>
            <w:r w:rsidRPr="00B41072">
              <w:rPr>
                <w:lang w:val="id-ID"/>
              </w:rPr>
              <w:t>4</w:t>
            </w:r>
          </w:p>
        </w:tc>
        <w:tc>
          <w:tcPr>
            <w:tcW w:w="2250" w:type="dxa"/>
          </w:tcPr>
          <w:p w14:paraId="36F2A914" w14:textId="77777777" w:rsidR="00E674C7" w:rsidRPr="00B41072" w:rsidRDefault="00E674C7" w:rsidP="001306DB">
            <w:pPr>
              <w:spacing w:before="0" w:after="0" w:line="240" w:lineRule="auto"/>
              <w:jc w:val="left"/>
              <w:rPr>
                <w:lang w:val="id-ID"/>
              </w:rPr>
            </w:pPr>
            <w:r w:rsidRPr="00B41072">
              <w:rPr>
                <w:lang w:val="id-ID"/>
              </w:rPr>
              <w:t>Sequence</w:t>
            </w:r>
          </w:p>
        </w:tc>
        <w:tc>
          <w:tcPr>
            <w:tcW w:w="4967" w:type="dxa"/>
          </w:tcPr>
          <w:p w14:paraId="164D2635" w14:textId="77777777" w:rsidR="00E674C7" w:rsidRPr="00B41072" w:rsidRDefault="00E674C7" w:rsidP="001306DB">
            <w:pPr>
              <w:spacing w:before="0" w:after="0" w:line="240" w:lineRule="auto"/>
              <w:jc w:val="left"/>
              <w:rPr>
                <w:lang w:val="id-ID"/>
              </w:rPr>
            </w:pPr>
            <w:r w:rsidRPr="000A16E4">
              <w:rPr>
                <w:lang w:val="id-ID"/>
              </w:rPr>
              <w:t xml:space="preserve">Presiden Jokowi angkat bicara mengenai </w:t>
            </w:r>
            <w:r w:rsidRPr="000A16E4">
              <w:rPr>
                <w:i/>
                <w:lang w:val="id-ID"/>
              </w:rPr>
              <w:t xml:space="preserve">meme </w:t>
            </w:r>
            <w:r w:rsidRPr="000A16E4">
              <w:rPr>
                <w:lang w:val="id-ID"/>
              </w:rPr>
              <w:t>mengenai dirinya</w:t>
            </w:r>
            <w:r w:rsidRPr="00B41072">
              <w:rPr>
                <w:lang w:val="id-ID"/>
              </w:rPr>
              <w:t xml:space="preserve">. </w:t>
            </w:r>
            <w:r w:rsidRPr="00B41072">
              <w:rPr>
                <w:b/>
                <w:lang w:val="id-ID"/>
              </w:rPr>
              <w:t xml:space="preserve">Beliau menyatakan </w:t>
            </w:r>
            <w:r w:rsidRPr="00B41072">
              <w:rPr>
                <w:lang w:val="id-ID"/>
              </w:rPr>
              <w:t>bahwa ia tidak mau ambil pusing.</w:t>
            </w:r>
          </w:p>
        </w:tc>
      </w:tr>
    </w:tbl>
    <w:p w14:paraId="26C55EA8" w14:textId="58D2F0EF" w:rsidR="005C370C" w:rsidRPr="00B41072" w:rsidRDefault="005C370C" w:rsidP="005C370C">
      <w:pPr>
        <w:rPr>
          <w:lang w:val="id-ID" w:eastAsia="en-US"/>
        </w:rPr>
      </w:pPr>
      <w:r w:rsidRPr="00B41072">
        <w:rPr>
          <w:lang w:val="id-ID" w:eastAsia="en-US"/>
        </w:rPr>
        <w:t xml:space="preserve">Christensen (2013) menggunakan </w:t>
      </w:r>
      <w:r w:rsidR="006C642A" w:rsidRPr="00B41072">
        <w:rPr>
          <w:lang w:val="id-ID" w:eastAsia="en-US"/>
        </w:rPr>
        <w:t>relasi</w:t>
      </w:r>
      <w:r w:rsidRPr="00B41072">
        <w:rPr>
          <w:lang w:val="id-ID" w:eastAsia="en-US"/>
        </w:rPr>
        <w:t xml:space="preserve"> </w:t>
      </w:r>
      <w:r w:rsidRPr="00B41072">
        <w:rPr>
          <w:i/>
          <w:lang w:val="id-ID" w:eastAsia="en-US"/>
        </w:rPr>
        <w:t xml:space="preserve">discourse </w:t>
      </w:r>
      <w:r w:rsidRPr="00B41072">
        <w:rPr>
          <w:lang w:val="id-ID" w:eastAsia="en-US"/>
        </w:rPr>
        <w:t xml:space="preserve">antar kalimat yang direpresentasikan sebagai graf </w:t>
      </w:r>
      <w:r w:rsidRPr="00B41072">
        <w:rPr>
          <w:i/>
          <w:lang w:val="id-ID" w:eastAsia="en-US"/>
        </w:rPr>
        <w:t xml:space="preserve">discourse </w:t>
      </w:r>
      <w:r w:rsidRPr="00B41072">
        <w:rPr>
          <w:lang w:val="id-ID" w:eastAsia="en-US"/>
        </w:rPr>
        <w:t xml:space="preserve">pada penelitian peringkasan multi-dokumen. </w:t>
      </w:r>
      <w:r w:rsidR="00127DA5" w:rsidRPr="00B41072">
        <w:rPr>
          <w:lang w:val="id-ID" w:eastAsia="en-US"/>
        </w:rPr>
        <w:t xml:space="preserve">Graf ini dinamakan </w:t>
      </w:r>
      <w:r w:rsidR="007C5194">
        <w:rPr>
          <w:i/>
          <w:lang w:eastAsia="en-US"/>
        </w:rPr>
        <w:t>approximate discourse graph</w:t>
      </w:r>
      <w:r w:rsidR="00127DA5" w:rsidRPr="00B41072">
        <w:rPr>
          <w:i/>
          <w:lang w:val="id-ID" w:eastAsia="en-US"/>
        </w:rPr>
        <w:t xml:space="preserve"> </w:t>
      </w:r>
      <w:r w:rsidR="00127DA5" w:rsidRPr="00B41072">
        <w:rPr>
          <w:lang w:val="id-ID" w:eastAsia="en-US"/>
        </w:rPr>
        <w:t>(ADG). Graf ini dinamakan “</w:t>
      </w:r>
      <w:r w:rsidR="00127DA5" w:rsidRPr="00B41072">
        <w:rPr>
          <w:i/>
          <w:lang w:val="id-ID" w:eastAsia="en-US"/>
        </w:rPr>
        <w:t>approximate</w:t>
      </w:r>
      <w:r w:rsidR="00127DA5" w:rsidRPr="00B41072">
        <w:rPr>
          <w:lang w:val="id-ID" w:eastAsia="en-US"/>
        </w:rPr>
        <w:t>” karena</w:t>
      </w:r>
      <w:r w:rsidR="006C642A" w:rsidRPr="00B41072">
        <w:rPr>
          <w:lang w:val="id-ID" w:eastAsia="en-US"/>
        </w:rPr>
        <w:t xml:space="preserve"> graf</w:t>
      </w:r>
      <w:r w:rsidR="00BF45AA" w:rsidRPr="00B41072">
        <w:rPr>
          <w:lang w:val="id-ID" w:eastAsia="en-US"/>
        </w:rPr>
        <w:t xml:space="preserve"> tidak mempedulikan jenis relasi antar segmen</w:t>
      </w:r>
      <w:r w:rsidR="00AB7693">
        <w:rPr>
          <w:lang w:val="id-ID" w:eastAsia="en-US"/>
        </w:rPr>
        <w:t xml:space="preserve">. Graf </w:t>
      </w:r>
      <w:r w:rsidR="0052231F" w:rsidRPr="00B41072">
        <w:rPr>
          <w:lang w:val="id-ID" w:eastAsia="en-US"/>
        </w:rPr>
        <w:t>hanya memperhatikan</w:t>
      </w:r>
      <w:r w:rsidR="00F44693" w:rsidRPr="00B41072">
        <w:rPr>
          <w:lang w:val="id-ID" w:eastAsia="en-US"/>
        </w:rPr>
        <w:t xml:space="preserve"> urutan parsial antar segmen </w:t>
      </w:r>
      <w:r w:rsidR="00310883" w:rsidRPr="00B41072">
        <w:rPr>
          <w:lang w:val="id-ID" w:eastAsia="en-US"/>
        </w:rPr>
        <w:t>teks</w:t>
      </w:r>
      <w:r w:rsidR="006C642A" w:rsidRPr="00B41072">
        <w:rPr>
          <w:lang w:val="id-ID" w:eastAsia="en-US"/>
        </w:rPr>
        <w:t xml:space="preserve">. </w:t>
      </w:r>
      <w:r w:rsidR="00A45311">
        <w:rPr>
          <w:lang w:eastAsia="en-US"/>
        </w:rPr>
        <w:t xml:space="preserve">Pada graf ini, sebuah simpul digambarkan sebagai </w:t>
      </w:r>
      <w:r w:rsidR="00C92CE6">
        <w:rPr>
          <w:lang w:eastAsia="en-US"/>
        </w:rPr>
        <w:t xml:space="preserve">segmen teks berupa kalimat, dan busur dari </w:t>
      </w:r>
      <w:r w:rsidR="00C92CE6">
        <w:rPr>
          <w:lang w:eastAsia="en-US"/>
        </w:rPr>
        <w:lastRenderedPageBreak/>
        <w:t xml:space="preserve">simpul </w:t>
      </w:r>
      <m:oMath>
        <m:r>
          <w:rPr>
            <w:rFonts w:ascii="Cambria Math" w:hAnsi="Cambria Math"/>
            <w:lang w:eastAsia="en-US"/>
          </w:rPr>
          <m:t>x</m:t>
        </m:r>
      </m:oMath>
      <w:r w:rsidR="00C92CE6">
        <w:rPr>
          <w:lang w:eastAsia="en-US"/>
        </w:rPr>
        <w:t xml:space="preserve"> ke simpul </w:t>
      </w:r>
      <m:oMath>
        <m:r>
          <w:rPr>
            <w:rFonts w:ascii="Cambria Math" w:hAnsi="Cambria Math"/>
            <w:lang w:eastAsia="en-US"/>
          </w:rPr>
          <m:t>y</m:t>
        </m:r>
      </m:oMath>
      <w:r w:rsidR="00C92CE6">
        <w:rPr>
          <w:lang w:eastAsia="en-US"/>
        </w:rPr>
        <w:t xml:space="preserve"> menyatakan bahwa </w:t>
      </w:r>
      <w:r w:rsidR="00762F35">
        <w:rPr>
          <w:lang w:eastAsia="en-US"/>
        </w:rPr>
        <w:t xml:space="preserve">urutan </w:t>
      </w:r>
      <w:r w:rsidR="00C92CE6">
        <w:rPr>
          <w:lang w:eastAsia="en-US"/>
        </w:rPr>
        <w:t xml:space="preserve">kalimat </w:t>
      </w:r>
      <m:oMath>
        <m:r>
          <w:rPr>
            <w:rFonts w:ascii="Cambria Math" w:hAnsi="Cambria Math"/>
            <w:lang w:eastAsia="en-US"/>
          </w:rPr>
          <m:t>y</m:t>
        </m:r>
      </m:oMath>
      <w:r w:rsidR="00762F35">
        <w:rPr>
          <w:lang w:eastAsia="en-US"/>
        </w:rPr>
        <w:t xml:space="preserve"> harus berada setelah kalimat</w:t>
      </w:r>
      <w:r w:rsidR="00C92CE6">
        <w:rPr>
          <w:lang w:eastAsia="en-US"/>
        </w:rPr>
        <w:t xml:space="preserve"> </w:t>
      </w:r>
      <m:oMath>
        <m:r>
          <w:rPr>
            <w:rFonts w:ascii="Cambria Math" w:hAnsi="Cambria Math"/>
            <w:lang w:eastAsia="en-US"/>
          </w:rPr>
          <m:t>x</m:t>
        </m:r>
      </m:oMath>
      <w:r w:rsidR="0044258D" w:rsidRPr="00B41072">
        <w:rPr>
          <w:lang w:val="id-ID" w:eastAsia="en-US"/>
        </w:rPr>
        <w:t xml:space="preserve">. </w:t>
      </w:r>
      <w:r w:rsidR="009A5032" w:rsidRPr="00AA409A">
        <w:rPr>
          <w:lang w:val="id-ID" w:eastAsia="en-US"/>
        </w:rPr>
        <w:t>Gambar II.</w:t>
      </w:r>
      <w:r w:rsidR="00AA409A">
        <w:rPr>
          <w:lang w:eastAsia="en-US"/>
        </w:rPr>
        <w:t>4</w:t>
      </w:r>
      <w:r w:rsidR="009A5032" w:rsidRPr="00B41072">
        <w:rPr>
          <w:lang w:val="id-ID" w:eastAsia="en-US"/>
        </w:rPr>
        <w:t xml:space="preserve">. memperlihatkan contoh </w:t>
      </w:r>
      <w:r w:rsidR="009A5032" w:rsidRPr="00B41072">
        <w:rPr>
          <w:i/>
          <w:lang w:val="id-ID" w:eastAsia="en-US"/>
        </w:rPr>
        <w:t xml:space="preserve">graf discourse </w:t>
      </w:r>
      <w:r w:rsidR="009A5032" w:rsidRPr="00B41072">
        <w:rPr>
          <w:lang w:val="id-ID" w:eastAsia="en-US"/>
        </w:rPr>
        <w:t xml:space="preserve">yang dibangun. </w:t>
      </w:r>
      <w:r w:rsidR="0052231F" w:rsidRPr="00B41072">
        <w:rPr>
          <w:lang w:val="id-ID" w:eastAsia="en-US"/>
        </w:rPr>
        <w:t>Tujuan</w:t>
      </w:r>
      <w:r w:rsidR="001D74FB" w:rsidRPr="00B41072">
        <w:rPr>
          <w:lang w:val="id-ID" w:eastAsia="en-US"/>
        </w:rPr>
        <w:t xml:space="preserve"> pembangunan</w:t>
      </w:r>
      <w:r w:rsidR="0052231F" w:rsidRPr="00B41072">
        <w:rPr>
          <w:lang w:val="id-ID" w:eastAsia="en-US"/>
        </w:rPr>
        <w:t xml:space="preserve"> ADG</w:t>
      </w:r>
      <w:r w:rsidR="001D74FB" w:rsidRPr="00B41072">
        <w:rPr>
          <w:lang w:val="id-ID" w:eastAsia="en-US"/>
        </w:rPr>
        <w:t xml:space="preserve"> </w:t>
      </w:r>
      <w:r w:rsidR="0000731A" w:rsidRPr="00B41072">
        <w:rPr>
          <w:lang w:val="id-ID" w:eastAsia="en-US"/>
        </w:rPr>
        <w:t>adalah untuk</w:t>
      </w:r>
      <w:r w:rsidRPr="00B41072">
        <w:rPr>
          <w:lang w:val="id-ID" w:eastAsia="en-US"/>
        </w:rPr>
        <w:t xml:space="preserve"> menjaga </w:t>
      </w:r>
      <w:r w:rsidR="00561543" w:rsidRPr="00B41072">
        <w:rPr>
          <w:lang w:val="id-ID" w:eastAsia="en-US"/>
        </w:rPr>
        <w:t xml:space="preserve">keteraturan </w:t>
      </w:r>
      <w:r w:rsidR="00B1522C" w:rsidRPr="00B41072">
        <w:rPr>
          <w:lang w:val="id-ID" w:eastAsia="en-US"/>
        </w:rPr>
        <w:t>urutan</w:t>
      </w:r>
      <w:r w:rsidR="00561543" w:rsidRPr="00B41072">
        <w:rPr>
          <w:lang w:val="id-ID" w:eastAsia="en-US"/>
        </w:rPr>
        <w:t xml:space="preserve"> kalimat yang dihasilkan pada ringkasan agar ringkasan koheren</w:t>
      </w:r>
      <w:r w:rsidRPr="00B41072">
        <w:rPr>
          <w:lang w:val="id-ID" w:eastAsia="en-US"/>
        </w:rPr>
        <w:t>.</w:t>
      </w:r>
    </w:p>
    <w:p w14:paraId="0D1ED621" w14:textId="4788B0A9" w:rsidR="009725E6" w:rsidRPr="00B41072" w:rsidRDefault="009725E6" w:rsidP="009725E6">
      <w:pPr>
        <w:jc w:val="center"/>
        <w:rPr>
          <w:lang w:val="id-ID" w:eastAsia="en-US"/>
        </w:rPr>
      </w:pPr>
      <w:r w:rsidRPr="00B41072">
        <w:rPr>
          <w:noProof/>
          <w:lang w:eastAsia="en-US"/>
        </w:rPr>
        <w:drawing>
          <wp:inline distT="0" distB="0" distL="0" distR="0" wp14:anchorId="7D0FAB2F" wp14:editId="2A96ECD7">
            <wp:extent cx="3581400" cy="241295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6151" cy="2416152"/>
                    </a:xfrm>
                    <a:prstGeom prst="rect">
                      <a:avLst/>
                    </a:prstGeom>
                    <a:noFill/>
                    <a:ln>
                      <a:noFill/>
                    </a:ln>
                  </pic:spPr>
                </pic:pic>
              </a:graphicData>
            </a:graphic>
          </wp:inline>
        </w:drawing>
      </w:r>
    </w:p>
    <w:p w14:paraId="61EE0B79" w14:textId="35EB123C" w:rsidR="00637B08" w:rsidRPr="00B41072" w:rsidRDefault="004121BE" w:rsidP="009725E6">
      <w:pPr>
        <w:jc w:val="center"/>
        <w:rPr>
          <w:lang w:val="id-ID" w:eastAsia="en-US"/>
        </w:rPr>
      </w:pPr>
      <w:bookmarkStart w:id="42" w:name="_Toc502433351"/>
      <w:r w:rsidRPr="00B41072">
        <w:rPr>
          <w:lang w:val="id-ID"/>
        </w:rPr>
        <w:t xml:space="preserve">Gambar </w:t>
      </w:r>
      <w:r w:rsidR="002B1C08" w:rsidRPr="00B41072">
        <w:rPr>
          <w:lang w:val="id-ID"/>
        </w:rPr>
        <w:fldChar w:fldCharType="begin"/>
      </w:r>
      <w:r w:rsidR="002B1C08" w:rsidRPr="00B41072">
        <w:rPr>
          <w:lang w:val="id-ID"/>
        </w:rPr>
        <w:instrText xml:space="preserve"> STYLEREF 1 \s </w:instrText>
      </w:r>
      <w:r w:rsidR="002B1C08" w:rsidRPr="00B41072">
        <w:rPr>
          <w:lang w:val="id-ID"/>
        </w:rPr>
        <w:fldChar w:fldCharType="separate"/>
      </w:r>
      <w:r w:rsidR="00877D79">
        <w:rPr>
          <w:noProof/>
          <w:lang w:val="id-ID"/>
        </w:rPr>
        <w:t>II</w:t>
      </w:r>
      <w:r w:rsidR="002B1C08" w:rsidRPr="00B41072">
        <w:rPr>
          <w:lang w:val="id-ID"/>
        </w:rPr>
        <w:fldChar w:fldCharType="end"/>
      </w:r>
      <w:r w:rsidRPr="00B41072">
        <w:rPr>
          <w:lang w:val="id-ID"/>
        </w:rPr>
        <w:t>.</w:t>
      </w:r>
      <w:r w:rsidR="002B1C08" w:rsidRPr="00B41072">
        <w:rPr>
          <w:lang w:val="id-ID"/>
        </w:rPr>
        <w:fldChar w:fldCharType="begin"/>
      </w:r>
      <w:r w:rsidR="002B1C08" w:rsidRPr="00B41072">
        <w:rPr>
          <w:lang w:val="id-ID"/>
        </w:rPr>
        <w:instrText xml:space="preserve"> SEQ Gambar \* ARABIC \s 1 </w:instrText>
      </w:r>
      <w:r w:rsidR="002B1C08" w:rsidRPr="00B41072">
        <w:rPr>
          <w:lang w:val="id-ID"/>
        </w:rPr>
        <w:fldChar w:fldCharType="separate"/>
      </w:r>
      <w:r w:rsidR="00877D79">
        <w:rPr>
          <w:noProof/>
          <w:lang w:val="id-ID"/>
        </w:rPr>
        <w:t>4</w:t>
      </w:r>
      <w:r w:rsidR="002B1C08" w:rsidRPr="00B41072">
        <w:rPr>
          <w:lang w:val="id-ID"/>
        </w:rPr>
        <w:fldChar w:fldCharType="end"/>
      </w:r>
      <w:r w:rsidRPr="00B41072">
        <w:rPr>
          <w:lang w:val="id-ID"/>
        </w:rPr>
        <w:t xml:space="preserve">. </w:t>
      </w:r>
      <w:r w:rsidRPr="00B41072">
        <w:rPr>
          <w:szCs w:val="23"/>
          <w:lang w:val="id-ID"/>
        </w:rPr>
        <w:t xml:space="preserve">Contoh Graf </w:t>
      </w:r>
      <w:r w:rsidRPr="00B41072">
        <w:rPr>
          <w:i/>
          <w:szCs w:val="23"/>
          <w:lang w:val="id-ID"/>
        </w:rPr>
        <w:t xml:space="preserve">Discourse </w:t>
      </w:r>
      <w:r w:rsidRPr="00B41072">
        <w:rPr>
          <w:szCs w:val="23"/>
          <w:lang w:val="id-ID"/>
        </w:rPr>
        <w:t>(Christensen, 2013)</w:t>
      </w:r>
      <w:bookmarkEnd w:id="42"/>
    </w:p>
    <w:p w14:paraId="1E40271F" w14:textId="74BB49A3" w:rsidR="00D84253" w:rsidRPr="00B41072" w:rsidRDefault="00985677" w:rsidP="00985677">
      <w:pPr>
        <w:pStyle w:val="Heading2"/>
        <w:rPr>
          <w:lang w:val="id-ID"/>
        </w:rPr>
      </w:pPr>
      <w:bookmarkStart w:id="43" w:name="_Toc502433484"/>
      <w:r w:rsidRPr="00B41072">
        <w:rPr>
          <w:lang w:val="id-ID"/>
        </w:rPr>
        <w:t>Graph Convolutional Neural Network</w:t>
      </w:r>
      <w:bookmarkEnd w:id="43"/>
    </w:p>
    <w:p w14:paraId="10B7B09F" w14:textId="229ECA12" w:rsidR="00985677" w:rsidRPr="00B41072" w:rsidRDefault="00985677" w:rsidP="00985677">
      <w:pPr>
        <w:rPr>
          <w:lang w:val="id-ID"/>
        </w:rPr>
      </w:pPr>
      <w:r w:rsidRPr="00B41072">
        <w:rPr>
          <w:lang w:val="id-ID"/>
        </w:rPr>
        <w:t xml:space="preserve">Graph Convolutional Neural Network (GCN) merupakan </w:t>
      </w:r>
      <w:r w:rsidR="003368DE" w:rsidRPr="00B41072">
        <w:rPr>
          <w:lang w:val="id-ID"/>
        </w:rPr>
        <w:t>topologi</w:t>
      </w:r>
      <w:r w:rsidR="00F22C38" w:rsidRPr="00B41072">
        <w:rPr>
          <w:lang w:val="id-ID"/>
        </w:rPr>
        <w:t xml:space="preserve"> </w:t>
      </w:r>
      <w:r w:rsidR="00266A47" w:rsidRPr="00B41072">
        <w:rPr>
          <w:lang w:val="id-ID"/>
        </w:rPr>
        <w:t>ANN yang</w:t>
      </w:r>
      <w:r w:rsidR="00B94AFA" w:rsidRPr="00B41072">
        <w:rPr>
          <w:lang w:val="id-ID"/>
        </w:rPr>
        <w:t xml:space="preserve"> </w:t>
      </w:r>
      <w:r w:rsidR="0038134F" w:rsidRPr="00B41072">
        <w:rPr>
          <w:lang w:val="id-ID"/>
        </w:rPr>
        <w:t xml:space="preserve">mampu </w:t>
      </w:r>
      <w:r w:rsidR="005702E0" w:rsidRPr="00B41072">
        <w:rPr>
          <w:lang w:val="id-ID"/>
        </w:rPr>
        <w:t>memproses</w:t>
      </w:r>
      <w:r w:rsidR="007C7DCB" w:rsidRPr="00B41072">
        <w:rPr>
          <w:lang w:val="id-ID"/>
        </w:rPr>
        <w:t xml:space="preserve"> data dengan representasi </w:t>
      </w:r>
      <w:r w:rsidR="00992918">
        <w:t xml:space="preserve">graf </w:t>
      </w:r>
      <w:r w:rsidR="00672522" w:rsidRPr="00B41072">
        <w:rPr>
          <w:lang w:val="id-ID"/>
        </w:rPr>
        <w:t xml:space="preserve">dengan </w:t>
      </w:r>
      <w:commentRangeStart w:id="44"/>
      <w:r w:rsidR="00672522" w:rsidRPr="00B41072">
        <w:rPr>
          <w:lang w:val="id-ID"/>
        </w:rPr>
        <w:t>operasi konvolusi</w:t>
      </w:r>
      <w:r w:rsidR="00B94AFA" w:rsidRPr="00B41072">
        <w:rPr>
          <w:lang w:val="id-ID"/>
        </w:rPr>
        <w:t xml:space="preserve"> </w:t>
      </w:r>
      <w:commentRangeEnd w:id="44"/>
      <w:r w:rsidR="003C1C93">
        <w:rPr>
          <w:rStyle w:val="CommentReference"/>
        </w:rPr>
        <w:commentReference w:id="44"/>
      </w:r>
      <w:r w:rsidRPr="00B41072">
        <w:rPr>
          <w:lang w:val="id-ID"/>
        </w:rPr>
        <w:t xml:space="preserve">(Kipf </w:t>
      </w:r>
      <w:r w:rsidR="00843801" w:rsidRPr="00B41072">
        <w:rPr>
          <w:lang w:val="id-ID"/>
        </w:rPr>
        <w:t>&amp;</w:t>
      </w:r>
      <w:r w:rsidRPr="00B41072">
        <w:rPr>
          <w:lang w:val="id-ID"/>
        </w:rPr>
        <w:t xml:space="preserve"> Welling, 2017). Tujuan dari GCN adalah untuk mempelajari fungsi </w:t>
      </w:r>
      <w:commentRangeStart w:id="45"/>
      <m:oMath>
        <m:r>
          <w:rPr>
            <w:rFonts w:ascii="Cambria Math" w:hAnsi="Cambria Math"/>
            <w:lang w:val="id-ID"/>
          </w:rPr>
          <m:t>f</m:t>
        </m:r>
        <m:d>
          <m:dPr>
            <m:ctrlPr>
              <w:rPr>
                <w:rFonts w:ascii="Cambria Math" w:hAnsi="Cambria Math"/>
                <w:i/>
                <w:lang w:val="id-ID"/>
              </w:rPr>
            </m:ctrlPr>
          </m:dPr>
          <m:e>
            <m:r>
              <w:rPr>
                <w:rFonts w:ascii="Cambria Math" w:hAnsi="Cambria Math"/>
                <w:lang w:val="id-ID"/>
              </w:rPr>
              <m:t>X, A</m:t>
            </m:r>
          </m:e>
        </m:d>
        <w:commentRangeEnd w:id="45"/>
        <m:r>
          <m:rPr>
            <m:sty m:val="p"/>
          </m:rPr>
          <w:rPr>
            <w:rStyle w:val="CommentReference"/>
          </w:rPr>
          <w:commentReference w:id="45"/>
        </m:r>
      </m:oMath>
      <w:r w:rsidRPr="00B41072">
        <w:rPr>
          <w:lang w:val="id-ID"/>
        </w:rPr>
        <w:t>, di mana fungsi menerima masukan:</w:t>
      </w:r>
    </w:p>
    <w:p w14:paraId="71FF7A3B" w14:textId="77777777" w:rsidR="00985677" w:rsidRPr="00B41072" w:rsidRDefault="00985677" w:rsidP="00985677">
      <w:pPr>
        <w:pStyle w:val="ListParagraph"/>
        <w:numPr>
          <w:ilvl w:val="0"/>
          <w:numId w:val="26"/>
        </w:numPr>
        <w:rPr>
          <w:lang w:val="id-ID"/>
        </w:rPr>
      </w:pPr>
      <m:oMath>
        <m:r>
          <w:rPr>
            <w:rFonts w:ascii="Cambria Math" w:hAnsi="Cambria Math"/>
            <w:lang w:val="id-ID"/>
          </w:rPr>
          <m:t xml:space="preserve">A∈ </m:t>
        </m:r>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NxN</m:t>
            </m:r>
          </m:sup>
        </m:sSup>
      </m:oMath>
      <w:r w:rsidRPr="00B41072">
        <w:rPr>
          <w:lang w:val="id-ID"/>
        </w:rPr>
        <w:t xml:space="preserve">, matriks ketetanggaan dari graf, dan </w:t>
      </w:r>
      <w:commentRangeStart w:id="46"/>
      <w:r w:rsidRPr="00B41072">
        <w:rPr>
          <w:lang w:val="id-ID"/>
        </w:rPr>
        <w:t xml:space="preserve">N adalah jumlah simpul </w:t>
      </w:r>
      <w:commentRangeEnd w:id="46"/>
      <w:r w:rsidR="00A02E0F">
        <w:rPr>
          <w:rStyle w:val="CommentReference"/>
          <w:lang w:val="en-US" w:eastAsia="id-ID"/>
        </w:rPr>
        <w:commentReference w:id="46"/>
      </w:r>
      <w:r w:rsidRPr="00B41072">
        <w:rPr>
          <w:lang w:val="id-ID"/>
        </w:rPr>
        <w:t>pada graf</w:t>
      </w:r>
    </w:p>
    <w:p w14:paraId="71012BA8" w14:textId="77777777" w:rsidR="00985677" w:rsidRPr="00B41072" w:rsidRDefault="00985677" w:rsidP="00985677">
      <w:pPr>
        <w:pStyle w:val="ListParagraph"/>
        <w:numPr>
          <w:ilvl w:val="0"/>
          <w:numId w:val="26"/>
        </w:numPr>
        <w:rPr>
          <w:lang w:val="id-ID"/>
        </w:rPr>
      </w:pPr>
      <m:oMath>
        <m:r>
          <w:rPr>
            <w:rFonts w:ascii="Cambria Math" w:hAnsi="Cambria Math"/>
            <w:lang w:val="id-ID"/>
          </w:rPr>
          <m:t>X ∈</m:t>
        </m:r>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NxD</m:t>
            </m:r>
          </m:sup>
        </m:sSup>
      </m:oMath>
      <w:r w:rsidRPr="00B41072">
        <w:rPr>
          <w:lang w:val="id-ID"/>
        </w:rPr>
        <w:t>, matriks fitur dari setiap simpul, di mana D adalah dimensi dari vektor fitur simpul</w:t>
      </w:r>
    </w:p>
    <w:p w14:paraId="027C6B16" w14:textId="63A535A6" w:rsidR="00B8113C" w:rsidRPr="00B41072" w:rsidRDefault="00985677" w:rsidP="00985677">
      <w:pPr>
        <w:rPr>
          <w:lang w:val="id-ID"/>
        </w:rPr>
      </w:pPr>
      <w:r w:rsidRPr="00B41072">
        <w:rPr>
          <w:lang w:val="id-ID"/>
        </w:rPr>
        <w:t xml:space="preserve">Dan mengeluarkan fitur hasil operasi konvolusi </w:t>
      </w:r>
      <w:r w:rsidR="006A5F5C" w:rsidRPr="00B41072">
        <w:rPr>
          <w:lang w:val="id-ID"/>
        </w:rPr>
        <w:t>dari masukan graf</w:t>
      </w:r>
      <w:r w:rsidRPr="00B41072">
        <w:rPr>
          <w:lang w:val="id-ID"/>
        </w:rPr>
        <w:t xml:space="preserve">, </w:t>
      </w:r>
      <w:r w:rsidR="002C33A7" w:rsidRPr="00B41072">
        <w:rPr>
          <w:lang w:val="id-ID"/>
        </w:rPr>
        <w:t xml:space="preserve">yaitu </w:t>
      </w:r>
      <w:commentRangeStart w:id="47"/>
      <w:r w:rsidR="002C33A7" w:rsidRPr="00B41072">
        <w:rPr>
          <w:lang w:val="id-ID"/>
        </w:rPr>
        <w:t xml:space="preserve">matriks </w:t>
      </w:r>
      <m:oMath>
        <m:r>
          <w:rPr>
            <w:rFonts w:ascii="Cambria Math" w:hAnsi="Cambria Math"/>
            <w:lang w:val="id-ID"/>
          </w:rPr>
          <m:t>Z ∈</m:t>
        </m:r>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NxF</m:t>
            </m:r>
          </m:sup>
        </m:sSup>
        <w:commentRangeEnd w:id="47"/>
        <m:r>
          <m:rPr>
            <m:sty m:val="p"/>
          </m:rPr>
          <w:rPr>
            <w:rStyle w:val="CommentReference"/>
          </w:rPr>
          <w:commentReference w:id="47"/>
        </m:r>
      </m:oMath>
      <w:r w:rsidR="005B3492" w:rsidRPr="00B41072">
        <w:rPr>
          <w:lang w:val="id-ID"/>
        </w:rPr>
        <w:t xml:space="preserve">, di mana </w:t>
      </w:r>
      <m:oMath>
        <m:r>
          <w:rPr>
            <w:rFonts w:ascii="Cambria Math" w:hAnsi="Cambria Math"/>
            <w:lang w:val="id-ID"/>
          </w:rPr>
          <m:t>F</m:t>
        </m:r>
      </m:oMath>
      <w:r w:rsidRPr="00B41072">
        <w:rPr>
          <w:lang w:val="id-ID"/>
        </w:rPr>
        <w:t xml:space="preserve"> adalah dimensi dari vektor fitur keluaran. Fungsi </w:t>
      </w:r>
      <m:oMath>
        <m:r>
          <w:rPr>
            <w:rFonts w:ascii="Cambria Math" w:hAnsi="Cambria Math"/>
            <w:lang w:val="id-ID"/>
          </w:rPr>
          <m:t>f(X,A)</m:t>
        </m:r>
      </m:oMath>
      <w:r w:rsidRPr="00B41072">
        <w:rPr>
          <w:lang w:val="id-ID"/>
        </w:rPr>
        <w:t xml:space="preserve"> dimodelkan sebagai propagasi antar </w:t>
      </w:r>
      <w:r w:rsidR="005C7437" w:rsidRPr="00B41072">
        <w:rPr>
          <w:lang w:val="id-ID"/>
        </w:rPr>
        <w:t>lapisan</w:t>
      </w:r>
      <w:r w:rsidRPr="00B41072">
        <w:rPr>
          <w:lang w:val="id-ID"/>
        </w:rPr>
        <w:t xml:space="preserve"> seperti pada jaringan </w:t>
      </w:r>
      <w:r w:rsidR="00D84253" w:rsidRPr="00B41072">
        <w:rPr>
          <w:lang w:val="id-ID"/>
        </w:rPr>
        <w:t>saraf</w:t>
      </w:r>
      <w:r w:rsidRPr="00B41072">
        <w:rPr>
          <w:lang w:val="id-ID"/>
        </w:rPr>
        <w:t xml:space="preserve">. Misalkan matriks aktivasi pada </w:t>
      </w:r>
      <w:r w:rsidR="00F25D6D" w:rsidRPr="00B41072">
        <w:rPr>
          <w:lang w:val="id-ID"/>
        </w:rPr>
        <w:t>lapisan</w:t>
      </w:r>
      <w:r w:rsidRPr="00B41072">
        <w:rPr>
          <w:lang w:val="id-ID"/>
        </w:rPr>
        <w:t xml:space="preserve"> ke</w:t>
      </w:r>
      <m:oMath>
        <m:r>
          <w:rPr>
            <w:rFonts w:ascii="Cambria Math" w:hAnsi="Cambria Math"/>
            <w:lang w:val="id-ID"/>
          </w:rPr>
          <m:t>-(l+1)</m:t>
        </m:r>
      </m:oMath>
      <w:r w:rsidRPr="00B41072">
        <w:rPr>
          <w:lang w:val="id-ID"/>
        </w:rPr>
        <w:t xml:space="preserve"> disebut sebagai </w:t>
      </w:r>
      <m:oMath>
        <m:sSup>
          <m:sSupPr>
            <m:ctrlPr>
              <w:rPr>
                <w:rFonts w:ascii="Cambria Math" w:hAnsi="Cambria Math"/>
                <w:i/>
                <w:lang w:val="id-ID"/>
              </w:rPr>
            </m:ctrlPr>
          </m:sSupPr>
          <m:e>
            <m:r>
              <w:rPr>
                <w:rFonts w:ascii="Cambria Math" w:hAnsi="Cambria Math"/>
                <w:lang w:val="id-ID"/>
              </w:rPr>
              <m:t>H</m:t>
            </m:r>
          </m:e>
          <m:sup>
            <m:r>
              <w:rPr>
                <w:rFonts w:ascii="Cambria Math" w:hAnsi="Cambria Math"/>
                <w:lang w:val="id-ID"/>
              </w:rPr>
              <m:t>(l+1)</m:t>
            </m:r>
          </m:sup>
        </m:sSup>
      </m:oMath>
      <w:r w:rsidRPr="00B41072">
        <w:rPr>
          <w:lang w:val="id-ID"/>
        </w:rPr>
        <w:t xml:space="preserve">, dimulai dari </w:t>
      </w:r>
      <m:oMath>
        <m:sSup>
          <m:sSupPr>
            <m:ctrlPr>
              <w:rPr>
                <w:rFonts w:ascii="Cambria Math" w:hAnsi="Cambria Math"/>
                <w:i/>
                <w:lang w:val="id-ID"/>
              </w:rPr>
            </m:ctrlPr>
          </m:sSupPr>
          <m:e>
            <m:r>
              <w:rPr>
                <w:rFonts w:ascii="Cambria Math" w:hAnsi="Cambria Math"/>
                <w:lang w:val="id-ID"/>
              </w:rPr>
              <m:t>H</m:t>
            </m:r>
          </m:e>
          <m:sup>
            <m:r>
              <w:rPr>
                <w:rFonts w:ascii="Cambria Math" w:hAnsi="Cambria Math"/>
                <w:lang w:val="id-ID"/>
              </w:rPr>
              <m:t>0</m:t>
            </m:r>
          </m:sup>
        </m:sSup>
        <m:r>
          <w:rPr>
            <w:rFonts w:ascii="Cambria Math" w:hAnsi="Cambria Math"/>
            <w:lang w:val="id-ID"/>
          </w:rPr>
          <m:t>=X</m:t>
        </m:r>
      </m:oMath>
      <w:r w:rsidRPr="00B41072">
        <w:rPr>
          <w:lang w:val="id-ID"/>
        </w:rPr>
        <w:t xml:space="preserve">. Keluaran dari GCN dengan L-layer adalah </w:t>
      </w:r>
      <m:oMath>
        <m:r>
          <w:rPr>
            <w:rFonts w:ascii="Cambria Math" w:hAnsi="Cambria Math"/>
            <w:lang w:val="id-ID"/>
          </w:rPr>
          <m:t>Z=f</m:t>
        </m:r>
        <m:d>
          <m:dPr>
            <m:ctrlPr>
              <w:rPr>
                <w:rFonts w:ascii="Cambria Math" w:hAnsi="Cambria Math"/>
                <w:i/>
                <w:lang w:val="id-ID"/>
              </w:rPr>
            </m:ctrlPr>
          </m:dPr>
          <m:e>
            <m:r>
              <w:rPr>
                <w:rFonts w:ascii="Cambria Math" w:hAnsi="Cambria Math"/>
                <w:lang w:val="id-ID"/>
              </w:rPr>
              <m:t>X,A</m:t>
            </m:r>
          </m:e>
        </m:d>
        <m:r>
          <w:rPr>
            <w:rFonts w:ascii="Cambria Math" w:hAnsi="Cambria Math"/>
            <w:lang w:val="id-ID"/>
          </w:rPr>
          <m:t>=</m:t>
        </m:r>
        <m:sSup>
          <m:sSupPr>
            <m:ctrlPr>
              <w:rPr>
                <w:rFonts w:ascii="Cambria Math" w:hAnsi="Cambria Math"/>
                <w:i/>
                <w:lang w:val="id-ID"/>
              </w:rPr>
            </m:ctrlPr>
          </m:sSupPr>
          <m:e>
            <m:r>
              <w:rPr>
                <w:rFonts w:ascii="Cambria Math" w:hAnsi="Cambria Math"/>
                <w:lang w:val="id-ID"/>
              </w:rPr>
              <m:t>H</m:t>
            </m:r>
          </m:e>
          <m:sup>
            <m:r>
              <w:rPr>
                <w:rFonts w:ascii="Cambria Math" w:hAnsi="Cambria Math"/>
                <w:lang w:val="id-ID"/>
              </w:rPr>
              <m:t>(L)</m:t>
            </m:r>
          </m:sup>
        </m:sSup>
      </m:oMath>
      <w:r w:rsidRPr="00B41072">
        <w:rPr>
          <w:lang w:val="id-ID"/>
        </w:rPr>
        <w:t xml:space="preserve">. </w:t>
      </w:r>
    </w:p>
    <w:p w14:paraId="753CA00E" w14:textId="0E425AA7" w:rsidR="009130CC" w:rsidRPr="00B41072" w:rsidRDefault="00B8113C" w:rsidP="00985677">
      <w:pPr>
        <w:rPr>
          <w:lang w:val="id-ID"/>
        </w:rPr>
      </w:pPr>
      <w:r w:rsidRPr="00B41072">
        <w:rPr>
          <w:lang w:val="id-ID"/>
        </w:rPr>
        <w:lastRenderedPageBreak/>
        <w:t xml:space="preserve">Model propagasi </w:t>
      </w:r>
      <w:r w:rsidR="005737B6" w:rsidRPr="00B41072">
        <w:rPr>
          <w:lang w:val="id-ID"/>
        </w:rPr>
        <w:t xml:space="preserve">tanpa operasi konvolusi dari GCN untuk menghitung nilai matriks </w:t>
      </w:r>
      <w:r w:rsidR="006111FC" w:rsidRPr="00B41072">
        <w:rPr>
          <w:lang w:val="id-ID"/>
        </w:rPr>
        <w:t>lapisan</w:t>
      </w:r>
      <w:r w:rsidR="00985677" w:rsidRPr="00B41072">
        <w:rPr>
          <w:lang w:val="id-ID"/>
        </w:rPr>
        <w:t xml:space="preserve"> ke</w:t>
      </w:r>
      <m:oMath>
        <m:r>
          <w:rPr>
            <w:rFonts w:ascii="Cambria Math" w:hAnsi="Cambria Math"/>
            <w:lang w:val="id-ID"/>
          </w:rPr>
          <m:t>-(l+1)</m:t>
        </m:r>
      </m:oMath>
      <w:r w:rsidR="005737B6" w:rsidRPr="00B41072">
        <w:rPr>
          <w:lang w:val="id-ID"/>
        </w:rPr>
        <w:t xml:space="preserve"> didefinisikan dengan persamaan sederhana (II-</w:t>
      </w:r>
      <w:r w:rsidR="001E326F" w:rsidRPr="00B41072">
        <w:rPr>
          <w:lang w:val="id-ID"/>
        </w:rPr>
        <w:t>10</w:t>
      </w:r>
      <w:r w:rsidR="005737B6" w:rsidRPr="00B41072">
        <w:rPr>
          <w:lang w:val="id-ID"/>
        </w:rPr>
        <w:t>)</w:t>
      </w:r>
      <w:r w:rsidR="00B87947" w:rsidRPr="00B41072">
        <w:rPr>
          <w:lang w:val="id-ID"/>
        </w:rPr>
        <w:t>.</w:t>
      </w:r>
    </w:p>
    <w:tbl>
      <w:tblPr>
        <w:tblStyle w:val="TableGrid"/>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6113"/>
        <w:gridCol w:w="917"/>
      </w:tblGrid>
      <w:tr w:rsidR="009130CC" w:rsidRPr="00B41072" w14:paraId="29619356" w14:textId="77777777" w:rsidTr="00E25EBD">
        <w:tc>
          <w:tcPr>
            <w:tcW w:w="577" w:type="pct"/>
          </w:tcPr>
          <w:p w14:paraId="3100FAE9" w14:textId="77777777" w:rsidR="009130CC" w:rsidRPr="00B41072" w:rsidRDefault="009130CC" w:rsidP="00D5290A">
            <w:pPr>
              <w:jc w:val="center"/>
              <w:rPr>
                <w:lang w:val="id-ID"/>
              </w:rPr>
            </w:pPr>
          </w:p>
        </w:tc>
        <w:tc>
          <w:tcPr>
            <w:tcW w:w="3846" w:type="pct"/>
          </w:tcPr>
          <w:p w14:paraId="0DA6899A" w14:textId="77777777" w:rsidR="009130CC" w:rsidRPr="00B41072" w:rsidRDefault="00453633" w:rsidP="00D5290A">
            <w:pPr>
              <w:jc w:val="center"/>
              <w:rPr>
                <w:lang w:val="id-ID"/>
              </w:rPr>
            </w:pPr>
            <m:oMath>
              <m:sSup>
                <m:sSupPr>
                  <m:ctrlPr>
                    <w:rPr>
                      <w:rFonts w:ascii="Cambria Math" w:hAnsi="Cambria Math"/>
                      <w:i/>
                      <w:lang w:val="id-ID"/>
                    </w:rPr>
                  </m:ctrlPr>
                </m:sSupPr>
                <m:e>
                  <m:r>
                    <w:rPr>
                      <w:rFonts w:ascii="Cambria Math" w:hAnsi="Cambria Math"/>
                      <w:lang w:val="id-ID"/>
                    </w:rPr>
                    <m:t>H</m:t>
                  </m:r>
                </m:e>
                <m:sup>
                  <m:r>
                    <w:rPr>
                      <w:rFonts w:ascii="Cambria Math" w:hAnsi="Cambria Math"/>
                      <w:lang w:val="id-ID"/>
                    </w:rPr>
                    <m:t>(l+1)</m:t>
                  </m:r>
                </m:sup>
              </m:sSup>
              <m:r>
                <w:rPr>
                  <w:rFonts w:ascii="Cambria Math" w:hAnsi="Cambria Math"/>
                  <w:lang w:val="id-ID"/>
                </w:rPr>
                <m:t>=σ(A</m:t>
              </m:r>
              <m:sSup>
                <m:sSupPr>
                  <m:ctrlPr>
                    <w:rPr>
                      <w:rFonts w:ascii="Cambria Math" w:hAnsi="Cambria Math"/>
                      <w:i/>
                      <w:lang w:val="id-ID"/>
                    </w:rPr>
                  </m:ctrlPr>
                </m:sSupPr>
                <m:e>
                  <m:r>
                    <w:rPr>
                      <w:rFonts w:ascii="Cambria Math" w:hAnsi="Cambria Math"/>
                      <w:lang w:val="id-ID"/>
                    </w:rPr>
                    <m:t>H</m:t>
                  </m:r>
                </m:e>
                <m:sup>
                  <m:d>
                    <m:dPr>
                      <m:ctrlPr>
                        <w:rPr>
                          <w:rFonts w:ascii="Cambria Math" w:hAnsi="Cambria Math"/>
                          <w:i/>
                          <w:lang w:val="id-ID"/>
                        </w:rPr>
                      </m:ctrlPr>
                    </m:dPr>
                    <m:e>
                      <m:r>
                        <w:rPr>
                          <w:rFonts w:ascii="Cambria Math" w:hAnsi="Cambria Math"/>
                          <w:lang w:val="id-ID"/>
                        </w:rPr>
                        <m:t>l</m:t>
                      </m:r>
                    </m:e>
                  </m:d>
                </m:sup>
              </m:sSup>
              <m:sSup>
                <m:sSupPr>
                  <m:ctrlPr>
                    <w:rPr>
                      <w:rFonts w:ascii="Cambria Math" w:hAnsi="Cambria Math"/>
                      <w:i/>
                      <w:lang w:val="id-ID"/>
                    </w:rPr>
                  </m:ctrlPr>
                </m:sSupPr>
                <m:e>
                  <m:r>
                    <w:rPr>
                      <w:rFonts w:ascii="Cambria Math" w:hAnsi="Cambria Math"/>
                      <w:lang w:val="id-ID"/>
                    </w:rPr>
                    <m:t>W</m:t>
                  </m:r>
                </m:e>
                <m:sup>
                  <m:r>
                    <w:rPr>
                      <w:rFonts w:ascii="Cambria Math" w:hAnsi="Cambria Math"/>
                      <w:lang w:val="id-ID"/>
                    </w:rPr>
                    <m:t>(l)</m:t>
                  </m:r>
                </m:sup>
              </m:sSup>
            </m:oMath>
            <w:r w:rsidR="009130CC" w:rsidRPr="00B41072">
              <w:rPr>
                <w:lang w:val="id-ID"/>
              </w:rPr>
              <w:t>)</w:t>
            </w:r>
          </w:p>
        </w:tc>
        <w:tc>
          <w:tcPr>
            <w:tcW w:w="577" w:type="pct"/>
          </w:tcPr>
          <w:p w14:paraId="48F991F7" w14:textId="747EF79C" w:rsidR="009130CC" w:rsidRPr="00B41072" w:rsidRDefault="009130CC" w:rsidP="00D5290A">
            <w:pPr>
              <w:jc w:val="center"/>
              <w:rPr>
                <w:lang w:val="id-ID"/>
              </w:rPr>
            </w:pPr>
            <w:r w:rsidRPr="00B41072">
              <w:rPr>
                <w:lang w:val="id-ID"/>
              </w:rPr>
              <w:t>(II-</w:t>
            </w:r>
            <w:r w:rsidR="003E2FF4" w:rsidRPr="00B41072">
              <w:rPr>
                <w:lang w:val="id-ID"/>
              </w:rPr>
              <w:t>10</w:t>
            </w:r>
            <w:r w:rsidRPr="00B41072">
              <w:rPr>
                <w:lang w:val="id-ID"/>
              </w:rPr>
              <w:t>)</w:t>
            </w:r>
          </w:p>
        </w:tc>
      </w:tr>
    </w:tbl>
    <w:p w14:paraId="08544C04" w14:textId="15185714" w:rsidR="009130CC" w:rsidRPr="00B41072" w:rsidRDefault="005C38DB" w:rsidP="00985677">
      <w:pPr>
        <w:rPr>
          <w:lang w:val="id-ID"/>
        </w:rPr>
      </w:pPr>
      <w:r w:rsidRPr="00B41072">
        <w:rPr>
          <w:lang w:val="id-ID"/>
        </w:rPr>
        <w:t>Di mana</w:t>
      </w:r>
      <m:oMath>
        <m:r>
          <w:rPr>
            <w:rFonts w:ascii="Cambria Math" w:hAnsi="Cambria Math"/>
            <w:lang w:val="id-ID"/>
          </w:rPr>
          <m:t xml:space="preserve"> </m:t>
        </m:r>
        <m:sSup>
          <m:sSupPr>
            <m:ctrlPr>
              <w:rPr>
                <w:rFonts w:ascii="Cambria Math" w:hAnsi="Cambria Math"/>
                <w:i/>
                <w:lang w:val="id-ID"/>
              </w:rPr>
            </m:ctrlPr>
          </m:sSupPr>
          <m:e>
            <m:r>
              <w:rPr>
                <w:rFonts w:ascii="Cambria Math" w:hAnsi="Cambria Math"/>
                <w:lang w:val="id-ID"/>
              </w:rPr>
              <m:t>W</m:t>
            </m:r>
          </m:e>
          <m:sup>
            <m:r>
              <w:rPr>
                <w:rFonts w:ascii="Cambria Math" w:hAnsi="Cambria Math"/>
                <w:lang w:val="id-ID"/>
              </w:rPr>
              <m:t>(l)</m:t>
            </m:r>
          </m:sup>
        </m:sSup>
      </m:oMath>
      <w:r w:rsidRPr="00B41072">
        <w:rPr>
          <w:lang w:val="id-ID"/>
        </w:rPr>
        <w:t xml:space="preserve"> adalah </w:t>
      </w:r>
      <w:r w:rsidR="009C5DE2" w:rsidRPr="00B41072">
        <w:rPr>
          <w:lang w:val="id-ID"/>
        </w:rPr>
        <w:t>bobot</w:t>
      </w:r>
      <w:r w:rsidRPr="00B41072">
        <w:rPr>
          <w:lang w:val="id-ID"/>
        </w:rPr>
        <w:t xml:space="preserve"> </w:t>
      </w:r>
      <w:r w:rsidR="00E04C8F" w:rsidRPr="00B41072">
        <w:rPr>
          <w:lang w:val="id-ID"/>
        </w:rPr>
        <w:t xml:space="preserve">pada </w:t>
      </w:r>
      <w:r w:rsidR="00805A6D">
        <w:rPr>
          <w:lang w:val="id-ID"/>
        </w:rPr>
        <w:t>lapisan</w:t>
      </w:r>
      <w:r w:rsidR="00E04C8F" w:rsidRPr="00B41072">
        <w:rPr>
          <w:lang w:val="id-ID"/>
        </w:rPr>
        <w:t xml:space="preserve"> ke-</w:t>
      </w:r>
      <m:oMath>
        <m:r>
          <w:rPr>
            <w:rFonts w:ascii="Cambria Math" w:hAnsi="Cambria Math"/>
            <w:lang w:val="id-ID"/>
          </w:rPr>
          <m:t>l</m:t>
        </m:r>
      </m:oMath>
      <w:r w:rsidR="00E04C8F" w:rsidRPr="00B41072">
        <w:rPr>
          <w:lang w:val="id-ID"/>
        </w:rPr>
        <w:t xml:space="preserve"> </w:t>
      </w:r>
      <w:r w:rsidRPr="00B41072">
        <w:rPr>
          <w:lang w:val="id-ID"/>
        </w:rPr>
        <w:t xml:space="preserve">yang </w:t>
      </w:r>
      <w:r w:rsidR="009C5DE2" w:rsidRPr="00B41072">
        <w:rPr>
          <w:lang w:val="id-ID"/>
        </w:rPr>
        <w:t>diperoleh dari hasil pembelajaran</w:t>
      </w:r>
      <w:r w:rsidRPr="00B41072">
        <w:rPr>
          <w:lang w:val="id-ID"/>
        </w:rPr>
        <w:t xml:space="preserve">. </w:t>
      </w:r>
      <w:r w:rsidR="00CF660B" w:rsidRPr="00B41072">
        <w:rPr>
          <w:lang w:val="id-ID"/>
        </w:rPr>
        <w:t xml:space="preserve">Dari model propagasi sederhana tersebut, Kipf &amp; Welling kemudian </w:t>
      </w:r>
      <w:r w:rsidR="00AE6C4E" w:rsidRPr="00B41072">
        <w:rPr>
          <w:lang w:val="id-ID"/>
        </w:rPr>
        <w:t>mengintegrasikan</w:t>
      </w:r>
      <w:r w:rsidR="00644722" w:rsidRPr="00B41072">
        <w:rPr>
          <w:lang w:val="id-ID"/>
        </w:rPr>
        <w:t xml:space="preserve"> </w:t>
      </w:r>
      <w:r w:rsidR="0002070A" w:rsidRPr="00B41072">
        <w:rPr>
          <w:lang w:val="id-ID"/>
        </w:rPr>
        <w:t>operasi ko</w:t>
      </w:r>
      <w:r w:rsidR="008436B9" w:rsidRPr="00B41072">
        <w:rPr>
          <w:lang w:val="id-ID"/>
        </w:rPr>
        <w:t>n</w:t>
      </w:r>
      <w:r w:rsidR="0002070A" w:rsidRPr="00B41072">
        <w:rPr>
          <w:lang w:val="id-ID"/>
        </w:rPr>
        <w:t>volusi graf spektral</w:t>
      </w:r>
      <w:r w:rsidR="007642E2" w:rsidRPr="00B41072">
        <w:rPr>
          <w:lang w:val="id-ID"/>
        </w:rPr>
        <w:t xml:space="preserve"> ke</w:t>
      </w:r>
      <w:r w:rsidR="00F94240" w:rsidRPr="00B41072">
        <w:rPr>
          <w:lang w:val="id-ID"/>
        </w:rPr>
        <w:t xml:space="preserve"> persamaan propagasi</w:t>
      </w:r>
      <w:r w:rsidR="0002070A" w:rsidRPr="00B41072">
        <w:rPr>
          <w:lang w:val="id-ID"/>
        </w:rPr>
        <w:t>, sehingga persamaan (II-</w:t>
      </w:r>
      <w:r w:rsidR="008B0174">
        <w:rPr>
          <w:lang w:val="id-ID"/>
        </w:rPr>
        <w:t>10</w:t>
      </w:r>
      <w:r w:rsidR="0002070A" w:rsidRPr="00B41072">
        <w:rPr>
          <w:lang w:val="id-ID"/>
        </w:rPr>
        <w:t>) diubah menjadi persamaan (II-</w:t>
      </w:r>
      <w:r w:rsidR="00040B0E" w:rsidRPr="00B41072">
        <w:rPr>
          <w:lang w:val="id-ID"/>
        </w:rPr>
        <w:t>11)</w:t>
      </w:r>
      <w:r w:rsidR="0002070A" w:rsidRPr="00B41072">
        <w:rPr>
          <w:lang w:val="id-ID"/>
        </w:rPr>
        <w:t>.</w:t>
      </w:r>
    </w:p>
    <w:tbl>
      <w:tblPr>
        <w:tblStyle w:val="TableGrid"/>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6113"/>
        <w:gridCol w:w="917"/>
      </w:tblGrid>
      <w:tr w:rsidR="004051DB" w:rsidRPr="00B41072" w14:paraId="10E5AC6A" w14:textId="77777777" w:rsidTr="00E25EBD">
        <w:tc>
          <w:tcPr>
            <w:tcW w:w="577" w:type="pct"/>
            <w:vAlign w:val="center"/>
          </w:tcPr>
          <w:p w14:paraId="49854A6F" w14:textId="77777777" w:rsidR="004051DB" w:rsidRPr="00B41072" w:rsidRDefault="004051DB" w:rsidP="005D4714">
            <w:pPr>
              <w:jc w:val="center"/>
              <w:rPr>
                <w:lang w:val="id-ID"/>
              </w:rPr>
            </w:pPr>
          </w:p>
        </w:tc>
        <w:tc>
          <w:tcPr>
            <w:tcW w:w="3846" w:type="pct"/>
            <w:vAlign w:val="center"/>
          </w:tcPr>
          <w:p w14:paraId="198559AC" w14:textId="49E999AD" w:rsidR="004051DB" w:rsidRPr="00B41072" w:rsidRDefault="00453633" w:rsidP="004051DB">
            <w:pPr>
              <w:jc w:val="center"/>
              <w:rPr>
                <w:lang w:val="id-ID"/>
              </w:rPr>
            </w:pPr>
            <m:oMathPara>
              <m:oMath>
                <m:sSup>
                  <m:sSupPr>
                    <m:ctrlPr>
                      <w:rPr>
                        <w:rFonts w:ascii="Cambria Math" w:hAnsi="Cambria Math"/>
                        <w:i/>
                        <w:lang w:val="id-ID"/>
                      </w:rPr>
                    </m:ctrlPr>
                  </m:sSupPr>
                  <m:e>
                    <m:r>
                      <w:rPr>
                        <w:rFonts w:ascii="Cambria Math" w:hAnsi="Cambria Math"/>
                        <w:lang w:val="id-ID"/>
                      </w:rPr>
                      <m:t>H</m:t>
                    </m:r>
                  </m:e>
                  <m:sup>
                    <m:r>
                      <w:rPr>
                        <w:rFonts w:ascii="Cambria Math" w:hAnsi="Cambria Math"/>
                        <w:lang w:val="id-ID"/>
                      </w:rPr>
                      <m:t>(l+1)</m:t>
                    </m:r>
                  </m:sup>
                </m:sSup>
                <m:r>
                  <w:rPr>
                    <w:rFonts w:ascii="Cambria Math" w:hAnsi="Cambria Math"/>
                    <w:lang w:val="id-ID"/>
                  </w:rPr>
                  <m:t>=σ(</m:t>
                </m:r>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D</m:t>
                        </m:r>
                      </m:e>
                    </m:acc>
                  </m:e>
                  <m:sup>
                    <m:r>
                      <w:rPr>
                        <w:rFonts w:ascii="Cambria Math" w:hAnsi="Cambria Math"/>
                        <w:lang w:val="id-ID"/>
                      </w:rPr>
                      <m:t>-</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up>
                </m:sSup>
                <m:acc>
                  <m:accPr>
                    <m:chr m:val="̃"/>
                    <m:ctrlPr>
                      <w:rPr>
                        <w:rFonts w:ascii="Cambria Math" w:hAnsi="Cambria Math"/>
                        <w:i/>
                        <w:lang w:val="id-ID"/>
                      </w:rPr>
                    </m:ctrlPr>
                  </m:accPr>
                  <m:e>
                    <m:r>
                      <w:rPr>
                        <w:rFonts w:ascii="Cambria Math" w:hAnsi="Cambria Math"/>
                        <w:lang w:val="id-ID"/>
                      </w:rPr>
                      <m:t>A</m:t>
                    </m:r>
                  </m:e>
                </m:acc>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D</m:t>
                        </m:r>
                      </m:e>
                    </m:acc>
                  </m:e>
                  <m:sup>
                    <m:r>
                      <w:rPr>
                        <w:rFonts w:ascii="Cambria Math" w:hAnsi="Cambria Math"/>
                        <w:lang w:val="id-ID"/>
                      </w:rPr>
                      <m:t>-</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up>
                </m:sSup>
                <m:sSup>
                  <m:sSupPr>
                    <m:ctrlPr>
                      <w:rPr>
                        <w:rFonts w:ascii="Cambria Math" w:hAnsi="Cambria Math"/>
                        <w:i/>
                        <w:lang w:val="id-ID"/>
                      </w:rPr>
                    </m:ctrlPr>
                  </m:sSupPr>
                  <m:e>
                    <m:r>
                      <w:rPr>
                        <w:rFonts w:ascii="Cambria Math" w:hAnsi="Cambria Math"/>
                        <w:lang w:val="id-ID"/>
                      </w:rPr>
                      <m:t>H</m:t>
                    </m:r>
                  </m:e>
                  <m:sup>
                    <m:d>
                      <m:dPr>
                        <m:ctrlPr>
                          <w:rPr>
                            <w:rFonts w:ascii="Cambria Math" w:hAnsi="Cambria Math"/>
                            <w:i/>
                            <w:lang w:val="id-ID"/>
                          </w:rPr>
                        </m:ctrlPr>
                      </m:dPr>
                      <m:e>
                        <m:r>
                          <w:rPr>
                            <w:rFonts w:ascii="Cambria Math" w:hAnsi="Cambria Math"/>
                            <w:lang w:val="id-ID"/>
                          </w:rPr>
                          <m:t>l</m:t>
                        </m:r>
                      </m:e>
                    </m:d>
                  </m:sup>
                </m:sSup>
                <m:sSup>
                  <m:sSupPr>
                    <m:ctrlPr>
                      <w:rPr>
                        <w:rFonts w:ascii="Cambria Math" w:hAnsi="Cambria Math"/>
                        <w:i/>
                        <w:lang w:val="id-ID"/>
                      </w:rPr>
                    </m:ctrlPr>
                  </m:sSupPr>
                  <m:e>
                    <m:r>
                      <w:rPr>
                        <w:rFonts w:ascii="Cambria Math" w:hAnsi="Cambria Math"/>
                        <w:lang w:val="id-ID"/>
                      </w:rPr>
                      <m:t>W</m:t>
                    </m:r>
                  </m:e>
                  <m:sup>
                    <m:d>
                      <m:dPr>
                        <m:ctrlPr>
                          <w:rPr>
                            <w:rFonts w:ascii="Cambria Math" w:hAnsi="Cambria Math"/>
                            <w:i/>
                            <w:lang w:val="id-ID"/>
                          </w:rPr>
                        </m:ctrlPr>
                      </m:dPr>
                      <m:e>
                        <m:r>
                          <w:rPr>
                            <w:rFonts w:ascii="Cambria Math" w:hAnsi="Cambria Math"/>
                            <w:lang w:val="id-ID"/>
                          </w:rPr>
                          <m:t>l</m:t>
                        </m:r>
                      </m:e>
                    </m:d>
                  </m:sup>
                </m:sSup>
                <m:r>
                  <w:rPr>
                    <w:rFonts w:ascii="Cambria Math" w:hAnsi="Cambria Math"/>
                    <w:lang w:val="id-ID"/>
                  </w:rPr>
                  <m:t>)</m:t>
                </m:r>
              </m:oMath>
            </m:oMathPara>
          </w:p>
        </w:tc>
        <w:tc>
          <w:tcPr>
            <w:tcW w:w="577" w:type="pct"/>
            <w:vAlign w:val="center"/>
          </w:tcPr>
          <w:p w14:paraId="2BCDCAB1" w14:textId="1198410D" w:rsidR="004051DB" w:rsidRPr="00B41072" w:rsidRDefault="004051DB" w:rsidP="005D4714">
            <w:pPr>
              <w:jc w:val="center"/>
              <w:rPr>
                <w:lang w:val="id-ID"/>
              </w:rPr>
            </w:pPr>
            <w:r w:rsidRPr="00B41072">
              <w:rPr>
                <w:lang w:val="id-ID"/>
              </w:rPr>
              <w:t>(II-</w:t>
            </w:r>
            <w:r w:rsidR="000E62CA" w:rsidRPr="00B41072">
              <w:rPr>
                <w:lang w:val="id-ID"/>
              </w:rPr>
              <w:t>11</w:t>
            </w:r>
            <w:r w:rsidRPr="00B41072">
              <w:rPr>
                <w:lang w:val="id-ID"/>
              </w:rPr>
              <w:t>)</w:t>
            </w:r>
          </w:p>
        </w:tc>
      </w:tr>
    </w:tbl>
    <w:p w14:paraId="1EAF8CEA" w14:textId="7A5F6F99" w:rsidR="00985677" w:rsidRPr="00B41072" w:rsidRDefault="00985677" w:rsidP="00985677">
      <w:pPr>
        <w:rPr>
          <w:lang w:val="id-ID"/>
        </w:rPr>
      </w:pPr>
      <w:r w:rsidRPr="00B41072">
        <w:rPr>
          <w:lang w:val="id-ID"/>
        </w:rPr>
        <w:t xml:space="preserve">Di mana </w:t>
      </w:r>
      <m:oMath>
        <m:r>
          <w:rPr>
            <w:rFonts w:ascii="Cambria Math" w:hAnsi="Cambria Math"/>
            <w:lang w:val="id-ID"/>
          </w:rPr>
          <m:t>σ</m:t>
        </m:r>
        <m:d>
          <m:dPr>
            <m:ctrlPr>
              <w:rPr>
                <w:rFonts w:ascii="Cambria Math" w:hAnsi="Cambria Math"/>
                <w:i/>
                <w:lang w:val="id-ID"/>
              </w:rPr>
            </m:ctrlPr>
          </m:dPr>
          <m:e>
            <m:r>
              <w:rPr>
                <w:rFonts w:ascii="Cambria Math" w:hAnsi="Cambria Math"/>
                <w:lang w:val="id-ID"/>
              </w:rPr>
              <m:t>∙</m:t>
            </m:r>
          </m:e>
        </m:d>
      </m:oMath>
      <w:r w:rsidRPr="00B41072">
        <w:rPr>
          <w:lang w:val="id-ID"/>
        </w:rPr>
        <w:t xml:space="preserve"> merupakan fungsi aktivasi seperti </w:t>
      </w:r>
      <m:oMath>
        <m:r>
          <w:rPr>
            <w:rFonts w:ascii="Cambria Math" w:hAnsi="Cambria Math"/>
            <w:lang w:val="id-ID"/>
          </w:rPr>
          <m:t>ReLU</m:t>
        </m:r>
        <m:d>
          <m:dPr>
            <m:ctrlPr>
              <w:rPr>
                <w:rFonts w:ascii="Cambria Math" w:hAnsi="Cambria Math"/>
                <w:i/>
                <w:lang w:val="id-ID"/>
              </w:rPr>
            </m:ctrlPr>
          </m:dPr>
          <m:e>
            <m:r>
              <w:rPr>
                <w:rFonts w:ascii="Cambria Math" w:hAnsi="Cambria Math"/>
                <w:lang w:val="id-ID"/>
              </w:rPr>
              <m:t>∙</m:t>
            </m:r>
          </m:e>
        </m:d>
      </m:oMath>
      <w:r w:rsidRPr="00B41072">
        <w:rPr>
          <w:lang w:val="id-ID"/>
        </w:rPr>
        <w:t xml:space="preserve">. </w:t>
      </w:r>
      <m:oMath>
        <m:acc>
          <m:accPr>
            <m:chr m:val="̃"/>
            <m:ctrlPr>
              <w:rPr>
                <w:rFonts w:ascii="Cambria Math" w:hAnsi="Cambria Math"/>
                <w:i/>
                <w:lang w:val="id-ID"/>
              </w:rPr>
            </m:ctrlPr>
          </m:accPr>
          <m:e>
            <m:r>
              <w:rPr>
                <w:rFonts w:ascii="Cambria Math" w:hAnsi="Cambria Math"/>
                <w:lang w:val="id-ID"/>
              </w:rPr>
              <m:t>A</m:t>
            </m:r>
          </m:e>
        </m:acc>
        <m:r>
          <w:rPr>
            <w:rFonts w:ascii="Cambria Math" w:hAnsi="Cambria Math"/>
            <w:lang w:val="id-ID"/>
          </w:rPr>
          <m:t>=A+</m:t>
        </m:r>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N</m:t>
            </m:r>
          </m:sub>
        </m:sSub>
      </m:oMath>
      <w:r w:rsidRPr="00B41072">
        <w:rPr>
          <w:lang w:val="id-ID"/>
        </w:rPr>
        <w:t xml:space="preserve"> merupakan matriks ketetanggan dari graf dengan tambahan matriks identitas. </w:t>
      </w:r>
      <m:oMath>
        <m:acc>
          <m:accPr>
            <m:chr m:val="̃"/>
            <m:ctrlPr>
              <w:rPr>
                <w:rFonts w:ascii="Cambria Math" w:hAnsi="Cambria Math"/>
                <w:i/>
                <w:lang w:val="id-ID"/>
              </w:rPr>
            </m:ctrlPr>
          </m:accPr>
          <m:e>
            <m:r>
              <w:rPr>
                <w:rFonts w:ascii="Cambria Math" w:hAnsi="Cambria Math"/>
                <w:lang w:val="id-ID"/>
              </w:rPr>
              <m:t>D</m:t>
            </m:r>
          </m:e>
        </m:acc>
      </m:oMath>
      <w:r w:rsidRPr="00B41072">
        <w:rPr>
          <w:lang w:val="id-ID"/>
        </w:rPr>
        <w:t xml:space="preserve"> merupakan matriks derajat dengan </w:t>
      </w:r>
      <m:oMath>
        <m:sSub>
          <m:sSubPr>
            <m:ctrlPr>
              <w:rPr>
                <w:rFonts w:ascii="Cambria Math" w:hAnsi="Cambria Math"/>
                <w:i/>
                <w:lang w:val="id-ID"/>
              </w:rPr>
            </m:ctrlPr>
          </m:sSubPr>
          <m:e>
            <m:acc>
              <m:accPr>
                <m:chr m:val="̃"/>
                <m:ctrlPr>
                  <w:rPr>
                    <w:rFonts w:ascii="Cambria Math" w:hAnsi="Cambria Math"/>
                    <w:i/>
                    <w:lang w:val="id-ID"/>
                  </w:rPr>
                </m:ctrlPr>
              </m:accPr>
              <m:e>
                <m:r>
                  <w:rPr>
                    <w:rFonts w:ascii="Cambria Math" w:hAnsi="Cambria Math"/>
                    <w:lang w:val="id-ID"/>
                  </w:rPr>
                  <m:t>D</m:t>
                </m:r>
              </m:e>
            </m:acc>
          </m:e>
          <m:sub>
            <m:r>
              <w:rPr>
                <w:rFonts w:ascii="Cambria Math" w:hAnsi="Cambria Math"/>
                <w:lang w:val="id-ID"/>
              </w:rPr>
              <m:t>ii</m:t>
            </m:r>
          </m:sub>
        </m:sSub>
        <m:r>
          <w:rPr>
            <w:rFonts w:ascii="Cambria Math" w:hAnsi="Cambria Math"/>
            <w:lang w:val="id-ID"/>
          </w:rPr>
          <m:t>=</m:t>
        </m:r>
        <m:sSub>
          <m:sSubPr>
            <m:ctrlPr>
              <w:rPr>
                <w:rFonts w:ascii="Cambria Math" w:hAnsi="Cambria Math"/>
                <w:i/>
                <w:lang w:val="id-ID"/>
              </w:rPr>
            </m:ctrlPr>
          </m:sSubPr>
          <m:e>
            <m:nary>
              <m:naryPr>
                <m:chr m:val="∑"/>
                <m:limLoc m:val="undOvr"/>
                <m:supHide m:val="1"/>
                <m:ctrlPr>
                  <w:rPr>
                    <w:rFonts w:ascii="Cambria Math" w:hAnsi="Cambria Math"/>
                    <w:i/>
                    <w:lang w:val="id-ID"/>
                  </w:rPr>
                </m:ctrlPr>
              </m:naryPr>
              <m:sub>
                <m:r>
                  <w:rPr>
                    <w:rFonts w:ascii="Cambria Math" w:hAnsi="Cambria Math"/>
                    <w:lang w:val="id-ID"/>
                  </w:rPr>
                  <m:t>j</m:t>
                </m:r>
              </m:sub>
              <m:sup/>
              <m:e>
                <m:acc>
                  <m:accPr>
                    <m:chr m:val="̃"/>
                    <m:ctrlPr>
                      <w:rPr>
                        <w:rFonts w:ascii="Cambria Math" w:hAnsi="Cambria Math"/>
                        <w:i/>
                        <w:lang w:val="id-ID"/>
                      </w:rPr>
                    </m:ctrlPr>
                  </m:accPr>
                  <m:e>
                    <m:r>
                      <w:rPr>
                        <w:rFonts w:ascii="Cambria Math" w:hAnsi="Cambria Math"/>
                        <w:lang w:val="id-ID"/>
                      </w:rPr>
                      <m:t>A</m:t>
                    </m:r>
                  </m:e>
                </m:acc>
              </m:e>
            </m:nary>
          </m:e>
          <m:sub>
            <m:r>
              <w:rPr>
                <w:rFonts w:ascii="Cambria Math" w:hAnsi="Cambria Math"/>
                <w:lang w:val="id-ID"/>
              </w:rPr>
              <m:t>ij</m:t>
            </m:r>
          </m:sub>
        </m:sSub>
      </m:oMath>
      <w:r w:rsidRPr="00B41072">
        <w:rPr>
          <w:lang w:val="id-ID"/>
        </w:rPr>
        <w:t>.</w:t>
      </w:r>
      <w:r w:rsidR="00F604D1" w:rsidRPr="00B41072">
        <w:rPr>
          <w:lang w:val="id-ID"/>
        </w:rPr>
        <w:t xml:space="preserve"> Kipf &amp; Welling kemudian membandingkan kinerja dari GCN dibandingkan dengan kinerja algoritma pembelajaran </w:t>
      </w:r>
      <w:r w:rsidR="00F604D1" w:rsidRPr="00B41072">
        <w:rPr>
          <w:i/>
          <w:lang w:val="id-ID"/>
        </w:rPr>
        <w:t xml:space="preserve">semi-supervised </w:t>
      </w:r>
      <w:r w:rsidR="00F604D1" w:rsidRPr="00B41072">
        <w:rPr>
          <w:lang w:val="id-ID"/>
        </w:rPr>
        <w:t>lainnya untuk masukan graf, dan GCN menghasilkan kinerja terbaik.</w:t>
      </w:r>
    </w:p>
    <w:p w14:paraId="57F97859" w14:textId="1C42C8F8" w:rsidR="008E0F46" w:rsidRPr="00B41072" w:rsidRDefault="00985677" w:rsidP="008E0F46">
      <w:pPr>
        <w:pStyle w:val="Heading2"/>
        <w:rPr>
          <w:lang w:val="id-ID"/>
        </w:rPr>
      </w:pPr>
      <w:bookmarkStart w:id="48" w:name="_Toc502433485"/>
      <w:r w:rsidRPr="00B41072">
        <w:rPr>
          <w:lang w:val="id-ID"/>
        </w:rPr>
        <w:t>Penelitian Terkait</w:t>
      </w:r>
      <w:bookmarkEnd w:id="48"/>
    </w:p>
    <w:p w14:paraId="4270D622" w14:textId="0286CD26" w:rsidR="00A8204F" w:rsidRPr="00B41072" w:rsidRDefault="00067CCE" w:rsidP="00A8204F">
      <w:pPr>
        <w:pStyle w:val="Heading3"/>
        <w:rPr>
          <w:lang w:val="id-ID"/>
        </w:rPr>
      </w:pPr>
      <w:bookmarkStart w:id="49" w:name="_Toc502433486"/>
      <w:r w:rsidRPr="00B41072">
        <w:rPr>
          <w:lang w:val="id-ID"/>
        </w:rPr>
        <w:t>Improving the Estimation of Word Importance for News Multi-Document Summarization</w:t>
      </w:r>
      <w:bookmarkEnd w:id="49"/>
    </w:p>
    <w:p w14:paraId="1216FED3" w14:textId="61E07CE2" w:rsidR="00A12356" w:rsidRDefault="007E6403" w:rsidP="00007F93">
      <w:pPr>
        <w:rPr>
          <w:lang w:val="id-ID"/>
        </w:rPr>
      </w:pPr>
      <w:r w:rsidRPr="00B41072">
        <w:rPr>
          <w:lang w:val="id-ID"/>
        </w:rPr>
        <w:t>Hong &amp; Nenkova (2014)</w:t>
      </w:r>
      <w:r w:rsidR="00BB6E46" w:rsidRPr="00B41072">
        <w:rPr>
          <w:lang w:val="id-ID"/>
        </w:rPr>
        <w:t xml:space="preserve"> membangun sistem peringkasan otomatis </w:t>
      </w:r>
      <w:r w:rsidR="00D77B88" w:rsidRPr="00B41072">
        <w:rPr>
          <w:lang w:val="id-ID"/>
        </w:rPr>
        <w:t>dengan</w:t>
      </w:r>
      <w:r w:rsidR="00BB6E46" w:rsidRPr="00B41072">
        <w:rPr>
          <w:lang w:val="id-ID"/>
        </w:rPr>
        <w:t xml:space="preserve"> pendekatan e</w:t>
      </w:r>
      <w:r w:rsidR="00573D1D" w:rsidRPr="00B41072">
        <w:rPr>
          <w:lang w:val="id-ID"/>
        </w:rPr>
        <w:t xml:space="preserve">kstraktif dengan memperhatikan kepentingan </w:t>
      </w:r>
      <w:r w:rsidR="00550B41" w:rsidRPr="00B41072">
        <w:rPr>
          <w:lang w:val="id-ID"/>
        </w:rPr>
        <w:t>dari setiap kata</w:t>
      </w:r>
      <w:r w:rsidR="00BE69A6" w:rsidRPr="00B41072">
        <w:rPr>
          <w:lang w:val="id-ID"/>
        </w:rPr>
        <w:t xml:space="preserve"> pada kalimat</w:t>
      </w:r>
      <w:r w:rsidR="00573D1D" w:rsidRPr="00B41072">
        <w:rPr>
          <w:lang w:val="id-ID"/>
        </w:rPr>
        <w:t>.</w:t>
      </w:r>
      <w:r w:rsidR="00BC7C8D" w:rsidRPr="00B41072">
        <w:rPr>
          <w:lang w:val="id-ID"/>
        </w:rPr>
        <w:t xml:space="preserve"> </w:t>
      </w:r>
      <w:r w:rsidR="00BF0282" w:rsidRPr="00B41072">
        <w:rPr>
          <w:lang w:val="id-ID"/>
        </w:rPr>
        <w:t>Hong</w:t>
      </w:r>
      <w:r w:rsidR="00BF25F2" w:rsidRPr="00B41072">
        <w:rPr>
          <w:lang w:val="id-ID"/>
        </w:rPr>
        <w:t xml:space="preserve"> </w:t>
      </w:r>
      <w:r w:rsidR="00B429B7" w:rsidRPr="00B41072">
        <w:rPr>
          <w:lang w:val="id-ID"/>
        </w:rPr>
        <w:t xml:space="preserve">&amp; Nenkova membuat sebuah model regresi logistik yang menerima masukan kata </w:t>
      </w:r>
      <w:r w:rsidR="003E16EE" w:rsidRPr="00B41072">
        <w:rPr>
          <w:lang w:val="id-ID"/>
        </w:rPr>
        <w:t>dalam</w:t>
      </w:r>
      <w:r w:rsidR="00B429B7" w:rsidRPr="00B41072">
        <w:rPr>
          <w:lang w:val="id-ID"/>
        </w:rPr>
        <w:t xml:space="preserve"> </w:t>
      </w:r>
      <w:r w:rsidR="003E16EE" w:rsidRPr="00B41072">
        <w:rPr>
          <w:lang w:val="id-ID"/>
        </w:rPr>
        <w:t>bentuk fitur-fitur</w:t>
      </w:r>
      <w:r w:rsidR="00B429B7" w:rsidRPr="00B41072">
        <w:rPr>
          <w:lang w:val="id-ID"/>
        </w:rPr>
        <w:t xml:space="preserve"> dan</w:t>
      </w:r>
      <w:r w:rsidR="00246A91" w:rsidRPr="00B41072">
        <w:rPr>
          <w:lang w:val="id-ID"/>
        </w:rPr>
        <w:t xml:space="preserve"> mengeluarkan </w:t>
      </w:r>
      <w:r w:rsidR="00C13321">
        <w:t xml:space="preserve">nilai </w:t>
      </w:r>
      <w:r w:rsidR="00246A91" w:rsidRPr="00B41072">
        <w:rPr>
          <w:lang w:val="id-ID"/>
        </w:rPr>
        <w:t>kepentingan dari kata tersebut.</w:t>
      </w:r>
      <w:r w:rsidR="00A12356">
        <w:rPr>
          <w:lang w:val="id-ID"/>
        </w:rPr>
        <w:t xml:space="preserve"> Berikut adalah rincian dari pembelajaran regresi logistik.</w:t>
      </w:r>
    </w:p>
    <w:p w14:paraId="11FA3648" w14:textId="7959D50A" w:rsidR="00A12356" w:rsidRDefault="00A12356" w:rsidP="00A12356">
      <w:pPr>
        <w:pStyle w:val="ListParagraph"/>
        <w:numPr>
          <w:ilvl w:val="0"/>
          <w:numId w:val="44"/>
        </w:numPr>
        <w:rPr>
          <w:lang w:val="id-ID"/>
        </w:rPr>
      </w:pPr>
      <w:r>
        <w:rPr>
          <w:lang w:val="id-ID"/>
        </w:rPr>
        <w:t>Masukan dari regr</w:t>
      </w:r>
      <w:r w:rsidR="001D53A6">
        <w:rPr>
          <w:lang w:val="en-US"/>
        </w:rPr>
        <w:t>e</w:t>
      </w:r>
      <w:r>
        <w:rPr>
          <w:lang w:val="id-ID"/>
        </w:rPr>
        <w:t>si logistik merupakan fitur dari suatu kata</w:t>
      </w:r>
      <w:r w:rsidR="00961483">
        <w:rPr>
          <w:lang w:val="en-US"/>
        </w:rPr>
        <w:t>.</w:t>
      </w:r>
    </w:p>
    <w:p w14:paraId="45C0695E" w14:textId="1F383B6D" w:rsidR="00A12356" w:rsidRDefault="00A12356" w:rsidP="00A12356">
      <w:pPr>
        <w:pStyle w:val="ListParagraph"/>
        <w:numPr>
          <w:ilvl w:val="0"/>
          <w:numId w:val="44"/>
        </w:numPr>
        <w:rPr>
          <w:lang w:val="id-ID"/>
        </w:rPr>
      </w:pPr>
      <w:r>
        <w:rPr>
          <w:lang w:val="id-ID"/>
        </w:rPr>
        <w:t>Keluaran target dari regresi logistik adalah 1 jika kata tersebut terdapat pada salah satu ringkasan acuan, dan 0 jika tidak</w:t>
      </w:r>
      <w:r w:rsidR="00961483">
        <w:rPr>
          <w:lang w:val="en-US"/>
        </w:rPr>
        <w:t>.</w:t>
      </w:r>
    </w:p>
    <w:p w14:paraId="0878E4E1" w14:textId="14E5CFDE" w:rsidR="00007F93" w:rsidRPr="00A12356" w:rsidRDefault="008F1B99" w:rsidP="00A12356">
      <w:pPr>
        <w:rPr>
          <w:lang w:val="id-ID"/>
        </w:rPr>
      </w:pPr>
      <w:r>
        <w:rPr>
          <w:lang w:val="id-ID"/>
        </w:rPr>
        <w:t xml:space="preserve">Dengan rekayasa fitur yang cukup kompleks, </w:t>
      </w:r>
      <w:r w:rsidR="00546A76">
        <w:rPr>
          <w:lang w:val="id-ID"/>
        </w:rPr>
        <w:t xml:space="preserve">Hong &amp; Nenkova </w:t>
      </w:r>
      <w:r w:rsidR="00FA63E4">
        <w:rPr>
          <w:lang w:val="id-ID"/>
        </w:rPr>
        <w:t>mendefinisikan fitur dari suatu kata</w:t>
      </w:r>
      <w:r w:rsidR="0089296A">
        <w:rPr>
          <w:lang w:val="id-ID"/>
        </w:rPr>
        <w:t xml:space="preserve"> dengan</w:t>
      </w:r>
      <w:r w:rsidR="005A1533" w:rsidRPr="00A12356">
        <w:rPr>
          <w:lang w:val="id-ID"/>
        </w:rPr>
        <w:t xml:space="preserve"> jumlah</w:t>
      </w:r>
      <w:r w:rsidR="0027002D" w:rsidRPr="00A12356">
        <w:rPr>
          <w:lang w:val="id-ID"/>
        </w:rPr>
        <w:t xml:space="preserve"> </w:t>
      </w:r>
      <w:r w:rsidR="0077424E" w:rsidRPr="00A12356">
        <w:rPr>
          <w:lang w:val="id-ID"/>
        </w:rPr>
        <w:t>9.261</w:t>
      </w:r>
      <w:r w:rsidR="009977DC">
        <w:rPr>
          <w:lang w:val="id-ID"/>
        </w:rPr>
        <w:t xml:space="preserve"> fitur</w:t>
      </w:r>
      <w:r w:rsidR="0077424E" w:rsidRPr="00A12356">
        <w:rPr>
          <w:lang w:val="id-ID"/>
        </w:rPr>
        <w:t xml:space="preserve">. Fitur dari suatu tersebut mencakup </w:t>
      </w:r>
      <w:r w:rsidR="0077424E" w:rsidRPr="00A12356">
        <w:rPr>
          <w:lang w:val="id-ID"/>
        </w:rPr>
        <w:lastRenderedPageBreak/>
        <w:t xml:space="preserve">fitur-fitur standar suatu kata </w:t>
      </w:r>
      <w:r w:rsidR="00961483">
        <w:t>(</w:t>
      </w:r>
      <w:r w:rsidR="0022242D" w:rsidRPr="00A12356">
        <w:rPr>
          <w:lang w:val="id-ID"/>
        </w:rPr>
        <w:t xml:space="preserve">posisi kata pada kalimat, </w:t>
      </w:r>
      <w:r w:rsidR="0077424E" w:rsidRPr="00A12356">
        <w:rPr>
          <w:lang w:val="id-ID"/>
        </w:rPr>
        <w:t xml:space="preserve">POS tag, NER tag, </w:t>
      </w:r>
      <w:r w:rsidR="008F63E6" w:rsidRPr="00A12356">
        <w:rPr>
          <w:lang w:val="id-ID"/>
        </w:rPr>
        <w:t>huruf kapital, ds</w:t>
      </w:r>
      <w:r w:rsidR="00961483">
        <w:t xml:space="preserve">t.) </w:t>
      </w:r>
      <w:r w:rsidR="001631B9">
        <w:rPr>
          <w:lang w:val="id-ID"/>
        </w:rPr>
        <w:t>dan fitur baru yang diusulkan oleh penelitian.</w:t>
      </w:r>
    </w:p>
    <w:p w14:paraId="668A9603" w14:textId="55585400" w:rsidR="006A459E" w:rsidRPr="00FE466C" w:rsidRDefault="00B429B7" w:rsidP="00007F93">
      <w:pPr>
        <w:rPr>
          <w:lang w:val="id-ID"/>
        </w:rPr>
      </w:pPr>
      <w:r w:rsidRPr="00B41072">
        <w:rPr>
          <w:lang w:val="id-ID"/>
        </w:rPr>
        <w:t xml:space="preserve">Setelah </w:t>
      </w:r>
      <w:r w:rsidR="00545D4F" w:rsidRPr="00B41072">
        <w:rPr>
          <w:lang w:val="id-ID"/>
        </w:rPr>
        <w:t xml:space="preserve">menghasilkan kepentingan kata-kata, </w:t>
      </w:r>
      <w:r w:rsidR="00544411" w:rsidRPr="00B41072">
        <w:rPr>
          <w:lang w:val="id-ID"/>
        </w:rPr>
        <w:t xml:space="preserve">kepentingan suatu kalimat didefinisikan sebagai jumlah kepentingan seluruh kata pada kalimat dibagi dengan jumlah kata pada kalimat. </w:t>
      </w:r>
      <w:r w:rsidR="00A10668" w:rsidRPr="00B41072">
        <w:rPr>
          <w:lang w:val="id-ID"/>
        </w:rPr>
        <w:t xml:space="preserve">Ketika membangun ringkasan, solusi yang digunakan adalah dengan pendekatan </w:t>
      </w:r>
      <w:r w:rsidR="00A10668" w:rsidRPr="00B41072">
        <w:rPr>
          <w:i/>
          <w:lang w:val="id-ID"/>
        </w:rPr>
        <w:t>greedy</w:t>
      </w:r>
      <w:r w:rsidR="00A10668" w:rsidRPr="00B41072">
        <w:rPr>
          <w:lang w:val="id-ID"/>
        </w:rPr>
        <w:t>. Kalimat dengan skor tertinggi akan diprioritaskan untuk dimasukkan s</w:t>
      </w:r>
      <w:r w:rsidR="00B2531A" w:rsidRPr="00B41072">
        <w:rPr>
          <w:lang w:val="id-ID"/>
        </w:rPr>
        <w:t>ebagai kalimat ringkasan, kecuali kalimat</w:t>
      </w:r>
      <w:r w:rsidR="00532DE4" w:rsidRPr="00B41072">
        <w:rPr>
          <w:lang w:val="id-ID"/>
        </w:rPr>
        <w:t xml:space="preserve"> tersebut merupakan kalimat redundan</w:t>
      </w:r>
      <w:r w:rsidR="00B2531A" w:rsidRPr="00B41072">
        <w:rPr>
          <w:lang w:val="id-ID"/>
        </w:rPr>
        <w:t>.</w:t>
      </w:r>
      <w:r w:rsidR="002066BD" w:rsidRPr="00B41072">
        <w:rPr>
          <w:lang w:val="id-ID"/>
        </w:rPr>
        <w:t xml:space="preserve"> </w:t>
      </w:r>
      <w:r w:rsidR="00FE466C">
        <w:rPr>
          <w:lang w:val="id-ID"/>
        </w:rPr>
        <w:t>Redundansi kalimat dapat dideteksi dengan perbandinga</w:t>
      </w:r>
      <w:r w:rsidR="00C460F6">
        <w:t>n</w:t>
      </w:r>
      <w:r w:rsidR="00FE466C">
        <w:rPr>
          <w:lang w:val="id-ID"/>
        </w:rPr>
        <w:t xml:space="preserve"> </w:t>
      </w:r>
      <w:r w:rsidR="00FE466C">
        <w:rPr>
          <w:i/>
          <w:lang w:val="id-ID"/>
        </w:rPr>
        <w:t xml:space="preserve">cosine similarity </w:t>
      </w:r>
      <w:r w:rsidR="00FE466C">
        <w:rPr>
          <w:lang w:val="id-ID"/>
        </w:rPr>
        <w:t>antara kalimat kandidat ringkasan dengan kalimat pada ringkasan yang akan dihasilkan.</w:t>
      </w:r>
    </w:p>
    <w:p w14:paraId="7DCA9190" w14:textId="13B415FE" w:rsidR="005B44FA" w:rsidRPr="00B41072" w:rsidRDefault="005B44FA" w:rsidP="00007F93">
      <w:pPr>
        <w:rPr>
          <w:lang w:val="id-ID"/>
        </w:rPr>
      </w:pPr>
      <w:r w:rsidRPr="00B41072">
        <w:rPr>
          <w:lang w:val="id-ID"/>
        </w:rPr>
        <w:t xml:space="preserve">Tabel II.5. memperlihatkan </w:t>
      </w:r>
      <w:r w:rsidR="00CE1379" w:rsidRPr="00B41072">
        <w:rPr>
          <w:lang w:val="id-ID"/>
        </w:rPr>
        <w:t>hasil yang dicapai pada peringkasan</w:t>
      </w:r>
      <w:r w:rsidRPr="00B41072">
        <w:rPr>
          <w:lang w:val="id-ID"/>
        </w:rPr>
        <w:t xml:space="preserve"> Hong &amp; Nenkova. </w:t>
      </w:r>
      <w:r w:rsidR="005D75EF" w:rsidRPr="00B41072">
        <w:rPr>
          <w:lang w:val="id-ID"/>
        </w:rPr>
        <w:t xml:space="preserve">REGBASIC merupakan </w:t>
      </w:r>
      <w:r w:rsidR="004B7E29">
        <w:rPr>
          <w:lang w:val="id-ID"/>
        </w:rPr>
        <w:t>model</w:t>
      </w:r>
      <w:r w:rsidR="00890BD6" w:rsidRPr="00B41072">
        <w:rPr>
          <w:lang w:val="id-ID"/>
        </w:rPr>
        <w:t xml:space="preserve"> yang hanya menggunakan </w:t>
      </w:r>
      <w:r w:rsidR="00230297" w:rsidRPr="00B41072">
        <w:rPr>
          <w:lang w:val="id-ID"/>
        </w:rPr>
        <w:t xml:space="preserve">fitur-fitur </w:t>
      </w:r>
      <w:r w:rsidR="005E1A88" w:rsidRPr="00B41072">
        <w:rPr>
          <w:lang w:val="id-ID"/>
        </w:rPr>
        <w:t xml:space="preserve">kata </w:t>
      </w:r>
      <w:r w:rsidR="00230297" w:rsidRPr="00B41072">
        <w:rPr>
          <w:lang w:val="id-ID"/>
        </w:rPr>
        <w:t xml:space="preserve">standar, sedangkan REGSUM </w:t>
      </w:r>
      <w:r w:rsidR="00B119CB">
        <w:rPr>
          <w:lang w:val="id-ID"/>
        </w:rPr>
        <w:t>merupakan model</w:t>
      </w:r>
      <w:r w:rsidR="00434D43" w:rsidRPr="00B41072">
        <w:rPr>
          <w:lang w:val="id-ID"/>
        </w:rPr>
        <w:t xml:space="preserve"> </w:t>
      </w:r>
      <w:r w:rsidR="005567DF">
        <w:rPr>
          <w:lang w:val="id-ID"/>
        </w:rPr>
        <w:t xml:space="preserve">yang ikut </w:t>
      </w:r>
      <w:r w:rsidR="00434D43" w:rsidRPr="00B41072">
        <w:rPr>
          <w:lang w:val="id-ID"/>
        </w:rPr>
        <w:t xml:space="preserve">memperhitungkan </w:t>
      </w:r>
      <w:r w:rsidR="009275A9" w:rsidRPr="00B41072">
        <w:rPr>
          <w:lang w:val="id-ID"/>
        </w:rPr>
        <w:t>fitur kepentingan kata yang diusulkan. Hasilnya, REGBASIC sudah memberikan</w:t>
      </w:r>
      <w:r w:rsidR="0007314C">
        <w:t xml:space="preserve"> kinerja</w:t>
      </w:r>
      <w:r w:rsidR="009275A9" w:rsidRPr="00B41072">
        <w:rPr>
          <w:lang w:val="id-ID"/>
        </w:rPr>
        <w:t xml:space="preserve"> yang memuaskan, walaupun REGSUM memberikan hasil yang lebih baik.</w:t>
      </w:r>
      <w:r w:rsidR="00892B5C" w:rsidRPr="00B41072">
        <w:rPr>
          <w:lang w:val="id-ID"/>
        </w:rPr>
        <w:t xml:space="preserve"> Hingga saat ini, REGSUM merupakan sistem peringkasan multi-dokumen </w:t>
      </w:r>
      <w:r w:rsidR="00892B5C" w:rsidRPr="00B41072">
        <w:rPr>
          <w:i/>
          <w:lang w:val="id-ID"/>
        </w:rPr>
        <w:t xml:space="preserve">state-of-the-art </w:t>
      </w:r>
      <w:r w:rsidR="00EA195F" w:rsidRPr="00B41072">
        <w:rPr>
          <w:lang w:val="id-ID"/>
        </w:rPr>
        <w:t>berdasarkan</w:t>
      </w:r>
      <w:r w:rsidR="00892B5C" w:rsidRPr="00B41072">
        <w:rPr>
          <w:lang w:val="id-ID"/>
        </w:rPr>
        <w:t xml:space="preserve"> nilai ROUGE-2</w:t>
      </w:r>
      <w:r w:rsidR="004D6851" w:rsidRPr="00B41072">
        <w:rPr>
          <w:lang w:val="id-ID"/>
        </w:rPr>
        <w:t xml:space="preserve"> hasil ringkasan</w:t>
      </w:r>
      <w:r w:rsidR="0056446B" w:rsidRPr="00B41072">
        <w:rPr>
          <w:lang w:val="id-ID"/>
        </w:rPr>
        <w:t>.</w:t>
      </w:r>
    </w:p>
    <w:p w14:paraId="6671D6F3" w14:textId="439B0D0B" w:rsidR="00B3660E" w:rsidRPr="00B41072" w:rsidRDefault="00B3660E" w:rsidP="00624344">
      <w:pPr>
        <w:pStyle w:val="Caption"/>
        <w:jc w:val="center"/>
        <w:rPr>
          <w:lang w:val="id-ID"/>
        </w:rPr>
      </w:pPr>
      <w:bookmarkStart w:id="50" w:name="_Toc502435581"/>
      <w:r w:rsidRPr="00B41072">
        <w:rPr>
          <w:lang w:val="id-ID"/>
        </w:rPr>
        <w:t xml:space="preserve">Tabel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Tabel \* ARABIC \s 1 </w:instrText>
      </w:r>
      <w:r w:rsidRPr="00B41072">
        <w:rPr>
          <w:lang w:val="id-ID"/>
        </w:rPr>
        <w:fldChar w:fldCharType="separate"/>
      </w:r>
      <w:r w:rsidR="00877D79">
        <w:rPr>
          <w:noProof/>
          <w:lang w:val="id-ID"/>
        </w:rPr>
        <w:t>5</w:t>
      </w:r>
      <w:r w:rsidRPr="00B41072">
        <w:rPr>
          <w:lang w:val="id-ID"/>
        </w:rPr>
        <w:fldChar w:fldCharType="end"/>
      </w:r>
      <w:r w:rsidRPr="00B41072">
        <w:rPr>
          <w:lang w:val="id-ID"/>
        </w:rPr>
        <w:t xml:space="preserve">. </w:t>
      </w:r>
      <w:r w:rsidR="00CD743A" w:rsidRPr="00B41072">
        <w:rPr>
          <w:lang w:val="id-ID"/>
        </w:rPr>
        <w:t>Hasil Evaluasi Peringkasan Hong &amp; Nenkova (2014)</w:t>
      </w:r>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8"/>
        <w:gridCol w:w="1661"/>
        <w:gridCol w:w="1758"/>
      </w:tblGrid>
      <w:tr w:rsidR="00BE76E4" w:rsidRPr="00B41072" w14:paraId="27A77857" w14:textId="77777777" w:rsidTr="000C5BDE">
        <w:trPr>
          <w:tblHeader/>
          <w:jc w:val="center"/>
        </w:trPr>
        <w:tc>
          <w:tcPr>
            <w:tcW w:w="4508" w:type="dxa"/>
            <w:shd w:val="clear" w:color="auto" w:fill="D9D9D9" w:themeFill="background1" w:themeFillShade="D9"/>
          </w:tcPr>
          <w:p w14:paraId="39237FB4" w14:textId="24EE68A5" w:rsidR="00BE76E4" w:rsidRPr="00B41072" w:rsidRDefault="000C5BDE" w:rsidP="006356FA">
            <w:pPr>
              <w:spacing w:before="0" w:after="0" w:line="240" w:lineRule="auto"/>
              <w:jc w:val="center"/>
              <w:rPr>
                <w:lang w:val="id-ID"/>
              </w:rPr>
            </w:pPr>
            <w:r w:rsidRPr="00B41072">
              <w:rPr>
                <w:lang w:val="id-ID"/>
              </w:rPr>
              <w:t>Model</w:t>
            </w:r>
          </w:p>
        </w:tc>
        <w:tc>
          <w:tcPr>
            <w:tcW w:w="1661" w:type="dxa"/>
            <w:shd w:val="clear" w:color="auto" w:fill="D9D9D9" w:themeFill="background1" w:themeFillShade="D9"/>
          </w:tcPr>
          <w:p w14:paraId="21E6F781" w14:textId="77777777" w:rsidR="00BE76E4" w:rsidRPr="00B41072" w:rsidRDefault="00BE76E4" w:rsidP="006356FA">
            <w:pPr>
              <w:spacing w:before="0" w:after="0" w:line="240" w:lineRule="auto"/>
              <w:jc w:val="center"/>
              <w:rPr>
                <w:lang w:val="id-ID"/>
              </w:rPr>
            </w:pPr>
            <w:r w:rsidRPr="00B41072">
              <w:rPr>
                <w:lang w:val="id-ID"/>
              </w:rPr>
              <w:t>R-1</w:t>
            </w:r>
          </w:p>
        </w:tc>
        <w:tc>
          <w:tcPr>
            <w:tcW w:w="1758" w:type="dxa"/>
            <w:shd w:val="clear" w:color="auto" w:fill="D9D9D9" w:themeFill="background1" w:themeFillShade="D9"/>
          </w:tcPr>
          <w:p w14:paraId="34B1E4E8" w14:textId="77777777" w:rsidR="00BE76E4" w:rsidRPr="00B41072" w:rsidRDefault="00BE76E4" w:rsidP="006356FA">
            <w:pPr>
              <w:spacing w:before="0" w:after="0" w:line="240" w:lineRule="auto"/>
              <w:jc w:val="center"/>
              <w:rPr>
                <w:lang w:val="id-ID"/>
              </w:rPr>
            </w:pPr>
            <w:r w:rsidRPr="00B41072">
              <w:rPr>
                <w:lang w:val="id-ID"/>
              </w:rPr>
              <w:t>R-2</w:t>
            </w:r>
          </w:p>
        </w:tc>
      </w:tr>
      <w:tr w:rsidR="00BE76E4" w:rsidRPr="00B41072" w14:paraId="4078C6A2" w14:textId="77777777" w:rsidTr="000C5BDE">
        <w:trPr>
          <w:jc w:val="center"/>
        </w:trPr>
        <w:tc>
          <w:tcPr>
            <w:tcW w:w="4508" w:type="dxa"/>
          </w:tcPr>
          <w:p w14:paraId="5EC07633" w14:textId="25899A1B" w:rsidR="00BE76E4" w:rsidRPr="00B41072" w:rsidRDefault="000C5BDE" w:rsidP="006356FA">
            <w:pPr>
              <w:spacing w:before="0" w:after="0" w:line="240" w:lineRule="auto"/>
              <w:jc w:val="left"/>
              <w:rPr>
                <w:lang w:val="id-ID"/>
              </w:rPr>
            </w:pPr>
            <w:r w:rsidRPr="00B41072">
              <w:rPr>
                <w:lang w:val="id-ID"/>
              </w:rPr>
              <w:t>REGBASIC</w:t>
            </w:r>
          </w:p>
        </w:tc>
        <w:tc>
          <w:tcPr>
            <w:tcW w:w="1661" w:type="dxa"/>
          </w:tcPr>
          <w:p w14:paraId="18835F24" w14:textId="10273110" w:rsidR="00BE76E4" w:rsidRPr="00B41072" w:rsidRDefault="005B647B" w:rsidP="006356FA">
            <w:pPr>
              <w:spacing w:before="0" w:after="0" w:line="240" w:lineRule="auto"/>
              <w:jc w:val="left"/>
              <w:rPr>
                <w:lang w:val="id-ID"/>
              </w:rPr>
            </w:pPr>
            <w:r w:rsidRPr="00B41072">
              <w:rPr>
                <w:lang w:val="id-ID"/>
              </w:rPr>
              <w:t>37</w:t>
            </w:r>
            <w:r w:rsidR="00BE76E4" w:rsidRPr="00B41072">
              <w:rPr>
                <w:lang w:val="id-ID"/>
              </w:rPr>
              <w:t>.</w:t>
            </w:r>
            <w:r w:rsidRPr="00B41072">
              <w:rPr>
                <w:lang w:val="id-ID"/>
              </w:rPr>
              <w:t>56</w:t>
            </w:r>
            <w:r w:rsidR="00F86958" w:rsidRPr="00B41072">
              <w:rPr>
                <w:lang w:val="id-ID"/>
              </w:rPr>
              <w:t>%</w:t>
            </w:r>
          </w:p>
        </w:tc>
        <w:tc>
          <w:tcPr>
            <w:tcW w:w="1758" w:type="dxa"/>
          </w:tcPr>
          <w:p w14:paraId="02E5AF0A" w14:textId="1B3920E9" w:rsidR="00BE76E4" w:rsidRPr="00B41072" w:rsidRDefault="005B647B" w:rsidP="006356FA">
            <w:pPr>
              <w:spacing w:before="0" w:after="0" w:line="240" w:lineRule="auto"/>
              <w:jc w:val="left"/>
              <w:rPr>
                <w:lang w:val="id-ID"/>
              </w:rPr>
            </w:pPr>
            <w:r w:rsidRPr="00B41072">
              <w:rPr>
                <w:lang w:val="id-ID"/>
              </w:rPr>
              <w:t>9.28</w:t>
            </w:r>
            <w:r w:rsidR="00F86958" w:rsidRPr="00B41072">
              <w:rPr>
                <w:lang w:val="id-ID"/>
              </w:rPr>
              <w:t>%</w:t>
            </w:r>
          </w:p>
        </w:tc>
      </w:tr>
      <w:tr w:rsidR="00BE76E4" w:rsidRPr="00B41072" w14:paraId="38FD0F85" w14:textId="77777777" w:rsidTr="000C5BDE">
        <w:trPr>
          <w:jc w:val="center"/>
        </w:trPr>
        <w:tc>
          <w:tcPr>
            <w:tcW w:w="4508" w:type="dxa"/>
          </w:tcPr>
          <w:p w14:paraId="746910F0" w14:textId="65E6654A" w:rsidR="00BE76E4" w:rsidRPr="00B41072" w:rsidRDefault="000C5BDE" w:rsidP="006356FA">
            <w:pPr>
              <w:spacing w:before="0" w:after="0" w:line="240" w:lineRule="auto"/>
              <w:jc w:val="left"/>
              <w:rPr>
                <w:lang w:val="id-ID"/>
              </w:rPr>
            </w:pPr>
            <w:r w:rsidRPr="00B41072">
              <w:rPr>
                <w:lang w:val="id-ID"/>
              </w:rPr>
              <w:t>REGSUM</w:t>
            </w:r>
          </w:p>
        </w:tc>
        <w:tc>
          <w:tcPr>
            <w:tcW w:w="1661" w:type="dxa"/>
          </w:tcPr>
          <w:p w14:paraId="7DBBC118" w14:textId="0E291621" w:rsidR="00BE76E4" w:rsidRPr="00B41072" w:rsidRDefault="00BE76E4" w:rsidP="005B647B">
            <w:pPr>
              <w:spacing w:before="0" w:after="0" w:line="240" w:lineRule="auto"/>
              <w:jc w:val="left"/>
              <w:rPr>
                <w:lang w:val="id-ID"/>
              </w:rPr>
            </w:pPr>
            <w:r w:rsidRPr="00B41072">
              <w:rPr>
                <w:lang w:val="id-ID"/>
              </w:rPr>
              <w:t>3</w:t>
            </w:r>
            <w:r w:rsidR="005B647B" w:rsidRPr="00B41072">
              <w:rPr>
                <w:lang w:val="id-ID"/>
              </w:rPr>
              <w:t>8.57</w:t>
            </w:r>
            <w:r w:rsidR="00F86958" w:rsidRPr="00B41072">
              <w:rPr>
                <w:lang w:val="id-ID"/>
              </w:rPr>
              <w:t>%</w:t>
            </w:r>
          </w:p>
        </w:tc>
        <w:tc>
          <w:tcPr>
            <w:tcW w:w="1758" w:type="dxa"/>
          </w:tcPr>
          <w:p w14:paraId="26EBA3F1" w14:textId="1D92F302" w:rsidR="00BE76E4" w:rsidRPr="00B41072" w:rsidRDefault="005B647B" w:rsidP="006356FA">
            <w:pPr>
              <w:spacing w:before="0" w:after="0" w:line="240" w:lineRule="auto"/>
              <w:jc w:val="left"/>
              <w:rPr>
                <w:lang w:val="id-ID"/>
              </w:rPr>
            </w:pPr>
            <w:r w:rsidRPr="00B41072">
              <w:rPr>
                <w:lang w:val="id-ID"/>
              </w:rPr>
              <w:t>9.75</w:t>
            </w:r>
            <w:r w:rsidR="00F86958" w:rsidRPr="00B41072">
              <w:rPr>
                <w:lang w:val="id-ID"/>
              </w:rPr>
              <w:t>%</w:t>
            </w:r>
          </w:p>
        </w:tc>
      </w:tr>
    </w:tbl>
    <w:p w14:paraId="33CF625A" w14:textId="2EE77C9B" w:rsidR="00796558" w:rsidRPr="00B41072" w:rsidRDefault="00A64708" w:rsidP="00796558">
      <w:pPr>
        <w:pStyle w:val="Heading3"/>
        <w:rPr>
          <w:lang w:val="id-ID"/>
        </w:rPr>
      </w:pPr>
      <w:bookmarkStart w:id="51" w:name="_Toc502433487"/>
      <w:r w:rsidRPr="00B41072">
        <w:rPr>
          <w:lang w:val="id-ID"/>
        </w:rPr>
        <w:t xml:space="preserve">Peringkasan Otomatias Kumpulen Artikel Berita </w:t>
      </w:r>
      <w:r w:rsidRPr="00B41072">
        <w:rPr>
          <w:i/>
          <w:lang w:val="id-ID"/>
        </w:rPr>
        <w:t xml:space="preserve">Online </w:t>
      </w:r>
      <w:r w:rsidRPr="00B41072">
        <w:rPr>
          <w:lang w:val="id-ID"/>
        </w:rPr>
        <w:t>Berbasiskan Struktur Kalimat</w:t>
      </w:r>
      <w:bookmarkEnd w:id="51"/>
    </w:p>
    <w:p w14:paraId="01A40314" w14:textId="42DC402C" w:rsidR="00007F93" w:rsidRDefault="002C1546" w:rsidP="00007F93">
      <w:r w:rsidRPr="00B41072">
        <w:rPr>
          <w:lang w:val="id-ID"/>
        </w:rPr>
        <w:t xml:space="preserve">Reztaputra &amp; Khodra (2017) membangun sistem </w:t>
      </w:r>
      <w:r w:rsidR="00070B10" w:rsidRPr="00B41072">
        <w:rPr>
          <w:lang w:val="id-ID"/>
        </w:rPr>
        <w:t xml:space="preserve">peringkasan otomatis </w:t>
      </w:r>
      <w:r w:rsidR="0021150D" w:rsidRPr="00B41072">
        <w:rPr>
          <w:lang w:val="id-ID"/>
        </w:rPr>
        <w:t xml:space="preserve">dengan </w:t>
      </w:r>
      <w:r w:rsidRPr="00B41072">
        <w:rPr>
          <w:lang w:val="id-ID"/>
        </w:rPr>
        <w:t xml:space="preserve">pendekatan </w:t>
      </w:r>
      <w:r w:rsidR="005D4BB5" w:rsidRPr="00B41072">
        <w:rPr>
          <w:lang w:val="id-ID"/>
        </w:rPr>
        <w:t>abstraktif</w:t>
      </w:r>
      <w:r w:rsidR="00CB0727" w:rsidRPr="00B41072">
        <w:rPr>
          <w:lang w:val="id-ID"/>
        </w:rPr>
        <w:t xml:space="preserve"> berdasarkan struktur kalimat</w:t>
      </w:r>
      <w:r w:rsidRPr="00B41072">
        <w:rPr>
          <w:lang w:val="id-ID"/>
        </w:rPr>
        <w:t xml:space="preserve"> </w:t>
      </w:r>
      <w:r w:rsidR="00CB0727" w:rsidRPr="00B41072">
        <w:rPr>
          <w:lang w:val="id-ID"/>
        </w:rPr>
        <w:t xml:space="preserve">subjek, predikat, objek, dan keterangan </w:t>
      </w:r>
      <w:r w:rsidR="00B04A87" w:rsidRPr="00B41072">
        <w:rPr>
          <w:lang w:val="id-ID"/>
        </w:rPr>
        <w:t xml:space="preserve">(SPOK) dari dokumen. </w:t>
      </w:r>
      <w:r w:rsidR="00DA219D" w:rsidRPr="00B41072">
        <w:rPr>
          <w:lang w:val="id-ID"/>
        </w:rPr>
        <w:t>Gambar II.</w:t>
      </w:r>
      <w:r w:rsidR="00266E7F" w:rsidRPr="00B41072">
        <w:rPr>
          <w:lang w:val="id-ID"/>
        </w:rPr>
        <w:t>5</w:t>
      </w:r>
      <w:r w:rsidR="00DA219D" w:rsidRPr="00B41072">
        <w:rPr>
          <w:lang w:val="id-ID"/>
        </w:rPr>
        <w:t>. memperlihatkan arsitektur sis</w:t>
      </w:r>
      <w:r w:rsidR="009D3FE4" w:rsidRPr="00B41072">
        <w:rPr>
          <w:lang w:val="id-ID"/>
        </w:rPr>
        <w:t>tem peringkasan</w:t>
      </w:r>
      <w:r w:rsidR="00DA219D" w:rsidRPr="00B41072">
        <w:rPr>
          <w:lang w:val="id-ID"/>
        </w:rPr>
        <w:t>.</w:t>
      </w:r>
      <w:r w:rsidR="009D3FE4" w:rsidRPr="00B41072">
        <w:rPr>
          <w:lang w:val="id-ID"/>
        </w:rPr>
        <w:t xml:space="preserve"> Komponen praproses me</w:t>
      </w:r>
      <w:r w:rsidR="002671CF">
        <w:rPr>
          <w:lang w:val="id-ID"/>
        </w:rPr>
        <w:t>m</w:t>
      </w:r>
      <w:r w:rsidR="009D3FE4" w:rsidRPr="00B41072">
        <w:rPr>
          <w:lang w:val="id-ID"/>
        </w:rPr>
        <w:t xml:space="preserve">proses teks dengan </w:t>
      </w:r>
      <w:r w:rsidR="00AB4C33">
        <w:rPr>
          <w:lang w:val="id-ID"/>
        </w:rPr>
        <w:t xml:space="preserve">tahapan </w:t>
      </w:r>
      <w:r w:rsidR="009D3FE4" w:rsidRPr="00B41072">
        <w:rPr>
          <w:lang w:val="id-ID"/>
        </w:rPr>
        <w:t>pemisahan kalimat dan tokenisasi</w:t>
      </w:r>
      <w:r w:rsidR="001804CB">
        <w:rPr>
          <w:lang w:val="id-ID"/>
        </w:rPr>
        <w:t xml:space="preserve"> menjadi sekuens token</w:t>
      </w:r>
      <w:r w:rsidR="009D3FE4" w:rsidRPr="00B41072">
        <w:rPr>
          <w:lang w:val="id-ID"/>
        </w:rPr>
        <w:t xml:space="preserve">. Dari sekuens token, komponen ekstraksi SPOK menghasilkan </w:t>
      </w:r>
      <w:r w:rsidR="003452ED" w:rsidRPr="00B41072">
        <w:rPr>
          <w:lang w:val="id-ID"/>
        </w:rPr>
        <w:t>sekumpulan struktur</w:t>
      </w:r>
      <w:r w:rsidR="009D3FE4" w:rsidRPr="00B41072">
        <w:rPr>
          <w:lang w:val="id-ID"/>
        </w:rPr>
        <w:t xml:space="preserve"> SPOK berdasarkan penelusuran pohon kebergantungan. Komponen pengelompokan SPOK kemudian </w:t>
      </w:r>
      <w:r w:rsidR="009D3FE4" w:rsidRPr="00B41072">
        <w:rPr>
          <w:lang w:val="id-ID"/>
        </w:rPr>
        <w:lastRenderedPageBreak/>
        <w:t xml:space="preserve">mengelompokkan dan menggabungkan </w:t>
      </w:r>
      <w:r w:rsidR="00CA210D" w:rsidRPr="00B41072">
        <w:rPr>
          <w:lang w:val="id-ID"/>
        </w:rPr>
        <w:t>setiap struktur</w:t>
      </w:r>
      <w:r w:rsidR="009D3FE4" w:rsidRPr="00B41072">
        <w:rPr>
          <w:lang w:val="id-ID"/>
        </w:rPr>
        <w:t xml:space="preserve"> SPOK </w:t>
      </w:r>
      <w:r w:rsidR="00BD5C03" w:rsidRPr="00B41072">
        <w:rPr>
          <w:lang w:val="id-ID"/>
        </w:rPr>
        <w:t xml:space="preserve">menjadi beberapa kelompok dengan menggunakan </w:t>
      </w:r>
      <w:r w:rsidR="00BD5C03" w:rsidRPr="00B41072">
        <w:rPr>
          <w:i/>
          <w:lang w:val="id-ID"/>
        </w:rPr>
        <w:t xml:space="preserve">clustering </w:t>
      </w:r>
      <w:r w:rsidR="00BD5C03" w:rsidRPr="00B41072">
        <w:rPr>
          <w:lang w:val="id-ID"/>
        </w:rPr>
        <w:t xml:space="preserve">dan </w:t>
      </w:r>
      <w:r w:rsidR="00BD5C03" w:rsidRPr="00B41072">
        <w:rPr>
          <w:i/>
          <w:lang w:val="id-ID"/>
        </w:rPr>
        <w:t>string similarity</w:t>
      </w:r>
      <w:r w:rsidR="00BD5C03" w:rsidRPr="00B41072">
        <w:rPr>
          <w:lang w:val="id-ID"/>
        </w:rPr>
        <w:t xml:space="preserve">. Seleksi SPOK kemudian </w:t>
      </w:r>
      <w:r w:rsidR="00363056" w:rsidRPr="00B41072">
        <w:rPr>
          <w:lang w:val="id-ID"/>
        </w:rPr>
        <w:t>menyusun ringkasan dengan membangun kalimat berdasarkan setiap anggota kelompok SPOK</w:t>
      </w:r>
      <w:r w:rsidR="00C97DF8" w:rsidRPr="00B41072">
        <w:rPr>
          <w:lang w:val="id-ID"/>
        </w:rPr>
        <w:t xml:space="preserve"> dengan menggunakan algoritma</w:t>
      </w:r>
      <w:r w:rsidR="00977651">
        <w:t xml:space="preserve"> </w:t>
      </w:r>
      <w:r w:rsidR="00977651">
        <w:rPr>
          <w:i/>
        </w:rPr>
        <w:t xml:space="preserve">maximum margin relevance </w:t>
      </w:r>
      <w:r w:rsidR="00C97DF8" w:rsidRPr="00B41072">
        <w:rPr>
          <w:lang w:val="id-ID"/>
        </w:rPr>
        <w:t>(MMR) untuk mencegah informasi redundan pada ringkasan</w:t>
      </w:r>
      <w:r w:rsidR="00B62187">
        <w:rPr>
          <w:lang w:val="id-ID"/>
        </w:rPr>
        <w:t xml:space="preserve"> (Goldstein, 2000)</w:t>
      </w:r>
      <w:r w:rsidR="00C97DF8" w:rsidRPr="00B41072">
        <w:rPr>
          <w:lang w:val="id-ID"/>
        </w:rPr>
        <w:t xml:space="preserve">. </w:t>
      </w:r>
      <w:r w:rsidR="00FC79A6" w:rsidRPr="00B41072">
        <w:rPr>
          <w:lang w:val="id-ID"/>
        </w:rPr>
        <w:t>Tabel II.</w:t>
      </w:r>
      <w:r w:rsidR="00994DDB">
        <w:rPr>
          <w:lang w:val="id-ID"/>
        </w:rPr>
        <w:t>6</w:t>
      </w:r>
      <w:r w:rsidR="00FC79A6" w:rsidRPr="00B41072">
        <w:rPr>
          <w:lang w:val="id-ID"/>
        </w:rPr>
        <w:t>.</w:t>
      </w:r>
      <w:r w:rsidR="00CE5942" w:rsidRPr="00B41072">
        <w:rPr>
          <w:lang w:val="id-ID"/>
        </w:rPr>
        <w:t xml:space="preserve"> </w:t>
      </w:r>
      <w:r w:rsidR="00FC79A6" w:rsidRPr="00B41072">
        <w:rPr>
          <w:lang w:val="id-ID"/>
        </w:rPr>
        <w:t xml:space="preserve">memperlihatkan </w:t>
      </w:r>
      <w:r w:rsidR="00A652B9" w:rsidRPr="00B41072">
        <w:rPr>
          <w:lang w:val="id-ID"/>
        </w:rPr>
        <w:t>hasil evaluasi peringkasan dengan metrik ROUGE-2.</w:t>
      </w:r>
      <w:r w:rsidR="00DE531E">
        <w:t>,</w:t>
      </w:r>
    </w:p>
    <w:p w14:paraId="16969DE5" w14:textId="77777777" w:rsidR="00DE531E" w:rsidRPr="00DE531E" w:rsidRDefault="00DE531E" w:rsidP="00007F93"/>
    <w:p w14:paraId="361B1563" w14:textId="0FE683EA" w:rsidR="00E1721B" w:rsidRPr="00B41072" w:rsidRDefault="00E1721B" w:rsidP="00644414">
      <w:pPr>
        <w:jc w:val="center"/>
        <w:rPr>
          <w:lang w:val="id-ID"/>
        </w:rPr>
      </w:pPr>
      <w:r w:rsidRPr="00B41072">
        <w:rPr>
          <w:noProof/>
          <w:lang w:eastAsia="en-US"/>
        </w:rPr>
        <w:drawing>
          <wp:inline distT="0" distB="0" distL="0" distR="0" wp14:anchorId="4493A4FB" wp14:editId="6F4430A5">
            <wp:extent cx="4720441" cy="2854746"/>
            <wp:effectExtent l="0" t="0" r="4445" b="0"/>
            <wp:docPr id="8" name="Picture 8" descr="Reztapu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taputr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2073" cy="2855733"/>
                    </a:xfrm>
                    <a:prstGeom prst="rect">
                      <a:avLst/>
                    </a:prstGeom>
                    <a:noFill/>
                    <a:ln>
                      <a:noFill/>
                    </a:ln>
                  </pic:spPr>
                </pic:pic>
              </a:graphicData>
            </a:graphic>
          </wp:inline>
        </w:drawing>
      </w:r>
    </w:p>
    <w:p w14:paraId="51315F78" w14:textId="60D3CF86" w:rsidR="000F4508" w:rsidRPr="00B41072" w:rsidRDefault="000F4508" w:rsidP="000F4508">
      <w:pPr>
        <w:pStyle w:val="Caption"/>
        <w:jc w:val="center"/>
        <w:rPr>
          <w:szCs w:val="23"/>
          <w:lang w:val="id-ID"/>
        </w:rPr>
      </w:pPr>
      <w:r w:rsidRPr="00B41072">
        <w:rPr>
          <w:lang w:val="id-ID"/>
        </w:rPr>
        <w:tab/>
      </w:r>
      <w:bookmarkStart w:id="52" w:name="_Toc502433352"/>
      <w:r w:rsidRPr="00B41072">
        <w:rPr>
          <w:lang w:val="id-ID"/>
        </w:rPr>
        <w:t xml:space="preserve">Gambar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Gambar \* ARABIC \s 1 </w:instrText>
      </w:r>
      <w:r w:rsidRPr="00B41072">
        <w:rPr>
          <w:lang w:val="id-ID"/>
        </w:rPr>
        <w:fldChar w:fldCharType="separate"/>
      </w:r>
      <w:r w:rsidR="00877D79">
        <w:rPr>
          <w:noProof/>
          <w:lang w:val="id-ID"/>
        </w:rPr>
        <w:t>5</w:t>
      </w:r>
      <w:r w:rsidRPr="00B41072">
        <w:rPr>
          <w:lang w:val="id-ID"/>
        </w:rPr>
        <w:fldChar w:fldCharType="end"/>
      </w:r>
      <w:r w:rsidRPr="00B41072">
        <w:rPr>
          <w:lang w:val="id-ID"/>
        </w:rPr>
        <w:t xml:space="preserve">. </w:t>
      </w:r>
      <w:r w:rsidRPr="00B41072">
        <w:rPr>
          <w:szCs w:val="23"/>
          <w:lang w:val="id-ID"/>
        </w:rPr>
        <w:t>Arsitektur Peringkasan Reztaputra &amp; Khodra (2017)</w:t>
      </w:r>
      <w:bookmarkEnd w:id="52"/>
    </w:p>
    <w:p w14:paraId="65B8171C" w14:textId="7990E864" w:rsidR="00F709CC" w:rsidRPr="00B41072" w:rsidRDefault="00F709CC" w:rsidP="00F709CC">
      <w:pPr>
        <w:pStyle w:val="Caption"/>
        <w:jc w:val="center"/>
        <w:rPr>
          <w:lang w:val="id-ID"/>
        </w:rPr>
      </w:pPr>
      <w:bookmarkStart w:id="53" w:name="_Toc502435582"/>
      <w:r w:rsidRPr="00B41072">
        <w:rPr>
          <w:lang w:val="id-ID"/>
        </w:rPr>
        <w:t xml:space="preserve">Tabel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Tabel \* ARABIC \s 1 </w:instrText>
      </w:r>
      <w:r w:rsidRPr="00B41072">
        <w:rPr>
          <w:lang w:val="id-ID"/>
        </w:rPr>
        <w:fldChar w:fldCharType="separate"/>
      </w:r>
      <w:r w:rsidR="00877D79">
        <w:rPr>
          <w:noProof/>
          <w:lang w:val="id-ID"/>
        </w:rPr>
        <w:t>6</w:t>
      </w:r>
      <w:r w:rsidRPr="00B41072">
        <w:rPr>
          <w:lang w:val="id-ID"/>
        </w:rPr>
        <w:fldChar w:fldCharType="end"/>
      </w:r>
      <w:r w:rsidRPr="00B41072">
        <w:rPr>
          <w:lang w:val="id-ID"/>
        </w:rPr>
        <w:t xml:space="preserve">. Hasil Evaluasi Peringkasan </w:t>
      </w:r>
      <w:r w:rsidR="00E20790" w:rsidRPr="00B41072">
        <w:rPr>
          <w:lang w:val="id-ID"/>
        </w:rPr>
        <w:t>Reztaputra &amp; Khodra</w:t>
      </w:r>
      <w:r w:rsidRPr="00B41072">
        <w:rPr>
          <w:lang w:val="id-ID"/>
        </w:rPr>
        <w:t xml:space="preserve"> (201</w:t>
      </w:r>
      <w:r w:rsidR="000F4508" w:rsidRPr="00B41072">
        <w:rPr>
          <w:lang w:val="id-ID"/>
        </w:rPr>
        <w:t>7</w:t>
      </w:r>
      <w:r w:rsidRPr="00B41072">
        <w:rPr>
          <w:lang w:val="id-ID"/>
        </w:rPr>
        <w:t>)</w:t>
      </w:r>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8"/>
        <w:gridCol w:w="3407"/>
      </w:tblGrid>
      <w:tr w:rsidR="008A302F" w:rsidRPr="00B41072" w14:paraId="379F05B8" w14:textId="77777777" w:rsidTr="008A302F">
        <w:trPr>
          <w:tblHeader/>
          <w:jc w:val="center"/>
        </w:trPr>
        <w:tc>
          <w:tcPr>
            <w:tcW w:w="4508" w:type="dxa"/>
            <w:shd w:val="clear" w:color="auto" w:fill="D9D9D9" w:themeFill="background1" w:themeFillShade="D9"/>
          </w:tcPr>
          <w:p w14:paraId="625B7E50" w14:textId="7B7BFC6B" w:rsidR="008A302F" w:rsidRPr="00B41072" w:rsidRDefault="008A302F" w:rsidP="00CF3424">
            <w:pPr>
              <w:spacing w:before="0" w:after="0" w:line="240" w:lineRule="auto"/>
              <w:jc w:val="center"/>
              <w:rPr>
                <w:lang w:val="id-ID"/>
              </w:rPr>
            </w:pPr>
            <w:r w:rsidRPr="00B41072">
              <w:rPr>
                <w:lang w:val="id-ID"/>
              </w:rPr>
              <w:t>Metrik</w:t>
            </w:r>
          </w:p>
        </w:tc>
        <w:tc>
          <w:tcPr>
            <w:tcW w:w="3407" w:type="dxa"/>
            <w:shd w:val="clear" w:color="auto" w:fill="D9D9D9" w:themeFill="background1" w:themeFillShade="D9"/>
          </w:tcPr>
          <w:p w14:paraId="6B09A78A" w14:textId="6A8E0289" w:rsidR="008A302F" w:rsidRPr="00B41072" w:rsidRDefault="008A302F" w:rsidP="00CF3424">
            <w:pPr>
              <w:spacing w:before="0" w:after="0" w:line="240" w:lineRule="auto"/>
              <w:jc w:val="center"/>
              <w:rPr>
                <w:lang w:val="id-ID"/>
              </w:rPr>
            </w:pPr>
            <w:r w:rsidRPr="00B41072">
              <w:rPr>
                <w:lang w:val="id-ID"/>
              </w:rPr>
              <w:t>Nilai</w:t>
            </w:r>
          </w:p>
        </w:tc>
      </w:tr>
      <w:tr w:rsidR="008A302F" w:rsidRPr="00B41072" w14:paraId="5010F0F0" w14:textId="77777777" w:rsidTr="008A302F">
        <w:trPr>
          <w:jc w:val="center"/>
        </w:trPr>
        <w:tc>
          <w:tcPr>
            <w:tcW w:w="4508" w:type="dxa"/>
          </w:tcPr>
          <w:p w14:paraId="6AAB40FA" w14:textId="704747C1" w:rsidR="008A302F" w:rsidRPr="00B41072" w:rsidRDefault="008A302F" w:rsidP="00CF3424">
            <w:pPr>
              <w:spacing w:before="0" w:after="0" w:line="240" w:lineRule="auto"/>
              <w:jc w:val="left"/>
              <w:rPr>
                <w:lang w:val="id-ID"/>
              </w:rPr>
            </w:pPr>
            <w:r w:rsidRPr="00B41072">
              <w:rPr>
                <w:lang w:val="id-ID"/>
              </w:rPr>
              <w:t>ROUGE-2 Recall</w:t>
            </w:r>
          </w:p>
        </w:tc>
        <w:tc>
          <w:tcPr>
            <w:tcW w:w="3407" w:type="dxa"/>
          </w:tcPr>
          <w:p w14:paraId="46E8AE8E" w14:textId="2DD0E0CD" w:rsidR="008A302F" w:rsidRPr="00B41072" w:rsidRDefault="00A021E0" w:rsidP="00CF3424">
            <w:pPr>
              <w:spacing w:before="0" w:after="0" w:line="240" w:lineRule="auto"/>
              <w:jc w:val="left"/>
              <w:rPr>
                <w:lang w:val="id-ID"/>
              </w:rPr>
            </w:pPr>
            <w:r w:rsidRPr="00B41072">
              <w:rPr>
                <w:lang w:val="id-ID"/>
              </w:rPr>
              <w:t>0.276</w:t>
            </w:r>
          </w:p>
        </w:tc>
      </w:tr>
      <w:tr w:rsidR="008A302F" w:rsidRPr="00B41072" w14:paraId="3736F661" w14:textId="77777777" w:rsidTr="008A302F">
        <w:trPr>
          <w:jc w:val="center"/>
        </w:trPr>
        <w:tc>
          <w:tcPr>
            <w:tcW w:w="4508" w:type="dxa"/>
          </w:tcPr>
          <w:p w14:paraId="34F817CE" w14:textId="612B215F" w:rsidR="008A302F" w:rsidRPr="00B41072" w:rsidRDefault="008A302F" w:rsidP="00CF3424">
            <w:pPr>
              <w:spacing w:before="0" w:after="0" w:line="240" w:lineRule="auto"/>
              <w:jc w:val="left"/>
              <w:rPr>
                <w:lang w:val="id-ID"/>
              </w:rPr>
            </w:pPr>
            <w:r w:rsidRPr="00B41072">
              <w:rPr>
                <w:lang w:val="id-ID"/>
              </w:rPr>
              <w:t>ROUGE-2 F-</w:t>
            </w:r>
            <w:r w:rsidR="00BF1DDD" w:rsidRPr="00B41072">
              <w:rPr>
                <w:lang w:val="id-ID"/>
              </w:rPr>
              <w:t>Score</w:t>
            </w:r>
          </w:p>
        </w:tc>
        <w:tc>
          <w:tcPr>
            <w:tcW w:w="3407" w:type="dxa"/>
          </w:tcPr>
          <w:p w14:paraId="2CB613E7" w14:textId="1905B57B" w:rsidR="008A302F" w:rsidRPr="00B41072" w:rsidRDefault="00A021E0" w:rsidP="00CF3424">
            <w:pPr>
              <w:spacing w:before="0" w:after="0" w:line="240" w:lineRule="auto"/>
              <w:jc w:val="left"/>
              <w:rPr>
                <w:lang w:val="id-ID"/>
              </w:rPr>
            </w:pPr>
            <w:r w:rsidRPr="00B41072">
              <w:rPr>
                <w:lang w:val="id-ID"/>
              </w:rPr>
              <w:t>0.274</w:t>
            </w:r>
          </w:p>
        </w:tc>
      </w:tr>
    </w:tbl>
    <w:p w14:paraId="629071ED" w14:textId="66BA059A" w:rsidR="008E0F46" w:rsidRPr="00B41072" w:rsidRDefault="00FA451A" w:rsidP="00985677">
      <w:pPr>
        <w:pStyle w:val="Heading3"/>
        <w:rPr>
          <w:lang w:val="id-ID"/>
        </w:rPr>
      </w:pPr>
      <w:bookmarkStart w:id="54" w:name="_Toc502433488"/>
      <w:r w:rsidRPr="00B41072">
        <w:rPr>
          <w:lang w:val="id-ID"/>
        </w:rPr>
        <w:t>T</w:t>
      </w:r>
      <w:r w:rsidR="0070355D" w:rsidRPr="00B41072">
        <w:rPr>
          <w:lang w:val="id-ID"/>
        </w:rPr>
        <w:t>owards Coherent Multi-Document Summarization</w:t>
      </w:r>
      <w:bookmarkEnd w:id="54"/>
    </w:p>
    <w:p w14:paraId="03E9D6E0" w14:textId="407017AD" w:rsidR="008E0F46" w:rsidRPr="00B41072" w:rsidRDefault="007B2434" w:rsidP="008E0F46">
      <w:pPr>
        <w:rPr>
          <w:lang w:val="id-ID"/>
        </w:rPr>
      </w:pPr>
      <w:r w:rsidRPr="00B41072">
        <w:rPr>
          <w:lang w:val="id-ID"/>
        </w:rPr>
        <w:t>Christensen (2013) membangun sebuah sistem perin</w:t>
      </w:r>
      <w:r w:rsidR="00694E7E" w:rsidRPr="00B41072">
        <w:rPr>
          <w:lang w:val="id-ID"/>
        </w:rPr>
        <w:t>g</w:t>
      </w:r>
      <w:r w:rsidRPr="00B41072">
        <w:rPr>
          <w:lang w:val="id-ID"/>
        </w:rPr>
        <w:t>kasan multi-dokumen</w:t>
      </w:r>
      <w:r w:rsidR="00AB512C" w:rsidRPr="00B41072">
        <w:rPr>
          <w:lang w:val="id-ID"/>
        </w:rPr>
        <w:t xml:space="preserve"> </w:t>
      </w:r>
      <w:r w:rsidR="00694E7E" w:rsidRPr="00B41072">
        <w:rPr>
          <w:lang w:val="id-ID"/>
        </w:rPr>
        <w:t xml:space="preserve">yang dinamai G-Flow. </w:t>
      </w:r>
      <w:r w:rsidR="00FB541D" w:rsidRPr="00B41072">
        <w:rPr>
          <w:lang w:val="id-ID"/>
        </w:rPr>
        <w:t xml:space="preserve">G-Flow memperkenalkan metode pemilihan </w:t>
      </w:r>
      <w:r w:rsidR="00283F51" w:rsidRPr="00B41072">
        <w:rPr>
          <w:lang w:val="id-ID"/>
        </w:rPr>
        <w:t>sekaligus</w:t>
      </w:r>
      <w:r w:rsidR="00FB541D" w:rsidRPr="00B41072">
        <w:rPr>
          <w:lang w:val="id-ID"/>
        </w:rPr>
        <w:t xml:space="preserve"> penguru</w:t>
      </w:r>
      <w:r w:rsidR="0049748D" w:rsidRPr="00B41072">
        <w:rPr>
          <w:lang w:val="id-ID"/>
        </w:rPr>
        <w:t>tan kalimat yang mampu memilih kalimat penting dengan baik, namun tetap menjamin ringkasan koheren.</w:t>
      </w:r>
      <w:r w:rsidR="00E91101" w:rsidRPr="00B41072">
        <w:rPr>
          <w:lang w:val="id-ID"/>
        </w:rPr>
        <w:t xml:space="preserve"> Representasi yang digunakan adalah representasi</w:t>
      </w:r>
      <w:r w:rsidR="00F51E39">
        <w:t xml:space="preserve"> graf</w:t>
      </w:r>
      <w:r w:rsidR="00E91101" w:rsidRPr="00B41072">
        <w:rPr>
          <w:lang w:val="id-ID"/>
        </w:rPr>
        <w:t xml:space="preserve"> </w:t>
      </w:r>
      <w:r w:rsidR="00077782" w:rsidRPr="00B41072">
        <w:rPr>
          <w:i/>
          <w:lang w:val="id-ID"/>
        </w:rPr>
        <w:t>discourse</w:t>
      </w:r>
      <w:r w:rsidR="00F51E39">
        <w:rPr>
          <w:i/>
        </w:rPr>
        <w:t xml:space="preserve"> </w:t>
      </w:r>
      <w:r w:rsidR="00077782" w:rsidRPr="00B41072">
        <w:rPr>
          <w:i/>
          <w:lang w:val="id-ID"/>
        </w:rPr>
        <w:t xml:space="preserve"> </w:t>
      </w:r>
      <w:r w:rsidR="00D93ADC" w:rsidRPr="00B41072">
        <w:rPr>
          <w:lang w:val="id-ID"/>
        </w:rPr>
        <w:t xml:space="preserve">antar kalimat, yaitu </w:t>
      </w:r>
      <w:r w:rsidR="00797C92">
        <w:rPr>
          <w:i/>
          <w:lang w:val="id-ID"/>
        </w:rPr>
        <w:t>approximate discourse graph</w:t>
      </w:r>
      <w:r w:rsidR="00D93ADC" w:rsidRPr="00B41072">
        <w:rPr>
          <w:lang w:val="id-ID"/>
        </w:rPr>
        <w:t xml:space="preserve"> (ADG). Pada ADG, busur dari</w:t>
      </w:r>
      <w:r w:rsidR="00DC09FF">
        <w:t xml:space="preserve"> </w:t>
      </w:r>
      <w:r w:rsidR="00DC09FF">
        <w:lastRenderedPageBreak/>
        <w:t>kalimat ke-i</w:t>
      </w:r>
      <w:r w:rsidR="00D93ADC" w:rsidRPr="00B41072">
        <w:rPr>
          <w:lang w:val="id-ID"/>
        </w:rPr>
        <w:t xml:space="preserve">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00D93ADC" w:rsidRPr="00B41072">
        <w:rPr>
          <w:vertAlign w:val="subscript"/>
          <w:lang w:val="id-ID"/>
        </w:rPr>
        <w:t xml:space="preserve"> </w:t>
      </w:r>
      <w:r w:rsidR="00D93ADC" w:rsidRPr="00B41072">
        <w:rPr>
          <w:lang w:val="id-ID"/>
        </w:rPr>
        <w:t xml:space="preserve">ke </w:t>
      </w:r>
      <w:r w:rsidR="00DC09FF">
        <w:t xml:space="preserve">kalimat ke-j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oMath>
      <w:r w:rsidR="00D93ADC" w:rsidRPr="00B41072">
        <w:rPr>
          <w:vertAlign w:val="subscript"/>
          <w:lang w:val="id-ID"/>
        </w:rPr>
        <w:t xml:space="preserve"> </w:t>
      </w:r>
      <w:r w:rsidR="00D93ADC" w:rsidRPr="00B41072">
        <w:rPr>
          <w:lang w:val="id-ID"/>
        </w:rPr>
        <w:t xml:space="preserve">menyatakan </w:t>
      </w:r>
      <w:r w:rsidR="007175FA">
        <w:t>bahwa dalam penyusunan ringkasan,</w:t>
      </w:r>
      <w:r w:rsidR="009D1B1B">
        <w:t xml:space="preserve"> </w:t>
      </w:r>
      <w:r w:rsidR="00B43AC4">
        <w:t xml:space="preserve">kalimat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r>
          <w:rPr>
            <w:rFonts w:ascii="Cambria Math" w:hAnsi="Cambria Math"/>
            <w:lang w:val="id-ID"/>
          </w:rPr>
          <m:t xml:space="preserve"> </m:t>
        </m:r>
      </m:oMath>
      <w:r w:rsidR="00B43AC4">
        <w:t xml:space="preserve">tidak </w:t>
      </w:r>
      <w:r w:rsidR="00E82B21">
        <w:t>boleh</w:t>
      </w:r>
      <w:r w:rsidR="00C63318" w:rsidRPr="00B41072">
        <w:rPr>
          <w:lang w:val="id-ID"/>
        </w:rPr>
        <w:t xml:space="preserve"> </w:t>
      </w:r>
      <w:r w:rsidR="00B43AC4">
        <w:t xml:space="preserve">ditulis sebelum kalimat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00C63318" w:rsidRPr="00B41072">
        <w:rPr>
          <w:lang w:val="id-ID"/>
        </w:rPr>
        <w:t>.</w:t>
      </w:r>
    </w:p>
    <w:p w14:paraId="5D72796D" w14:textId="7CBF256E" w:rsidR="00DC62CF" w:rsidRPr="00EC0D2F" w:rsidRDefault="00DC62CF" w:rsidP="00DC62CF">
      <w:pPr>
        <w:tabs>
          <w:tab w:val="left" w:pos="6797"/>
        </w:tabs>
      </w:pPr>
      <w:r w:rsidRPr="00B41072">
        <w:rPr>
          <w:lang w:val="id-ID"/>
        </w:rPr>
        <w:t xml:space="preserve">Pembentukan busur dari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Pr="00B41072">
        <w:rPr>
          <w:vertAlign w:val="subscript"/>
          <w:lang w:val="id-ID"/>
        </w:rPr>
        <w:t xml:space="preserve"> </w:t>
      </w:r>
      <w:r w:rsidRPr="00B41072">
        <w:rPr>
          <w:lang w:val="id-ID"/>
        </w:rPr>
        <w:t xml:space="preserve">ke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oMath>
      <w:r w:rsidRPr="00B41072">
        <w:rPr>
          <w:vertAlign w:val="subscript"/>
          <w:lang w:val="id-ID"/>
        </w:rPr>
        <w:t xml:space="preserve"> </w:t>
      </w:r>
      <w:r w:rsidRPr="00B41072">
        <w:rPr>
          <w:lang w:val="id-ID"/>
        </w:rPr>
        <w:t>d</w:t>
      </w:r>
      <w:r w:rsidR="00FB0467" w:rsidRPr="00B41072">
        <w:rPr>
          <w:lang w:val="id-ID"/>
        </w:rPr>
        <w:t xml:space="preserve">ibangun dengan menghitung indikator apakah terdapat relasi </w:t>
      </w:r>
      <w:r w:rsidR="00FB0467" w:rsidRPr="00B41072">
        <w:rPr>
          <w:i/>
          <w:lang w:val="id-ID"/>
        </w:rPr>
        <w:t xml:space="preserve">discourse </w:t>
      </w:r>
      <w:r w:rsidR="00FB0467" w:rsidRPr="00B41072">
        <w:rPr>
          <w:lang w:val="id-ID"/>
        </w:rPr>
        <w:t xml:space="preserve">antar kedua kalimat tersebut, seperti </w:t>
      </w:r>
      <w:r w:rsidR="00C81EAC" w:rsidRPr="00B41072">
        <w:rPr>
          <w:i/>
          <w:lang w:val="id-ID"/>
        </w:rPr>
        <w:t>deverbal noun reference</w:t>
      </w:r>
      <w:r w:rsidR="00C81EAC" w:rsidRPr="00B41072">
        <w:rPr>
          <w:lang w:val="id-ID"/>
        </w:rPr>
        <w:t xml:space="preserve">, </w:t>
      </w:r>
      <w:r w:rsidR="00C81EAC" w:rsidRPr="00B41072">
        <w:rPr>
          <w:i/>
          <w:lang w:val="id-ID"/>
        </w:rPr>
        <w:t>event/entity continuation</w:t>
      </w:r>
      <w:r w:rsidR="00C81EAC" w:rsidRPr="00B41072">
        <w:rPr>
          <w:lang w:val="id-ID"/>
        </w:rPr>
        <w:t xml:space="preserve">, </w:t>
      </w:r>
      <w:r w:rsidR="00C81EAC" w:rsidRPr="00B41072">
        <w:rPr>
          <w:i/>
          <w:lang w:val="id-ID"/>
        </w:rPr>
        <w:t>d</w:t>
      </w:r>
      <w:r w:rsidR="00412C15" w:rsidRPr="00B41072">
        <w:rPr>
          <w:i/>
          <w:lang w:val="id-ID"/>
        </w:rPr>
        <w:t>i</w:t>
      </w:r>
      <w:r w:rsidR="00C81EAC" w:rsidRPr="00B41072">
        <w:rPr>
          <w:i/>
          <w:lang w:val="id-ID"/>
        </w:rPr>
        <w:t>scourse marker</w:t>
      </w:r>
      <w:r w:rsidR="00C81EAC" w:rsidRPr="00B41072">
        <w:rPr>
          <w:lang w:val="id-ID"/>
        </w:rPr>
        <w:t xml:space="preserve">, dan </w:t>
      </w:r>
      <w:r w:rsidR="00C81EAC" w:rsidRPr="00B41072">
        <w:rPr>
          <w:i/>
          <w:lang w:val="id-ID"/>
        </w:rPr>
        <w:t>co-referent</w:t>
      </w:r>
      <w:r w:rsidR="00C81EAC" w:rsidRPr="00B41072">
        <w:rPr>
          <w:lang w:val="id-ID"/>
        </w:rPr>
        <w:t>.</w:t>
      </w:r>
      <w:r w:rsidR="00764F9C" w:rsidRPr="00B41072">
        <w:rPr>
          <w:lang w:val="id-ID"/>
        </w:rPr>
        <w:t xml:space="preserve"> Bobot </w:t>
      </w:r>
      <w:r w:rsidR="0085033F" w:rsidRPr="00B41072">
        <w:rPr>
          <w:lang w:val="id-ID"/>
        </w:rPr>
        <w:t xml:space="preserve">positif </w:t>
      </w:r>
      <w:r w:rsidR="00764F9C" w:rsidRPr="00B41072">
        <w:rPr>
          <w:lang w:val="id-ID"/>
        </w:rPr>
        <w:t xml:space="preserve">pada busur tersebut merupakan jumlah indikator </w:t>
      </w:r>
      <w:r w:rsidR="00370FF3" w:rsidRPr="00B41072">
        <w:rPr>
          <w:lang w:val="id-ID"/>
        </w:rPr>
        <w:t>yang dipenuhi oleh</w:t>
      </w:r>
      <w:r w:rsidR="00580B4F" w:rsidRPr="00B41072">
        <w:rPr>
          <w:lang w:val="id-ID"/>
        </w:rPr>
        <w:t xml:space="preserve">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00580B4F" w:rsidRPr="00B41072">
        <w:rPr>
          <w:lang w:val="id-ID"/>
        </w:rPr>
        <w:t xml:space="preserve"> dan </w:t>
      </w:r>
      <m:oMath>
        <m:sSub>
          <m:sSubPr>
            <m:ctrlPr>
              <w:rPr>
                <w:rFonts w:ascii="Cambria Math" w:hAnsi="Cambria Math"/>
                <w:i/>
                <w:vertAlign w:val="subscript"/>
                <w:lang w:val="id-ID"/>
              </w:rPr>
            </m:ctrlPr>
          </m:sSubPr>
          <m:e>
            <m:r>
              <w:rPr>
                <w:rFonts w:ascii="Cambria Math" w:hAnsi="Cambria Math"/>
                <w:vertAlign w:val="subscript"/>
                <w:lang w:val="id-ID"/>
              </w:rPr>
              <m:t>s</m:t>
            </m:r>
          </m:e>
          <m:sub>
            <m:r>
              <w:rPr>
                <w:rFonts w:ascii="Cambria Math" w:hAnsi="Cambria Math"/>
                <w:vertAlign w:val="subscript"/>
                <w:lang w:val="id-ID"/>
              </w:rPr>
              <m:t>j</m:t>
            </m:r>
          </m:sub>
        </m:sSub>
      </m:oMath>
      <w:r w:rsidR="00F06412" w:rsidRPr="00B41072">
        <w:rPr>
          <w:lang w:val="id-ID"/>
        </w:rPr>
        <w:t xml:space="preserve">. </w:t>
      </w:r>
      <w:r w:rsidR="0050563E" w:rsidRPr="00B41072">
        <w:rPr>
          <w:lang w:val="id-ID"/>
        </w:rPr>
        <w:t>Misalnya, jika</w:t>
      </w:r>
      <w:r w:rsidR="00F06412" w:rsidRPr="00B41072">
        <w:rPr>
          <w:lang w:val="id-ID"/>
        </w:rPr>
        <w:t xml:space="preserve">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00F06412" w:rsidRPr="00B41072">
        <w:rPr>
          <w:vertAlign w:val="subscript"/>
          <w:lang w:val="id-ID"/>
        </w:rPr>
        <w:t xml:space="preserve"> </w:t>
      </w:r>
      <w:r w:rsidR="00F06412" w:rsidRPr="00B41072">
        <w:rPr>
          <w:lang w:val="id-ID"/>
        </w:rPr>
        <w:t xml:space="preserve">ke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oMath>
      <w:r w:rsidR="00F06412" w:rsidRPr="00B41072">
        <w:rPr>
          <w:vertAlign w:val="subscript"/>
          <w:lang w:val="id-ID"/>
        </w:rPr>
        <w:t xml:space="preserve"> </w:t>
      </w:r>
      <w:r w:rsidR="00F06412" w:rsidRPr="00B41072">
        <w:rPr>
          <w:lang w:val="id-ID"/>
        </w:rPr>
        <w:t xml:space="preserve">memiliki </w:t>
      </w:r>
      <w:r w:rsidR="00E64F7D" w:rsidRPr="00B41072">
        <w:rPr>
          <w:lang w:val="id-ID"/>
        </w:rPr>
        <w:t>relasi</w:t>
      </w:r>
      <w:r w:rsidR="00F06412" w:rsidRPr="00B41072">
        <w:rPr>
          <w:lang w:val="id-ID"/>
        </w:rPr>
        <w:t xml:space="preserve"> </w:t>
      </w:r>
      <w:r w:rsidR="004C3655" w:rsidRPr="00B41072">
        <w:rPr>
          <w:i/>
          <w:lang w:val="id-ID"/>
        </w:rPr>
        <w:t>discourse</w:t>
      </w:r>
      <w:r w:rsidR="00412C15" w:rsidRPr="00B41072">
        <w:rPr>
          <w:lang w:val="id-ID"/>
        </w:rPr>
        <w:t xml:space="preserve"> karena indikator </w:t>
      </w:r>
      <w:r w:rsidR="00F95DFE" w:rsidRPr="00B41072">
        <w:rPr>
          <w:i/>
          <w:lang w:val="id-ID"/>
        </w:rPr>
        <w:t>discourse marker</w:t>
      </w:r>
      <w:r w:rsidR="00F95DFE" w:rsidRPr="00B41072">
        <w:rPr>
          <w:lang w:val="id-ID"/>
        </w:rPr>
        <w:t>, dan</w:t>
      </w:r>
      <w:r w:rsidR="00EC0422" w:rsidRPr="00B41072">
        <w:rPr>
          <w:lang w:val="id-ID"/>
        </w:rPr>
        <w:t xml:space="preserve"> acuan</w:t>
      </w:r>
      <w:r w:rsidR="00F95DFE" w:rsidRPr="00B41072">
        <w:rPr>
          <w:lang w:val="id-ID"/>
        </w:rPr>
        <w:t xml:space="preserve"> </w:t>
      </w:r>
      <w:r w:rsidR="00F95DFE" w:rsidRPr="00B41072">
        <w:rPr>
          <w:i/>
          <w:lang w:val="id-ID"/>
        </w:rPr>
        <w:t>co-referent</w:t>
      </w:r>
      <w:r w:rsidR="00F95DFE" w:rsidRPr="00B41072">
        <w:rPr>
          <w:lang w:val="id-ID"/>
        </w:rPr>
        <w:t>, maka bobot busur tersebut adalah dua.</w:t>
      </w:r>
      <w:r w:rsidR="008A40E8" w:rsidRPr="00B41072">
        <w:rPr>
          <w:lang w:val="id-ID"/>
        </w:rPr>
        <w:t xml:space="preserve"> </w:t>
      </w:r>
      <w:r w:rsidR="003440E9" w:rsidRPr="00B41072">
        <w:rPr>
          <w:lang w:val="id-ID"/>
        </w:rPr>
        <w:t xml:space="preserve">Selain bobot positif, graf dapat memiliki bobot negatif, yaitu apabila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oMath>
      <w:r w:rsidR="003440E9" w:rsidRPr="00B41072">
        <w:rPr>
          <w:vertAlign w:val="subscript"/>
          <w:lang w:val="id-ID"/>
        </w:rPr>
        <w:t xml:space="preserve"> </w:t>
      </w:r>
      <w:r w:rsidR="003440E9" w:rsidRPr="00B41072">
        <w:rPr>
          <w:lang w:val="id-ID"/>
        </w:rPr>
        <w:t>memiliki</w:t>
      </w:r>
      <w:r w:rsidR="0017630E" w:rsidRPr="00B41072">
        <w:rPr>
          <w:lang w:val="id-ID"/>
        </w:rPr>
        <w:t xml:space="preserve"> </w:t>
      </w:r>
      <w:r w:rsidR="0017630E" w:rsidRPr="00B41072">
        <w:rPr>
          <w:i/>
          <w:lang w:val="id-ID"/>
        </w:rPr>
        <w:t>deverbal noun reference</w:t>
      </w:r>
      <w:r w:rsidR="00EC0422" w:rsidRPr="00B41072">
        <w:rPr>
          <w:lang w:val="id-ID"/>
        </w:rPr>
        <w:t xml:space="preserve">, </w:t>
      </w:r>
      <w:r w:rsidR="00EC0422" w:rsidRPr="00B41072">
        <w:rPr>
          <w:i/>
          <w:lang w:val="id-ID"/>
        </w:rPr>
        <w:t>discourse marker</w:t>
      </w:r>
      <w:r w:rsidR="00EC0422" w:rsidRPr="00B41072">
        <w:rPr>
          <w:lang w:val="id-ID"/>
        </w:rPr>
        <w:t xml:space="preserve">, atau acuan </w:t>
      </w:r>
      <w:r w:rsidR="00EC0422" w:rsidRPr="00B41072">
        <w:rPr>
          <w:i/>
          <w:lang w:val="id-ID"/>
        </w:rPr>
        <w:t>co-referent</w:t>
      </w:r>
      <w:r w:rsidR="00EC0422" w:rsidRPr="00B41072">
        <w:rPr>
          <w:lang w:val="id-ID"/>
        </w:rPr>
        <w:t xml:space="preserve"> yang tidak dapat dipenuhi oleh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00EC0D2F">
        <w:t>. Bobot negatif memiliki arti bahwa</w:t>
      </w:r>
      <w:r w:rsidR="00AF11E7">
        <w:t xml:space="preserve"> jika kedua kalimat disusun dalam satu ringkasan, maka ringkasan dapat menjadi tidak koheren</w:t>
      </w:r>
      <w:r w:rsidR="00EC0D2F">
        <w:t>.</w:t>
      </w:r>
    </w:p>
    <w:p w14:paraId="5A05C5CE" w14:textId="235391C5" w:rsidR="00144828" w:rsidRPr="00B41072" w:rsidRDefault="00144828" w:rsidP="00DC62CF">
      <w:pPr>
        <w:tabs>
          <w:tab w:val="left" w:pos="6797"/>
        </w:tabs>
        <w:rPr>
          <w:lang w:val="id-ID"/>
        </w:rPr>
      </w:pPr>
      <w:r w:rsidRPr="00B41072">
        <w:rPr>
          <w:lang w:val="id-ID"/>
        </w:rPr>
        <w:t>Untuk membuat ringkasan, akan diperhitungkan terlebih dahulu tiga aspek utama, yaitu koherensi</w:t>
      </w:r>
      <w:r w:rsidR="0043193B" w:rsidRPr="00B41072">
        <w:rPr>
          <w:lang w:val="id-ID"/>
        </w:rPr>
        <w:t xml:space="preserve"> ringkasan</w:t>
      </w:r>
      <w:r w:rsidRPr="00B41072">
        <w:rPr>
          <w:lang w:val="id-ID"/>
        </w:rPr>
        <w:t xml:space="preserve">, kepentingan </w:t>
      </w:r>
      <w:r w:rsidR="004E2B50" w:rsidRPr="00B41072">
        <w:rPr>
          <w:lang w:val="id-ID"/>
        </w:rPr>
        <w:t xml:space="preserve">seluruh </w:t>
      </w:r>
      <w:r w:rsidRPr="00B41072">
        <w:rPr>
          <w:lang w:val="id-ID"/>
        </w:rPr>
        <w:t xml:space="preserve">kalimat, dan redundansi. </w:t>
      </w:r>
      <w:r w:rsidR="00165E4C" w:rsidRPr="00B41072">
        <w:rPr>
          <w:lang w:val="id-ID"/>
        </w:rPr>
        <w:t>Koherensi ringkasan dihitung dengan persamaan</w:t>
      </w:r>
      <w:r w:rsidR="003440E9" w:rsidRPr="00B41072">
        <w:rPr>
          <w:lang w:val="id-ID"/>
        </w:rPr>
        <w:t xml:space="preserve"> (II-</w:t>
      </w:r>
      <w:r w:rsidR="00194DC8" w:rsidRPr="00B41072">
        <w:rPr>
          <w:lang w:val="id-ID"/>
        </w:rPr>
        <w:t>12</w:t>
      </w:r>
      <w:r w:rsidR="003440E9" w:rsidRPr="00B41072">
        <w:rPr>
          <w:lang w:val="id-ID"/>
        </w:rPr>
        <w:t>)</w:t>
      </w:r>
      <w:r w:rsidR="00165E4C" w:rsidRPr="00B41072">
        <w:rPr>
          <w:lang w:val="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4051DB" w:rsidRPr="00B41072" w14:paraId="6D60DD61" w14:textId="77777777" w:rsidTr="00E96B4B">
        <w:tc>
          <w:tcPr>
            <w:tcW w:w="250" w:type="pct"/>
            <w:vAlign w:val="center"/>
          </w:tcPr>
          <w:p w14:paraId="39B724A3" w14:textId="77777777" w:rsidR="004051DB" w:rsidRPr="00B41072" w:rsidRDefault="004051DB" w:rsidP="00E96B4B">
            <w:pPr>
              <w:jc w:val="center"/>
              <w:rPr>
                <w:lang w:val="id-ID"/>
              </w:rPr>
            </w:pPr>
          </w:p>
        </w:tc>
        <w:tc>
          <w:tcPr>
            <w:tcW w:w="1666" w:type="pct"/>
            <w:vAlign w:val="center"/>
          </w:tcPr>
          <w:p w14:paraId="42055955" w14:textId="17905476" w:rsidR="004051DB" w:rsidRPr="00B41072" w:rsidRDefault="004051DB" w:rsidP="00E96B4B">
            <w:pPr>
              <w:tabs>
                <w:tab w:val="left" w:pos="6797"/>
              </w:tabs>
              <w:jc w:val="center"/>
              <w:rPr>
                <w:lang w:val="id-ID"/>
              </w:rPr>
            </w:pPr>
            <m:oMathPara>
              <m:oMath>
                <m:r>
                  <w:rPr>
                    <w:rFonts w:ascii="Cambria Math" w:hAnsi="Cambria Math"/>
                    <w:lang w:val="id-ID"/>
                  </w:rPr>
                  <m:t>Coh(X) =</m:t>
                </m:r>
                <m:nary>
                  <m:naryPr>
                    <m:chr m:val="∑"/>
                    <m:limLoc m:val="undOvr"/>
                    <m:supHide m:val="1"/>
                    <m:ctrlPr>
                      <w:rPr>
                        <w:rFonts w:ascii="Cambria Math" w:hAnsi="Cambria Math"/>
                        <w:i/>
                        <w:lang w:val="id-ID"/>
                      </w:rPr>
                    </m:ctrlPr>
                  </m:naryPr>
                  <m:sub>
                    <m:r>
                      <w:rPr>
                        <w:rFonts w:ascii="Cambria Math" w:hAnsi="Cambria Math"/>
                        <w:lang w:val="id-ID"/>
                      </w:rPr>
                      <m:t>i=1..|X|-1</m:t>
                    </m:r>
                  </m:sub>
                  <m:sup/>
                  <m:e>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G+</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i+1</m:t>
                        </m:r>
                      </m:sub>
                    </m:sSub>
                    <m:r>
                      <w:rPr>
                        <w:rFonts w:ascii="Cambria Math" w:hAnsi="Cambria Math"/>
                        <w:lang w:val="id-ID"/>
                      </w:rPr>
                      <m:t>)+λ</m:t>
                    </m:r>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G-</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i+1</m:t>
                        </m:r>
                      </m:sub>
                    </m:sSub>
                    <m:r>
                      <w:rPr>
                        <w:rFonts w:ascii="Cambria Math" w:hAnsi="Cambria Math"/>
                        <w:lang w:val="id-ID"/>
                      </w:rPr>
                      <m:t>)</m:t>
                    </m:r>
                  </m:e>
                </m:nary>
              </m:oMath>
            </m:oMathPara>
          </w:p>
        </w:tc>
        <w:tc>
          <w:tcPr>
            <w:tcW w:w="250" w:type="pct"/>
            <w:vAlign w:val="center"/>
          </w:tcPr>
          <w:p w14:paraId="6240DCBB" w14:textId="2F53626D" w:rsidR="004051DB" w:rsidRPr="00B41072" w:rsidRDefault="004051DB" w:rsidP="00E96B4B">
            <w:pPr>
              <w:jc w:val="center"/>
              <w:rPr>
                <w:lang w:val="id-ID"/>
              </w:rPr>
            </w:pPr>
            <w:r w:rsidRPr="00B41072">
              <w:rPr>
                <w:lang w:val="id-ID"/>
              </w:rPr>
              <w:t>(II-</w:t>
            </w:r>
            <w:r w:rsidR="00194DC8" w:rsidRPr="00B41072">
              <w:rPr>
                <w:lang w:val="id-ID"/>
              </w:rPr>
              <w:t>12</w:t>
            </w:r>
            <w:r w:rsidRPr="00B41072">
              <w:rPr>
                <w:lang w:val="id-ID"/>
              </w:rPr>
              <w:t>)</w:t>
            </w:r>
          </w:p>
        </w:tc>
      </w:tr>
    </w:tbl>
    <w:p w14:paraId="52D17896" w14:textId="25C99938" w:rsidR="00987AEB" w:rsidRPr="00B41072" w:rsidRDefault="00987AEB" w:rsidP="00DC62CF">
      <w:pPr>
        <w:tabs>
          <w:tab w:val="left" w:pos="6797"/>
        </w:tabs>
        <w:rPr>
          <w:lang w:val="id-ID"/>
        </w:rPr>
      </w:pPr>
      <w:r w:rsidRPr="00B41072">
        <w:rPr>
          <w:lang w:val="id-ID"/>
        </w:rPr>
        <w:t xml:space="preserve">Di mana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G+</m:t>
            </m:r>
          </m:sub>
        </m:sSub>
      </m:oMath>
      <w:r w:rsidR="00637E50" w:rsidRPr="00B41072">
        <w:rPr>
          <w:lang w:val="id-ID"/>
        </w:rPr>
        <w:t xml:space="preserve"> </w:t>
      </w:r>
      <w:r w:rsidRPr="00B41072">
        <w:rPr>
          <w:lang w:val="id-ID"/>
        </w:rPr>
        <w:t xml:space="preserve">merupakan kumpulan busur positif dan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G-</m:t>
            </m:r>
          </m:sub>
        </m:sSub>
      </m:oMath>
      <w:r w:rsidR="00637E50" w:rsidRPr="00B41072">
        <w:rPr>
          <w:lang w:val="id-ID"/>
        </w:rPr>
        <w:t xml:space="preserve"> </w:t>
      </w:r>
      <w:r w:rsidRPr="00B41072">
        <w:rPr>
          <w:lang w:val="id-ID"/>
        </w:rPr>
        <w:t xml:space="preserve">merupakan kumpulan busur netgatif. </w:t>
      </w:r>
      <m:oMath>
        <m:r>
          <w:rPr>
            <w:rFonts w:ascii="Cambria Math" w:hAnsi="Cambria Math"/>
            <w:lang w:val="id-ID"/>
          </w:rPr>
          <m:t>λ</m:t>
        </m:r>
      </m:oMath>
      <w:r w:rsidRPr="00B41072">
        <w:rPr>
          <w:lang w:val="id-ID"/>
        </w:rPr>
        <w:t xml:space="preserve"> merupakan koefisien untuk memberi bobot seberapa besar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G-</m:t>
            </m:r>
          </m:sub>
        </m:sSub>
      </m:oMath>
      <w:r w:rsidRPr="00B41072">
        <w:rPr>
          <w:lang w:val="id-ID"/>
        </w:rPr>
        <w:t xml:space="preserve"> akan berpengaruh</w:t>
      </w:r>
      <w:r w:rsidR="00F80EEC" w:rsidRPr="00B41072">
        <w:rPr>
          <w:lang w:val="id-ID"/>
        </w:rPr>
        <w:t>.</w:t>
      </w:r>
    </w:p>
    <w:p w14:paraId="3387E3F9" w14:textId="066FB70F" w:rsidR="00D82190" w:rsidRPr="00B41072" w:rsidRDefault="00406C10" w:rsidP="006E0BA1">
      <w:pPr>
        <w:tabs>
          <w:tab w:val="left" w:pos="6797"/>
        </w:tabs>
        <w:rPr>
          <w:lang w:val="id-ID"/>
        </w:rPr>
      </w:pPr>
      <w:r w:rsidRPr="00B41072">
        <w:rPr>
          <w:lang w:val="id-ID"/>
        </w:rPr>
        <w:t>Kepentingan seluruh kalimat kemudian dihitung dengan menggunakan regresi linier</w:t>
      </w:r>
      <w:r w:rsidR="0050475C" w:rsidRPr="00B41072">
        <w:rPr>
          <w:lang w:val="id-ID"/>
        </w:rPr>
        <w:t xml:space="preserve"> dengan fitur-fitur </w:t>
      </w:r>
      <w:r w:rsidR="00485846" w:rsidRPr="00B41072">
        <w:rPr>
          <w:lang w:val="id-ID"/>
        </w:rPr>
        <w:t>klasi</w:t>
      </w:r>
      <w:r w:rsidR="007F7C8A">
        <w:rPr>
          <w:lang w:val="id-ID"/>
        </w:rPr>
        <w:t>k</w:t>
      </w:r>
      <w:r w:rsidR="00C376A8" w:rsidRPr="00B41072">
        <w:rPr>
          <w:lang w:val="id-ID"/>
        </w:rPr>
        <w:t xml:space="preserve">, seperti posisi kalimat, jumlah </w:t>
      </w:r>
      <w:r w:rsidR="00C376A8" w:rsidRPr="00B41072">
        <w:rPr>
          <w:i/>
          <w:lang w:val="id-ID"/>
        </w:rPr>
        <w:t>proper noun</w:t>
      </w:r>
      <w:r w:rsidR="00C376A8" w:rsidRPr="00B41072">
        <w:rPr>
          <w:lang w:val="id-ID"/>
        </w:rPr>
        <w:t xml:space="preserve"> pada kalimat, dst</w:t>
      </w:r>
      <w:r w:rsidRPr="00B41072">
        <w:rPr>
          <w:lang w:val="id-ID"/>
        </w:rPr>
        <w:t>.</w:t>
      </w:r>
      <w:r w:rsidR="00250542" w:rsidRPr="00B41072">
        <w:rPr>
          <w:lang w:val="id-ID"/>
        </w:rPr>
        <w:t xml:space="preserve"> </w:t>
      </w:r>
      <w:r w:rsidR="000B11AD" w:rsidRPr="00B41072">
        <w:rPr>
          <w:lang w:val="id-ID"/>
        </w:rPr>
        <w:t xml:space="preserve">Parameter regresi linier dipelajari terhadap data latih dengan masukan kalimat berupa fitur-fiturnya dan keluaran </w:t>
      </w:r>
      <w:r w:rsidR="000920A4" w:rsidRPr="00B41072">
        <w:rPr>
          <w:lang w:val="id-ID"/>
        </w:rPr>
        <w:t xml:space="preserve">skor ROUGE-1 dari kalimat tersebut </w:t>
      </w:r>
      <w:r w:rsidR="00326FC1" w:rsidRPr="00B41072">
        <w:rPr>
          <w:lang w:val="id-ID"/>
        </w:rPr>
        <w:t xml:space="preserve">terhadap ringkasan </w:t>
      </w:r>
      <w:r w:rsidR="00992918">
        <w:t>acuan</w:t>
      </w:r>
      <w:r w:rsidR="000920A4" w:rsidRPr="00B41072">
        <w:rPr>
          <w:lang w:val="id-ID"/>
        </w:rPr>
        <w:t xml:space="preserve">. </w:t>
      </w:r>
      <w:r w:rsidRPr="00B41072">
        <w:rPr>
          <w:lang w:val="id-ID"/>
        </w:rPr>
        <w:t xml:space="preserve"> </w:t>
      </w:r>
      <w:r w:rsidR="000B094E" w:rsidRPr="00B41072">
        <w:rPr>
          <w:lang w:val="id-ID"/>
        </w:rPr>
        <w:t xml:space="preserve">Kepentingan seluruh kalimat merupakan jumlah kepentingan dari setiap kalimat pada ringkasan seperti pada persamaan </w:t>
      </w:r>
      <w:r w:rsidR="00720AF2" w:rsidRPr="00B41072">
        <w:rPr>
          <w:lang w:val="id-ID"/>
        </w:rPr>
        <w:t>(II-</w:t>
      </w:r>
      <w:r w:rsidR="005364A1" w:rsidRPr="00B41072">
        <w:rPr>
          <w:lang w:val="id-ID"/>
        </w:rPr>
        <w:t>13</w:t>
      </w:r>
      <w:r w:rsidR="00720AF2" w:rsidRPr="00B41072">
        <w:rPr>
          <w:lang w:val="id-ID"/>
        </w:rPr>
        <w:t>)</w:t>
      </w:r>
      <w:r w:rsidR="006E0BA1" w:rsidRPr="00B41072">
        <w:rPr>
          <w:lang w:val="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4051DB" w:rsidRPr="00B41072" w14:paraId="6AF50AD8" w14:textId="77777777" w:rsidTr="005D4714">
        <w:tc>
          <w:tcPr>
            <w:tcW w:w="250" w:type="pct"/>
            <w:vAlign w:val="center"/>
          </w:tcPr>
          <w:p w14:paraId="3634E405" w14:textId="77777777" w:rsidR="004051DB" w:rsidRPr="00B41072" w:rsidRDefault="004051DB" w:rsidP="005D4714">
            <w:pPr>
              <w:jc w:val="center"/>
              <w:rPr>
                <w:lang w:val="id-ID"/>
              </w:rPr>
            </w:pPr>
          </w:p>
        </w:tc>
        <w:tc>
          <w:tcPr>
            <w:tcW w:w="1666" w:type="pct"/>
            <w:vAlign w:val="center"/>
          </w:tcPr>
          <w:p w14:paraId="261C7526" w14:textId="493562A6" w:rsidR="004051DB" w:rsidRPr="00B41072" w:rsidRDefault="00E96B4B" w:rsidP="00E96B4B">
            <w:pPr>
              <w:tabs>
                <w:tab w:val="left" w:pos="6797"/>
              </w:tabs>
              <w:rPr>
                <w:lang w:val="id-ID"/>
              </w:rPr>
            </w:pPr>
            <m:oMathPara>
              <m:oMath>
                <m:r>
                  <w:rPr>
                    <w:rFonts w:ascii="Cambria Math" w:hAnsi="Cambria Math"/>
                    <w:lang w:val="id-ID"/>
                  </w:rPr>
                  <m:t>Sal(X) =</m:t>
                </m:r>
                <m:nary>
                  <m:naryPr>
                    <m:chr m:val="∑"/>
                    <m:limLoc m:val="undOvr"/>
                    <m:supHide m:val="1"/>
                    <m:ctrlPr>
                      <w:rPr>
                        <w:rFonts w:ascii="Cambria Math" w:hAnsi="Cambria Math"/>
                        <w:i/>
                        <w:lang w:val="id-ID"/>
                      </w:rPr>
                    </m:ctrlPr>
                  </m:naryPr>
                  <m:sub>
                    <m:r>
                      <w:rPr>
                        <w:rFonts w:ascii="Cambria Math" w:hAnsi="Cambria Math"/>
                        <w:lang w:val="id-ID"/>
                      </w:rPr>
                      <m:t>i=1..|X|-1</m:t>
                    </m:r>
                  </m:sub>
                  <m:sup/>
                  <m:e>
                    <m:r>
                      <w:rPr>
                        <w:rFonts w:ascii="Cambria Math" w:hAnsi="Cambria Math"/>
                        <w:lang w:val="id-ID"/>
                      </w:rPr>
                      <m:t>Sal(</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e>
                </m:nary>
              </m:oMath>
            </m:oMathPara>
          </w:p>
        </w:tc>
        <w:tc>
          <w:tcPr>
            <w:tcW w:w="250" w:type="pct"/>
            <w:vAlign w:val="center"/>
          </w:tcPr>
          <w:p w14:paraId="2CC70AC6" w14:textId="4FE27FB1" w:rsidR="004051DB" w:rsidRPr="00B41072" w:rsidRDefault="004051DB" w:rsidP="005D4714">
            <w:pPr>
              <w:jc w:val="center"/>
              <w:rPr>
                <w:lang w:val="id-ID"/>
              </w:rPr>
            </w:pPr>
            <w:r w:rsidRPr="00B41072">
              <w:rPr>
                <w:lang w:val="id-ID"/>
              </w:rPr>
              <w:t>(II-</w:t>
            </w:r>
            <w:r w:rsidR="005364A1" w:rsidRPr="00B41072">
              <w:rPr>
                <w:lang w:val="id-ID"/>
              </w:rPr>
              <w:t>13</w:t>
            </w:r>
            <w:r w:rsidRPr="00B41072">
              <w:rPr>
                <w:lang w:val="id-ID"/>
              </w:rPr>
              <w:t>)</w:t>
            </w:r>
          </w:p>
        </w:tc>
      </w:tr>
    </w:tbl>
    <w:p w14:paraId="4F98DC74" w14:textId="7AA28501" w:rsidR="00D82190" w:rsidRPr="004662FD" w:rsidRDefault="00D82190" w:rsidP="00DC62CF">
      <w:pPr>
        <w:tabs>
          <w:tab w:val="left" w:pos="6797"/>
        </w:tabs>
      </w:pPr>
      <w:r w:rsidRPr="00B41072">
        <w:rPr>
          <w:lang w:val="id-ID"/>
        </w:rPr>
        <w:t xml:space="preserve">Untuk mengatasi redundansi, </w:t>
      </w:r>
      <w:r w:rsidR="002B3857" w:rsidRPr="00B41072">
        <w:rPr>
          <w:lang w:val="id-ID"/>
        </w:rPr>
        <w:t>setiap kalimat awalnya diproses terlebih dahulu menggunakan OLLIE (Mausam dkk., 2012), di mana O</w:t>
      </w:r>
      <w:r w:rsidR="00B2358E" w:rsidRPr="00B41072">
        <w:rPr>
          <w:lang w:val="id-ID"/>
        </w:rPr>
        <w:t xml:space="preserve">LLIE akan mengubah kalimat menjadi </w:t>
      </w:r>
      <w:r w:rsidR="005B495D" w:rsidRPr="00B41072">
        <w:rPr>
          <w:lang w:val="id-ID"/>
        </w:rPr>
        <w:t xml:space="preserve">komponen </w:t>
      </w:r>
      <w:r w:rsidR="005B495D" w:rsidRPr="002372D9">
        <w:rPr>
          <w:i/>
          <w:lang w:val="id-ID"/>
        </w:rPr>
        <w:t>tuple</w:t>
      </w:r>
      <w:r w:rsidR="005B495D" w:rsidRPr="00B41072">
        <w:rPr>
          <w:lang w:val="id-ID"/>
        </w:rPr>
        <w:t xml:space="preserve"> relasi dengan bentuk (argumen 1, frasa relasi, argumen 2)</w:t>
      </w:r>
      <w:r w:rsidR="00346732" w:rsidRPr="00B41072">
        <w:rPr>
          <w:lang w:val="id-ID"/>
        </w:rPr>
        <w:t>. Kedua kalimat dinyatakan redundan apabila pa</w:t>
      </w:r>
      <w:r w:rsidR="00C85EE7" w:rsidRPr="00B41072">
        <w:rPr>
          <w:lang w:val="id-ID"/>
        </w:rPr>
        <w:t xml:space="preserve">da </w:t>
      </w:r>
      <w:r w:rsidR="00C85EE7" w:rsidRPr="002372D9">
        <w:rPr>
          <w:i/>
          <w:lang w:val="id-ID"/>
        </w:rPr>
        <w:t>tuple</w:t>
      </w:r>
      <w:r w:rsidR="00C85EE7" w:rsidRPr="00B41072">
        <w:rPr>
          <w:lang w:val="id-ID"/>
        </w:rPr>
        <w:t xml:space="preserve"> masing-masing </w:t>
      </w:r>
      <w:r w:rsidR="00DA0A47" w:rsidRPr="00B41072">
        <w:rPr>
          <w:lang w:val="id-ID"/>
        </w:rPr>
        <w:t>kalimat, terdapat</w:t>
      </w:r>
      <w:r w:rsidR="00C85EE7" w:rsidRPr="00B41072">
        <w:rPr>
          <w:lang w:val="id-ID"/>
        </w:rPr>
        <w:t xml:space="preserve"> satu argumen yang merupaka</w:t>
      </w:r>
      <w:r w:rsidR="00F73A66" w:rsidRPr="00B41072">
        <w:rPr>
          <w:lang w:val="id-ID"/>
        </w:rPr>
        <w:t>n</w:t>
      </w:r>
      <w:r w:rsidR="00C85EE7" w:rsidRPr="00B41072">
        <w:rPr>
          <w:lang w:val="id-ID"/>
        </w:rPr>
        <w:t xml:space="preserve"> sinonim</w:t>
      </w:r>
      <w:r w:rsidR="00D11A06" w:rsidRPr="00B41072">
        <w:rPr>
          <w:lang w:val="id-ID"/>
        </w:rPr>
        <w:t xml:space="preserve">, dan terdapat </w:t>
      </w:r>
      <w:r w:rsidR="00C85EE7" w:rsidRPr="00B41072">
        <w:rPr>
          <w:lang w:val="id-ID"/>
        </w:rPr>
        <w:t>kata kerja yang</w:t>
      </w:r>
      <w:r w:rsidR="00D41576" w:rsidRPr="00B41072">
        <w:rPr>
          <w:lang w:val="id-ID"/>
        </w:rPr>
        <w:t xml:space="preserve"> merupakan sinonim </w:t>
      </w:r>
      <w:r w:rsidR="00CB652D" w:rsidRPr="00B41072">
        <w:rPr>
          <w:lang w:val="id-ID"/>
        </w:rPr>
        <w:t xml:space="preserve">pada </w:t>
      </w:r>
      <w:r w:rsidR="002922DF" w:rsidRPr="00B41072">
        <w:rPr>
          <w:lang w:val="id-ID"/>
        </w:rPr>
        <w:t>frasa relasinya.</w:t>
      </w:r>
    </w:p>
    <w:p w14:paraId="7B6C0CF5" w14:textId="23C3BE80" w:rsidR="004C533B" w:rsidRPr="00B41072" w:rsidRDefault="006F5F99" w:rsidP="00DC62CF">
      <w:pPr>
        <w:tabs>
          <w:tab w:val="left" w:pos="6797"/>
        </w:tabs>
        <w:rPr>
          <w:lang w:val="id-ID"/>
        </w:rPr>
      </w:pPr>
      <w:r w:rsidRPr="00B41072">
        <w:rPr>
          <w:lang w:val="id-ID"/>
        </w:rPr>
        <w:t>Dari ketiga konsep di atas</w:t>
      </w:r>
      <w:r w:rsidR="00277A24" w:rsidRPr="00B41072">
        <w:rPr>
          <w:lang w:val="id-ID"/>
        </w:rPr>
        <w:t xml:space="preserve">, maka </w:t>
      </w:r>
      <w:r w:rsidR="00404787" w:rsidRPr="00B41072">
        <w:rPr>
          <w:lang w:val="id-ID"/>
        </w:rPr>
        <w:t>persamaan (II-1</w:t>
      </w:r>
      <w:r w:rsidR="005F6A2F" w:rsidRPr="00B41072">
        <w:rPr>
          <w:lang w:val="id-ID"/>
        </w:rPr>
        <w:t>4</w:t>
      </w:r>
      <w:r w:rsidR="007F6177" w:rsidRPr="00B41072">
        <w:rPr>
          <w:lang w:val="id-ID"/>
        </w:rPr>
        <w:t>)</w:t>
      </w:r>
      <w:r w:rsidR="009862FC" w:rsidRPr="00B41072">
        <w:rPr>
          <w:lang w:val="id-ID"/>
        </w:rPr>
        <w:t xml:space="preserve"> adalah fungsi objektif yang harus dipenuhi untuk menghasilkan ringkasan terbaik.</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4051DB" w:rsidRPr="00B41072" w14:paraId="7162D721" w14:textId="77777777" w:rsidTr="005D4714">
        <w:tc>
          <w:tcPr>
            <w:tcW w:w="250" w:type="pct"/>
            <w:vAlign w:val="center"/>
          </w:tcPr>
          <w:p w14:paraId="2F7BB149" w14:textId="77777777" w:rsidR="004051DB" w:rsidRPr="00B41072" w:rsidRDefault="004051DB" w:rsidP="005D4714">
            <w:pPr>
              <w:jc w:val="center"/>
              <w:rPr>
                <w:lang w:val="id-ID"/>
              </w:rPr>
            </w:pPr>
          </w:p>
        </w:tc>
        <w:tc>
          <w:tcPr>
            <w:tcW w:w="1666" w:type="pct"/>
            <w:vAlign w:val="center"/>
          </w:tcPr>
          <w:p w14:paraId="2A620A09" w14:textId="77777777" w:rsidR="004321F7" w:rsidRPr="00B41072" w:rsidRDefault="004321F7" w:rsidP="004321F7">
            <w:pPr>
              <w:tabs>
                <w:tab w:val="left" w:pos="6797"/>
              </w:tabs>
              <w:rPr>
                <w:lang w:val="id-ID"/>
              </w:rPr>
            </w:pPr>
            <m:oMathPara>
              <m:oMath>
                <m:r>
                  <w:rPr>
                    <w:rFonts w:ascii="Cambria Math" w:hAnsi="Cambria Math"/>
                    <w:lang w:val="id-ID"/>
                  </w:rPr>
                  <m:t>maximize F</m:t>
                </m:r>
                <m:d>
                  <m:dPr>
                    <m:ctrlPr>
                      <w:rPr>
                        <w:rFonts w:ascii="Cambria Math" w:hAnsi="Cambria Math"/>
                        <w:i/>
                        <w:lang w:val="id-ID"/>
                      </w:rPr>
                    </m:ctrlPr>
                  </m:dPr>
                  <m:e>
                    <m:r>
                      <w:rPr>
                        <w:rFonts w:ascii="Cambria Math" w:hAnsi="Cambria Math"/>
                        <w:lang w:val="id-ID"/>
                      </w:rPr>
                      <m:t>X</m:t>
                    </m:r>
                  </m:e>
                </m:d>
                <m:r>
                  <w:rPr>
                    <w:rFonts w:ascii="Cambria Math" w:hAnsi="Cambria Math"/>
                    <w:lang w:val="id-ID"/>
                  </w:rPr>
                  <m:t>≜ Sal</m:t>
                </m:r>
                <m:d>
                  <m:dPr>
                    <m:ctrlPr>
                      <w:rPr>
                        <w:rFonts w:ascii="Cambria Math" w:hAnsi="Cambria Math"/>
                        <w:i/>
                        <w:lang w:val="id-ID"/>
                      </w:rPr>
                    </m:ctrlPr>
                  </m:dPr>
                  <m:e>
                    <m:r>
                      <w:rPr>
                        <w:rFonts w:ascii="Cambria Math" w:hAnsi="Cambria Math"/>
                        <w:lang w:val="id-ID"/>
                      </w:rPr>
                      <m:t>X</m:t>
                    </m:r>
                  </m:e>
                </m:d>
                <m:r>
                  <w:rPr>
                    <w:rFonts w:ascii="Cambria Math" w:hAnsi="Cambria Math"/>
                    <w:lang w:val="id-ID"/>
                  </w:rPr>
                  <m:t>+∝Coh</m:t>
                </m:r>
                <m:d>
                  <m:dPr>
                    <m:ctrlPr>
                      <w:rPr>
                        <w:rFonts w:ascii="Cambria Math" w:hAnsi="Cambria Math"/>
                        <w:i/>
                        <w:lang w:val="id-ID"/>
                      </w:rPr>
                    </m:ctrlPr>
                  </m:dPr>
                  <m:e>
                    <m:r>
                      <w:rPr>
                        <w:rFonts w:ascii="Cambria Math" w:hAnsi="Cambria Math"/>
                        <w:lang w:val="id-ID"/>
                      </w:rPr>
                      <m:t>X</m:t>
                    </m:r>
                  </m:e>
                </m:d>
                <m:r>
                  <w:rPr>
                    <w:rFonts w:ascii="Cambria Math" w:hAnsi="Cambria Math"/>
                    <w:lang w:val="id-ID"/>
                  </w:rPr>
                  <m:t>-β</m:t>
                </m:r>
                <m:d>
                  <m:dPr>
                    <m:begChr m:val="|"/>
                    <m:endChr m:val="|"/>
                    <m:ctrlPr>
                      <w:rPr>
                        <w:rFonts w:ascii="Cambria Math" w:hAnsi="Cambria Math"/>
                        <w:i/>
                        <w:lang w:val="id-ID"/>
                      </w:rPr>
                    </m:ctrlPr>
                  </m:dPr>
                  <m:e>
                    <m:r>
                      <w:rPr>
                        <w:rFonts w:ascii="Cambria Math" w:hAnsi="Cambria Math"/>
                        <w:lang w:val="id-ID"/>
                      </w:rPr>
                      <m:t>X</m:t>
                    </m:r>
                  </m:e>
                </m:d>
              </m:oMath>
            </m:oMathPara>
          </w:p>
          <w:p w14:paraId="0E27CF58" w14:textId="77777777" w:rsidR="004321F7" w:rsidRPr="00B41072" w:rsidRDefault="004321F7" w:rsidP="004321F7">
            <w:pPr>
              <w:tabs>
                <w:tab w:val="left" w:pos="6797"/>
              </w:tabs>
              <w:rPr>
                <w:lang w:val="id-ID"/>
              </w:rPr>
            </w:pPr>
            <m:oMathPara>
              <m:oMath>
                <m:r>
                  <w:rPr>
                    <w:rFonts w:ascii="Cambria Math" w:hAnsi="Cambria Math"/>
                    <w:lang w:val="id-ID"/>
                  </w:rPr>
                  <m:t xml:space="preserve">s.t. </m:t>
                </m:r>
                <m:nary>
                  <m:naryPr>
                    <m:chr m:val="∑"/>
                    <m:limLoc m:val="subSup"/>
                    <m:supHide m:val="1"/>
                    <m:ctrlPr>
                      <w:rPr>
                        <w:rFonts w:ascii="Cambria Math" w:hAnsi="Cambria Math"/>
                        <w:i/>
                        <w:lang w:val="id-ID"/>
                      </w:rPr>
                    </m:ctrlPr>
                  </m:naryPr>
                  <m:sub>
                    <m:r>
                      <w:rPr>
                        <w:rFonts w:ascii="Cambria Math" w:hAnsi="Cambria Math"/>
                        <w:lang w:val="id-ID"/>
                      </w:rPr>
                      <m:t>i=1..|X|</m:t>
                    </m:r>
                  </m:sub>
                  <m:sup/>
                  <m:e>
                    <m:r>
                      <w:rPr>
                        <w:rFonts w:ascii="Cambria Math" w:hAnsi="Cambria Math"/>
                        <w:lang w:val="id-ID"/>
                      </w:rPr>
                      <m:t>len(</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)&lt;B</m:t>
                    </m:r>
                  </m:e>
                </m:nary>
              </m:oMath>
            </m:oMathPara>
          </w:p>
          <w:p w14:paraId="374D0A52" w14:textId="4FA1137E" w:rsidR="004051DB" w:rsidRPr="00B41072" w:rsidRDefault="004321F7" w:rsidP="004321F7">
            <w:pPr>
              <w:tabs>
                <w:tab w:val="left" w:pos="6797"/>
              </w:tabs>
              <w:rPr>
                <w:lang w:val="id-ID"/>
              </w:rPr>
            </w:pPr>
            <m:oMathPara>
              <m:oMath>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j</m:t>
                    </m:r>
                  </m:sub>
                </m:sSub>
                <m:r>
                  <w:rPr>
                    <w:rFonts w:ascii="Cambria Math" w:hAnsi="Cambria Math"/>
                    <w:lang w:val="id-ID"/>
                  </w:rPr>
                  <m:t>∈X: redundant(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j</m:t>
                    </m:r>
                  </m:sub>
                </m:sSub>
                <m:r>
                  <w:rPr>
                    <w:rFonts w:ascii="Cambria Math" w:hAnsi="Cambria Math"/>
                    <w:lang w:val="id-ID"/>
                  </w:rPr>
                  <m:t>)=0</m:t>
                </m:r>
              </m:oMath>
            </m:oMathPara>
          </w:p>
        </w:tc>
        <w:tc>
          <w:tcPr>
            <w:tcW w:w="250" w:type="pct"/>
            <w:vAlign w:val="center"/>
          </w:tcPr>
          <w:p w14:paraId="2191CC99" w14:textId="35BE8DBA" w:rsidR="004051DB" w:rsidRPr="00B41072" w:rsidRDefault="004051DB" w:rsidP="005D4714">
            <w:pPr>
              <w:jc w:val="center"/>
              <w:rPr>
                <w:lang w:val="id-ID"/>
              </w:rPr>
            </w:pPr>
            <w:r w:rsidRPr="00B41072">
              <w:rPr>
                <w:lang w:val="id-ID"/>
              </w:rPr>
              <w:t>(II-</w:t>
            </w:r>
            <w:r w:rsidR="004321F7" w:rsidRPr="00B41072">
              <w:rPr>
                <w:lang w:val="id-ID"/>
              </w:rPr>
              <w:t>1</w:t>
            </w:r>
            <w:r w:rsidR="005F6A2F" w:rsidRPr="00B41072">
              <w:rPr>
                <w:lang w:val="id-ID"/>
              </w:rPr>
              <w:t>4</w:t>
            </w:r>
            <w:r w:rsidRPr="00B41072">
              <w:rPr>
                <w:lang w:val="id-ID"/>
              </w:rPr>
              <w:t>)</w:t>
            </w:r>
          </w:p>
        </w:tc>
      </w:tr>
    </w:tbl>
    <w:p w14:paraId="1425042B" w14:textId="222E1378" w:rsidR="00595B12" w:rsidRPr="00B41072" w:rsidRDefault="00595B12" w:rsidP="00DC62CF">
      <w:pPr>
        <w:tabs>
          <w:tab w:val="left" w:pos="6797"/>
        </w:tabs>
        <w:rPr>
          <w:lang w:val="id-ID"/>
        </w:rPr>
      </w:pPr>
      <w:r w:rsidRPr="00B41072">
        <w:rPr>
          <w:lang w:val="id-ID"/>
        </w:rPr>
        <w:t xml:space="preserve">Parameter </w:t>
      </w:r>
      <m:oMath>
        <m:r>
          <w:rPr>
            <w:rFonts w:ascii="Cambria Math" w:hAnsi="Cambria Math"/>
            <w:lang w:val="id-ID"/>
          </w:rPr>
          <m:t>∝, β,</m:t>
        </m:r>
      </m:oMath>
      <w:r w:rsidR="00876A1D" w:rsidRPr="00B41072">
        <w:rPr>
          <w:lang w:val="id-ID"/>
        </w:rPr>
        <w:t xml:space="preserve"> dan </w:t>
      </w:r>
      <m:oMath>
        <m:r>
          <w:rPr>
            <w:rFonts w:ascii="Cambria Math" w:hAnsi="Cambria Math"/>
            <w:lang w:val="id-ID"/>
          </w:rPr>
          <m:t>λ</m:t>
        </m:r>
      </m:oMath>
      <w:r w:rsidR="00876A1D" w:rsidRPr="00B41072">
        <w:rPr>
          <w:lang w:val="id-ID"/>
        </w:rPr>
        <w:t xml:space="preserve"> akan dicari nilai optimalnya dari </w:t>
      </w:r>
      <w:r w:rsidR="00E41CB0" w:rsidRPr="00B41072">
        <w:rPr>
          <w:lang w:val="id-ID"/>
        </w:rPr>
        <w:t xml:space="preserve">data </w:t>
      </w:r>
      <w:r w:rsidR="00664AEC" w:rsidRPr="00B41072">
        <w:rPr>
          <w:lang w:val="id-ID"/>
        </w:rPr>
        <w:t>pengembangan</w:t>
      </w:r>
      <w:r w:rsidR="00E41CB0" w:rsidRPr="00B41072">
        <w:rPr>
          <w:lang w:val="id-ID"/>
        </w:rPr>
        <w:t xml:space="preserve">. </w:t>
      </w:r>
      <w:r w:rsidR="005E6A8C" w:rsidRPr="00B41072">
        <w:rPr>
          <w:lang w:val="id-ID"/>
        </w:rPr>
        <w:t xml:space="preserve">Untuk memaksimalkan nilai </w:t>
      </w:r>
      <m:oMath>
        <m:r>
          <w:rPr>
            <w:rFonts w:ascii="Cambria Math" w:hAnsi="Cambria Math"/>
            <w:lang w:val="id-ID"/>
          </w:rPr>
          <m:t>F</m:t>
        </m:r>
        <m:d>
          <m:dPr>
            <m:ctrlPr>
              <w:rPr>
                <w:rFonts w:ascii="Cambria Math" w:hAnsi="Cambria Math"/>
                <w:i/>
                <w:lang w:val="id-ID"/>
              </w:rPr>
            </m:ctrlPr>
          </m:dPr>
          <m:e>
            <m:r>
              <w:rPr>
                <w:rFonts w:ascii="Cambria Math" w:hAnsi="Cambria Math"/>
                <w:lang w:val="id-ID"/>
              </w:rPr>
              <m:t>X</m:t>
            </m:r>
          </m:e>
        </m:d>
      </m:oMath>
      <w:r w:rsidR="005E6A8C" w:rsidRPr="00B41072">
        <w:rPr>
          <w:lang w:val="id-ID"/>
        </w:rPr>
        <w:t xml:space="preserve">, </w:t>
      </w:r>
      <w:r w:rsidR="008A16AB" w:rsidRPr="00B41072">
        <w:rPr>
          <w:lang w:val="id-ID"/>
        </w:rPr>
        <w:t xml:space="preserve">metode yang dilakukan adalah </w:t>
      </w:r>
      <w:r w:rsidR="0095102D" w:rsidRPr="00B41072">
        <w:rPr>
          <w:lang w:val="id-ID"/>
        </w:rPr>
        <w:t xml:space="preserve">dengan </w:t>
      </w:r>
      <w:r w:rsidR="00EC0DF7" w:rsidRPr="00B41072">
        <w:rPr>
          <w:lang w:val="id-ID"/>
        </w:rPr>
        <w:t>pencarian lokal</w:t>
      </w:r>
      <w:r w:rsidR="0095102D" w:rsidRPr="00B41072">
        <w:rPr>
          <w:i/>
          <w:lang w:val="id-ID"/>
        </w:rPr>
        <w:t xml:space="preserve"> </w:t>
      </w:r>
      <w:r w:rsidR="008A16AB" w:rsidRPr="00B41072">
        <w:rPr>
          <w:lang w:val="id-ID"/>
        </w:rPr>
        <w:t>menggunakan</w:t>
      </w:r>
      <w:r w:rsidR="005B6C00" w:rsidRPr="00B41072">
        <w:rPr>
          <w:lang w:val="id-ID"/>
        </w:rPr>
        <w:t xml:space="preserve"> algoritma</w:t>
      </w:r>
      <w:r w:rsidR="008A16AB" w:rsidRPr="00B41072">
        <w:rPr>
          <w:lang w:val="id-ID"/>
        </w:rPr>
        <w:t xml:space="preserve"> </w:t>
      </w:r>
      <w:r w:rsidR="0095102D" w:rsidRPr="00B41072">
        <w:rPr>
          <w:i/>
          <w:lang w:val="id-ID"/>
        </w:rPr>
        <w:t>stochastic hi</w:t>
      </w:r>
      <w:r w:rsidR="00FD4A0D" w:rsidRPr="00B41072">
        <w:rPr>
          <w:i/>
          <w:lang w:val="id-ID"/>
        </w:rPr>
        <w:t>ll</w:t>
      </w:r>
      <w:r w:rsidR="0095102D" w:rsidRPr="00B41072">
        <w:rPr>
          <w:i/>
          <w:lang w:val="id-ID"/>
        </w:rPr>
        <w:t xml:space="preserve"> climbing</w:t>
      </w:r>
      <w:r w:rsidR="00E95E44" w:rsidRPr="00B41072">
        <w:rPr>
          <w:lang w:val="id-ID"/>
        </w:rPr>
        <w:t xml:space="preserve"> dengan </w:t>
      </w:r>
      <w:r w:rsidR="00E95E44" w:rsidRPr="00B41072">
        <w:rPr>
          <w:i/>
          <w:lang w:val="id-ID"/>
        </w:rPr>
        <w:t>random restart</w:t>
      </w:r>
      <w:r w:rsidR="00E95E44" w:rsidRPr="00B41072">
        <w:rPr>
          <w:lang w:val="id-ID"/>
        </w:rPr>
        <w:t>.</w:t>
      </w:r>
      <w:r w:rsidR="00EC0DF7" w:rsidRPr="00B41072">
        <w:rPr>
          <w:lang w:val="id-ID"/>
        </w:rPr>
        <w:t xml:space="preserve"> Pada setiap langkah, pencarian </w:t>
      </w:r>
      <w:r w:rsidR="00554BF4" w:rsidRPr="00B41072">
        <w:rPr>
          <w:lang w:val="id-ID"/>
        </w:rPr>
        <w:t xml:space="preserve">dapat menambah kalimat, menghapus kalimat, mengganti seuatu kalimat dengan kalimat lain, atau mengganti urutan sepasang kalimat. </w:t>
      </w:r>
    </w:p>
    <w:p w14:paraId="39244253" w14:textId="77777777" w:rsidR="00985677" w:rsidRPr="00B41072" w:rsidRDefault="00985677" w:rsidP="00985677">
      <w:pPr>
        <w:pStyle w:val="Heading3"/>
        <w:rPr>
          <w:lang w:val="id-ID"/>
        </w:rPr>
      </w:pPr>
      <w:bookmarkStart w:id="55" w:name="_Toc502433489"/>
      <w:r w:rsidRPr="00B41072">
        <w:rPr>
          <w:lang w:val="id-ID"/>
        </w:rPr>
        <w:t>Graph-based Neural Multi-Document Summarization</w:t>
      </w:r>
      <w:bookmarkEnd w:id="55"/>
    </w:p>
    <w:p w14:paraId="3F112A84" w14:textId="4317038C" w:rsidR="00985677" w:rsidRPr="00B41072" w:rsidRDefault="00985677" w:rsidP="00985677">
      <w:pPr>
        <w:rPr>
          <w:lang w:val="id-ID"/>
        </w:rPr>
      </w:pPr>
      <w:r w:rsidRPr="00B41072">
        <w:rPr>
          <w:lang w:val="id-ID"/>
        </w:rPr>
        <w:t xml:space="preserve">Yasunaga (2017) membangun sebuah sistem untuk peringkasan multi-dokumen dengan </w:t>
      </w:r>
      <w:r w:rsidR="0018528E">
        <w:rPr>
          <w:lang w:val="id-ID"/>
        </w:rPr>
        <w:t>topologi GCN</w:t>
      </w:r>
      <w:r w:rsidRPr="00B41072">
        <w:rPr>
          <w:lang w:val="id-ID"/>
        </w:rPr>
        <w:t xml:space="preserve">. Yasunaga memanfaatkan GRU untuk </w:t>
      </w:r>
      <w:r w:rsidR="002372D9">
        <w:rPr>
          <w:lang w:val="id-ID"/>
        </w:rPr>
        <w:t xml:space="preserve">menghasil vektor </w:t>
      </w:r>
      <w:r w:rsidR="002372D9">
        <w:rPr>
          <w:i/>
          <w:lang w:val="id-ID"/>
        </w:rPr>
        <w:t>embedding</w:t>
      </w:r>
      <w:r w:rsidRPr="00B41072">
        <w:rPr>
          <w:lang w:val="id-ID"/>
        </w:rPr>
        <w:t xml:space="preserve"> </w:t>
      </w:r>
      <w:r w:rsidR="002372D9">
        <w:rPr>
          <w:lang w:val="id-ID"/>
        </w:rPr>
        <w:t>dari</w:t>
      </w:r>
      <w:r w:rsidRPr="00B41072">
        <w:rPr>
          <w:lang w:val="id-ID"/>
        </w:rPr>
        <w:t xml:space="preserve"> kalimat dan dokumen, dan memanfaatkan GCN untuk</w:t>
      </w:r>
      <w:r w:rsidR="00F12F17">
        <w:rPr>
          <w:lang w:val="id-ID"/>
        </w:rPr>
        <w:t xml:space="preserve"> menghasilkan </w:t>
      </w:r>
      <w:r w:rsidR="00F12F17">
        <w:rPr>
          <w:i/>
          <w:lang w:val="id-ID"/>
        </w:rPr>
        <w:t xml:space="preserve">sentence embedding </w:t>
      </w:r>
      <w:r w:rsidR="00F12F17">
        <w:rPr>
          <w:lang w:val="id-ID"/>
        </w:rPr>
        <w:t xml:space="preserve">yang </w:t>
      </w:r>
      <w:r w:rsidR="00A32BD0">
        <w:rPr>
          <w:lang w:val="id-ID"/>
        </w:rPr>
        <w:t>memperhitungkan keterhubungan antar kalimat.</w:t>
      </w:r>
    </w:p>
    <w:p w14:paraId="1098E4EB" w14:textId="77777777" w:rsidR="00985677" w:rsidRPr="00B41072" w:rsidRDefault="00985677" w:rsidP="00985677">
      <w:pPr>
        <w:rPr>
          <w:lang w:val="id-ID"/>
        </w:rPr>
      </w:pPr>
      <w:r w:rsidRPr="00B41072">
        <w:rPr>
          <w:noProof/>
          <w:lang w:eastAsia="en-US"/>
        </w:rPr>
        <w:lastRenderedPageBreak/>
        <w:drawing>
          <wp:inline distT="0" distB="0" distL="0" distR="0" wp14:anchorId="0EA2061A" wp14:editId="78D0C199">
            <wp:extent cx="5039995" cy="1789622"/>
            <wp:effectExtent l="0" t="0" r="0" b="0"/>
            <wp:docPr id="4" name="Picture 4" descr="C:\Users\rangga\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gga\Desktop\t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1789622"/>
                    </a:xfrm>
                    <a:prstGeom prst="rect">
                      <a:avLst/>
                    </a:prstGeom>
                    <a:noFill/>
                    <a:ln>
                      <a:noFill/>
                    </a:ln>
                  </pic:spPr>
                </pic:pic>
              </a:graphicData>
            </a:graphic>
          </wp:inline>
        </w:drawing>
      </w:r>
    </w:p>
    <w:p w14:paraId="5492D27A" w14:textId="176A64F9" w:rsidR="00985677" w:rsidRPr="00B41072" w:rsidRDefault="00985677" w:rsidP="00985677">
      <w:pPr>
        <w:pStyle w:val="Caption"/>
        <w:jc w:val="center"/>
        <w:rPr>
          <w:szCs w:val="23"/>
          <w:lang w:val="id-ID"/>
        </w:rPr>
      </w:pPr>
      <w:r w:rsidRPr="00B41072">
        <w:rPr>
          <w:lang w:val="id-ID"/>
        </w:rPr>
        <w:tab/>
      </w:r>
      <w:bookmarkStart w:id="56" w:name="_Toc502433353"/>
      <w:r w:rsidRPr="00B41072">
        <w:rPr>
          <w:lang w:val="id-ID"/>
        </w:rPr>
        <w:t xml:space="preserve">Gambar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Gambar \* ARABIC \s 1 </w:instrText>
      </w:r>
      <w:r w:rsidRPr="00B41072">
        <w:rPr>
          <w:lang w:val="id-ID"/>
        </w:rPr>
        <w:fldChar w:fldCharType="separate"/>
      </w:r>
      <w:r w:rsidR="00877D79">
        <w:rPr>
          <w:noProof/>
          <w:lang w:val="id-ID"/>
        </w:rPr>
        <w:t>6</w:t>
      </w:r>
      <w:r w:rsidRPr="00B41072">
        <w:rPr>
          <w:lang w:val="id-ID"/>
        </w:rPr>
        <w:fldChar w:fldCharType="end"/>
      </w:r>
      <w:r w:rsidRPr="00B41072">
        <w:rPr>
          <w:lang w:val="id-ID"/>
        </w:rPr>
        <w:t xml:space="preserve">. </w:t>
      </w:r>
      <w:r w:rsidRPr="00B41072">
        <w:rPr>
          <w:szCs w:val="23"/>
          <w:lang w:val="id-ID"/>
        </w:rPr>
        <w:t xml:space="preserve">Arsitektur </w:t>
      </w:r>
      <w:r w:rsidR="003A19BB" w:rsidRPr="00B41072">
        <w:rPr>
          <w:szCs w:val="23"/>
          <w:lang w:val="id-ID"/>
        </w:rPr>
        <w:t>Peringkasan Multi-Dokumen Berbasis Graf Neural</w:t>
      </w:r>
      <w:r w:rsidRPr="00B41072">
        <w:rPr>
          <w:szCs w:val="23"/>
          <w:lang w:val="id-ID"/>
        </w:rPr>
        <w:t xml:space="preserve"> (Yasunaga, 2017)</w:t>
      </w:r>
      <w:bookmarkEnd w:id="56"/>
    </w:p>
    <w:p w14:paraId="1FA17A9F" w14:textId="591C4472" w:rsidR="00985677" w:rsidRPr="00B41072" w:rsidRDefault="00985677" w:rsidP="00985677">
      <w:pPr>
        <w:rPr>
          <w:lang w:val="id-ID" w:eastAsia="en-US"/>
        </w:rPr>
      </w:pPr>
      <w:r w:rsidRPr="00B41072">
        <w:rPr>
          <w:lang w:val="id-ID" w:eastAsia="en-US"/>
        </w:rPr>
        <w:t>Gambar II</w:t>
      </w:r>
      <w:r w:rsidR="0057420B" w:rsidRPr="00B41072">
        <w:rPr>
          <w:lang w:val="id-ID" w:eastAsia="en-US"/>
        </w:rPr>
        <w:t>.6.</w:t>
      </w:r>
      <w:r w:rsidRPr="00B41072">
        <w:rPr>
          <w:lang w:val="id-ID" w:eastAsia="en-US"/>
        </w:rPr>
        <w:t xml:space="preserve"> menggambarkan arsitektur peringkasan multi-dokumen pada hasil </w:t>
      </w:r>
      <w:r w:rsidR="00AA0F99" w:rsidRPr="00B41072">
        <w:rPr>
          <w:lang w:val="id-ID" w:eastAsia="en-US"/>
        </w:rPr>
        <w:t>penelitian</w:t>
      </w:r>
      <w:r w:rsidRPr="00B41072">
        <w:rPr>
          <w:lang w:val="id-ID" w:eastAsia="en-US"/>
        </w:rPr>
        <w:t xml:space="preserve"> Yasunaga</w:t>
      </w:r>
      <w:r w:rsidR="00B94007" w:rsidRPr="00B41072">
        <w:rPr>
          <w:lang w:val="id-ID" w:eastAsia="en-US"/>
        </w:rPr>
        <w:t xml:space="preserve"> (2017)</w:t>
      </w:r>
      <w:r w:rsidRPr="00B41072">
        <w:rPr>
          <w:lang w:val="id-ID" w:eastAsia="en-US"/>
        </w:rPr>
        <w:t>. Berikut adalah rincian dari tahapan arsitektur tersebut.</w:t>
      </w:r>
    </w:p>
    <w:p w14:paraId="14CE7D51" w14:textId="033B0291" w:rsidR="00B53822" w:rsidRPr="00B41072" w:rsidRDefault="00985677" w:rsidP="00985677">
      <w:pPr>
        <w:pStyle w:val="ListParagraph"/>
        <w:numPr>
          <w:ilvl w:val="0"/>
          <w:numId w:val="25"/>
        </w:numPr>
        <w:rPr>
          <w:lang w:val="id-ID"/>
        </w:rPr>
      </w:pPr>
      <w:r w:rsidRPr="00B41072">
        <w:rPr>
          <w:lang w:val="id-ID"/>
        </w:rPr>
        <w:t xml:space="preserve">Menggambarkan hubungan seluruh kalimat pada suatu </w:t>
      </w:r>
      <w:r w:rsidRPr="00B41072">
        <w:rPr>
          <w:i/>
          <w:lang w:val="id-ID"/>
        </w:rPr>
        <w:t>cluster</w:t>
      </w:r>
      <w:r w:rsidRPr="00B41072">
        <w:rPr>
          <w:lang w:val="id-ID"/>
        </w:rPr>
        <w:t>. Misalkan suatu kalimat pada suatu dokumen direpresentasikan sebagai s</w:t>
      </w:r>
      <w:r w:rsidRPr="00B41072">
        <w:rPr>
          <w:vertAlign w:val="subscript"/>
          <w:lang w:val="id-ID"/>
        </w:rPr>
        <w:t>i</w:t>
      </w:r>
      <w:r w:rsidRPr="00B41072">
        <w:rPr>
          <w:lang w:val="id-ID"/>
        </w:rPr>
        <w:t>d</w:t>
      </w:r>
      <w:r w:rsidRPr="00B41072">
        <w:rPr>
          <w:vertAlign w:val="subscript"/>
          <w:lang w:val="id-ID"/>
        </w:rPr>
        <w:t>j</w:t>
      </w:r>
      <w:r w:rsidRPr="00B41072">
        <w:rPr>
          <w:lang w:val="id-ID"/>
        </w:rPr>
        <w:t>, maka suatu s</w:t>
      </w:r>
      <w:r w:rsidRPr="00B41072">
        <w:rPr>
          <w:vertAlign w:val="subscript"/>
          <w:lang w:val="id-ID"/>
        </w:rPr>
        <w:t>i</w:t>
      </w:r>
      <w:r w:rsidRPr="00B41072">
        <w:rPr>
          <w:lang w:val="id-ID"/>
        </w:rPr>
        <w:t>d</w:t>
      </w:r>
      <w:r w:rsidRPr="00B41072">
        <w:rPr>
          <w:vertAlign w:val="subscript"/>
          <w:lang w:val="id-ID"/>
        </w:rPr>
        <w:t xml:space="preserve">j </w:t>
      </w:r>
      <w:r w:rsidRPr="00B41072">
        <w:rPr>
          <w:lang w:val="id-ID"/>
        </w:rPr>
        <w:t xml:space="preserve">akan memiliki sisi dengan bobot </w:t>
      </w:r>
      <w:r w:rsidRPr="00B41072">
        <w:rPr>
          <w:i/>
          <w:lang w:val="id-ID"/>
        </w:rPr>
        <w:t xml:space="preserve">similarity </w:t>
      </w:r>
      <w:r w:rsidRPr="00B41072">
        <w:rPr>
          <w:lang w:val="id-ID"/>
        </w:rPr>
        <w:t>dengan s</w:t>
      </w:r>
      <w:r w:rsidRPr="00B41072">
        <w:rPr>
          <w:vertAlign w:val="subscript"/>
          <w:lang w:val="id-ID"/>
        </w:rPr>
        <w:t>x</w:t>
      </w:r>
      <w:r w:rsidRPr="00B41072">
        <w:rPr>
          <w:lang w:val="id-ID"/>
        </w:rPr>
        <w:t>d</w:t>
      </w:r>
      <w:r w:rsidRPr="00B41072">
        <w:rPr>
          <w:vertAlign w:val="subscript"/>
          <w:lang w:val="id-ID"/>
        </w:rPr>
        <w:t>y</w:t>
      </w:r>
      <w:r w:rsidRPr="00B41072">
        <w:rPr>
          <w:lang w:val="id-ID"/>
        </w:rPr>
        <w:t xml:space="preserve"> (x ≠ y </w:t>
      </w:r>
      <w:r w:rsidRPr="00B41072">
        <w:rPr>
          <w:rFonts w:ascii="Cambria Math" w:hAnsi="Cambria Math" w:cs="Cambria Math"/>
          <w:color w:val="222222"/>
          <w:shd w:val="clear" w:color="auto" w:fill="F8F9FA"/>
          <w:lang w:val="id-ID"/>
        </w:rPr>
        <w:t xml:space="preserve">∨ </w:t>
      </w:r>
      <w:r w:rsidRPr="00B41072">
        <w:rPr>
          <w:vertAlign w:val="subscript"/>
          <w:lang w:val="id-ID"/>
        </w:rPr>
        <w:t xml:space="preserve"> </w:t>
      </w:r>
      <w:r w:rsidRPr="00B41072">
        <w:rPr>
          <w:lang w:val="id-ID"/>
        </w:rPr>
        <w:t xml:space="preserve">i ≠ j) dengan suatu </w:t>
      </w:r>
      <w:r w:rsidRPr="00B41072">
        <w:rPr>
          <w:i/>
          <w:lang w:val="id-ID"/>
        </w:rPr>
        <w:t>metric</w:t>
      </w:r>
      <w:r w:rsidRPr="00B41072">
        <w:rPr>
          <w:lang w:val="id-ID"/>
        </w:rPr>
        <w:t xml:space="preserve">. Yasunaga menggunakan 3 buah </w:t>
      </w:r>
      <w:r w:rsidRPr="00B41072">
        <w:rPr>
          <w:i/>
          <w:lang w:val="id-ID"/>
        </w:rPr>
        <w:t xml:space="preserve">metric </w:t>
      </w:r>
      <w:r w:rsidRPr="00B41072">
        <w:rPr>
          <w:lang w:val="id-ID"/>
        </w:rPr>
        <w:t xml:space="preserve">untuk pengukuran bobot sisi, yaitu TF-IDF </w:t>
      </w:r>
      <w:r w:rsidRPr="00B41072">
        <w:rPr>
          <w:i/>
          <w:lang w:val="id-ID"/>
        </w:rPr>
        <w:t>cosine similarity</w:t>
      </w:r>
      <w:r w:rsidRPr="00B41072">
        <w:rPr>
          <w:lang w:val="id-ID"/>
        </w:rPr>
        <w:t xml:space="preserve">, </w:t>
      </w:r>
      <w:r w:rsidR="00133D8F">
        <w:rPr>
          <w:i/>
          <w:lang w:val="id-ID"/>
        </w:rPr>
        <w:t>approximate discourse graph</w:t>
      </w:r>
      <w:r w:rsidR="003A6FBB" w:rsidRPr="00B41072">
        <w:rPr>
          <w:lang w:val="id-ID"/>
        </w:rPr>
        <w:t xml:space="preserve"> (ADG)</w:t>
      </w:r>
      <w:r w:rsidR="00D93ADC" w:rsidRPr="00B41072">
        <w:rPr>
          <w:lang w:val="id-ID"/>
        </w:rPr>
        <w:t xml:space="preserve"> (Christensen, 2013)</w:t>
      </w:r>
      <w:r w:rsidRPr="00B41072">
        <w:rPr>
          <w:lang w:val="id-ID"/>
        </w:rPr>
        <w:t xml:space="preserve">, dan </w:t>
      </w:r>
      <w:r w:rsidR="00553180">
        <w:rPr>
          <w:i/>
          <w:lang w:val="id-ID"/>
        </w:rPr>
        <w:t>personalized discourse graph</w:t>
      </w:r>
      <w:r w:rsidR="003A6FBB" w:rsidRPr="00B41072">
        <w:rPr>
          <w:lang w:val="id-ID"/>
        </w:rPr>
        <w:t xml:space="preserve"> </w:t>
      </w:r>
      <w:r w:rsidR="00B53822" w:rsidRPr="00B41072">
        <w:rPr>
          <w:lang w:val="id-ID"/>
        </w:rPr>
        <w:t xml:space="preserve">(PDG) </w:t>
      </w:r>
      <w:r w:rsidR="003A6FBB" w:rsidRPr="00B41072">
        <w:rPr>
          <w:lang w:val="id-ID"/>
        </w:rPr>
        <w:t>yang merupakan modifikasi</w:t>
      </w:r>
      <w:r w:rsidR="00CA1278" w:rsidRPr="00B41072">
        <w:rPr>
          <w:lang w:val="id-ID"/>
        </w:rPr>
        <w:t xml:space="preserve"> ADG</w:t>
      </w:r>
      <w:r w:rsidR="00B53822" w:rsidRPr="00B41072">
        <w:rPr>
          <w:lang w:val="id-ID"/>
        </w:rPr>
        <w:t>.</w:t>
      </w:r>
    </w:p>
    <w:p w14:paraId="4E7A6296" w14:textId="520B2FE2" w:rsidR="00B53822" w:rsidRPr="00B41072" w:rsidRDefault="002872AD" w:rsidP="00A66384">
      <w:pPr>
        <w:ind w:left="720"/>
        <w:rPr>
          <w:lang w:val="id-ID"/>
        </w:rPr>
      </w:pPr>
      <w:r w:rsidRPr="00B41072">
        <w:rPr>
          <w:lang w:val="id-ID"/>
        </w:rPr>
        <w:t xml:space="preserve">ADG dinilai kurang layak </w:t>
      </w:r>
      <w:r w:rsidR="00FA0CAB" w:rsidRPr="00B41072">
        <w:rPr>
          <w:lang w:val="id-ID"/>
        </w:rPr>
        <w:t xml:space="preserve">untuk dijadikan sebagai masukan GCN. Hal ini </w:t>
      </w:r>
      <w:r w:rsidR="00A66384" w:rsidRPr="00B41072">
        <w:rPr>
          <w:lang w:val="id-ID"/>
        </w:rPr>
        <w:t>d</w:t>
      </w:r>
      <w:r w:rsidR="00FA0CAB" w:rsidRPr="00B41072">
        <w:rPr>
          <w:lang w:val="id-ID"/>
        </w:rPr>
        <w:t xml:space="preserve">ikarenakan bobot </w:t>
      </w:r>
      <w:r w:rsidR="00516F6B" w:rsidRPr="00B41072">
        <w:rPr>
          <w:lang w:val="id-ID"/>
        </w:rPr>
        <w:t xml:space="preserve">busur </w:t>
      </w:r>
      <w:r w:rsidR="00FA0CAB" w:rsidRPr="00B41072">
        <w:rPr>
          <w:lang w:val="id-ID"/>
        </w:rPr>
        <w:t xml:space="preserve">pada ADG nilainya </w:t>
      </w:r>
      <w:r w:rsidR="007B3B72" w:rsidRPr="00B41072">
        <w:rPr>
          <w:lang w:val="id-ID"/>
        </w:rPr>
        <w:t>hanya bisa bernilai</w:t>
      </w:r>
      <w:r w:rsidR="00FA0CAB" w:rsidRPr="00B41072">
        <w:rPr>
          <w:lang w:val="id-ID"/>
        </w:rPr>
        <w:t xml:space="preserve"> kelipatan satu</w:t>
      </w:r>
      <w:r w:rsidR="00516F6B" w:rsidRPr="00B41072">
        <w:rPr>
          <w:lang w:val="id-ID"/>
        </w:rPr>
        <w:t xml:space="preserve"> saja, </w:t>
      </w:r>
      <w:r w:rsidR="00D83118" w:rsidRPr="00B41072">
        <w:rPr>
          <w:lang w:val="id-ID"/>
        </w:rPr>
        <w:tab/>
      </w:r>
      <w:r w:rsidR="00516F6B" w:rsidRPr="00B41072">
        <w:rPr>
          <w:lang w:val="id-ID"/>
        </w:rPr>
        <w:t>sehingga bobot antar kalimat nilainya banyak yang sama.</w:t>
      </w:r>
      <w:r w:rsidR="005C272A" w:rsidRPr="00B41072">
        <w:rPr>
          <w:lang w:val="id-ID"/>
        </w:rPr>
        <w:t xml:space="preserve"> Selain </w:t>
      </w:r>
      <w:r w:rsidR="00CD219D" w:rsidRPr="00B41072">
        <w:rPr>
          <w:lang w:val="id-ID"/>
        </w:rPr>
        <w:t>relasi</w:t>
      </w:r>
      <w:r w:rsidR="005C272A" w:rsidRPr="00B41072">
        <w:rPr>
          <w:lang w:val="id-ID"/>
        </w:rPr>
        <w:t xml:space="preserve"> </w:t>
      </w:r>
      <w:r w:rsidR="005C272A" w:rsidRPr="00B41072">
        <w:rPr>
          <w:i/>
          <w:lang w:val="id-ID"/>
        </w:rPr>
        <w:t>discourse</w:t>
      </w:r>
      <w:r w:rsidR="005C272A" w:rsidRPr="00B41072">
        <w:rPr>
          <w:lang w:val="id-ID"/>
        </w:rPr>
        <w:t xml:space="preserve"> antar kalimat</w:t>
      </w:r>
      <w:r w:rsidR="00112B42" w:rsidRPr="00B41072">
        <w:rPr>
          <w:lang w:val="id-ID"/>
        </w:rPr>
        <w:t>, bobot antar kalimat seharusnya juga memuat kepen</w:t>
      </w:r>
      <w:r w:rsidR="005D4CF9">
        <w:rPr>
          <w:lang w:val="id-ID"/>
        </w:rPr>
        <w:t>t</w:t>
      </w:r>
      <w:r w:rsidR="00112B42" w:rsidRPr="00B41072">
        <w:rPr>
          <w:lang w:val="id-ID"/>
        </w:rPr>
        <w:t>ingan dari kedua kal</w:t>
      </w:r>
      <w:r w:rsidR="00D71733" w:rsidRPr="00B41072">
        <w:rPr>
          <w:lang w:val="id-ID"/>
        </w:rPr>
        <w:t>imat antar simpul.</w:t>
      </w:r>
      <w:r w:rsidR="005C272A" w:rsidRPr="00B41072">
        <w:rPr>
          <w:lang w:val="id-ID"/>
        </w:rPr>
        <w:t xml:space="preserve"> </w:t>
      </w:r>
      <w:r w:rsidR="00516F6B" w:rsidRPr="00B41072">
        <w:rPr>
          <w:lang w:val="id-ID"/>
        </w:rPr>
        <w:t xml:space="preserve"> </w:t>
      </w:r>
      <w:r w:rsidR="003D5510" w:rsidRPr="00B41072">
        <w:rPr>
          <w:lang w:val="id-ID"/>
        </w:rPr>
        <w:t xml:space="preserve">Maka dari itu, Yasunaga kemudian mengajukan perhitungan bobot pada PDG dengan persamaan </w:t>
      </w:r>
      <w:r w:rsidR="0033222F" w:rsidRPr="00B41072">
        <w:rPr>
          <w:lang w:val="id-ID"/>
        </w:rPr>
        <w:t>(II-1</w:t>
      </w:r>
      <w:r w:rsidR="005F6A2F" w:rsidRPr="00B41072">
        <w:rPr>
          <w:lang w:val="id-ID"/>
        </w:rPr>
        <w:t>5</w:t>
      </w:r>
      <w:r w:rsidR="0033222F" w:rsidRPr="00B41072">
        <w:rPr>
          <w:lang w:val="id-ID"/>
        </w:rPr>
        <w:t>)</w:t>
      </w:r>
      <w:r w:rsidR="003D5510" w:rsidRPr="00B41072">
        <w:rPr>
          <w:lang w:val="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33222F" w:rsidRPr="00B41072" w14:paraId="1F5A7F6F" w14:textId="77777777" w:rsidTr="005D4714">
        <w:tc>
          <w:tcPr>
            <w:tcW w:w="250" w:type="pct"/>
            <w:vAlign w:val="center"/>
          </w:tcPr>
          <w:p w14:paraId="0BB7487A" w14:textId="77777777" w:rsidR="0033222F" w:rsidRPr="00B41072" w:rsidRDefault="0033222F" w:rsidP="005D4714">
            <w:pPr>
              <w:jc w:val="center"/>
              <w:rPr>
                <w:lang w:val="id-ID"/>
              </w:rPr>
            </w:pPr>
          </w:p>
        </w:tc>
        <w:tc>
          <w:tcPr>
            <w:tcW w:w="1666" w:type="pct"/>
            <w:vAlign w:val="center"/>
          </w:tcPr>
          <w:p w14:paraId="116417E3" w14:textId="19389701" w:rsidR="0033222F" w:rsidRPr="00B41072" w:rsidRDefault="00453633" w:rsidP="005D4714">
            <w:pPr>
              <w:tabs>
                <w:tab w:val="left" w:pos="6797"/>
              </w:tabs>
              <w:jc w:val="center"/>
              <w:rPr>
                <w:lang w:val="id-ID"/>
              </w:rPr>
            </w:pPr>
            <m:oMathPara>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PDG</m:t>
                    </m:r>
                  </m:sub>
                </m:sSub>
                <m:r>
                  <w:rPr>
                    <w:rFonts w:ascii="Cambria Math" w:hAnsi="Cambria Math"/>
                    <w:lang w:val="id-ID"/>
                  </w:rPr>
                  <m:t>(u,v)=</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ADG</m:t>
                        </m:r>
                      </m:sub>
                    </m:sSub>
                    <m:r>
                      <w:rPr>
                        <w:rFonts w:ascii="Cambria Math" w:hAnsi="Cambria Math"/>
                        <w:lang w:val="id-ID"/>
                      </w:rPr>
                      <m:t>(u,v)s(u)</m:t>
                    </m:r>
                  </m:num>
                  <m:den>
                    <m:nary>
                      <m:naryPr>
                        <m:chr m:val="∑"/>
                        <m:limLoc m:val="subSup"/>
                        <m:supHide m:val="1"/>
                        <m:ctrlPr>
                          <w:rPr>
                            <w:rFonts w:ascii="Cambria Math" w:hAnsi="Cambria Math"/>
                            <w:i/>
                            <w:lang w:val="id-ID"/>
                          </w:rPr>
                        </m:ctrlPr>
                      </m:naryPr>
                      <m:sub>
                        <m:r>
                          <w:rPr>
                            <w:rFonts w:ascii="Cambria Math" w:hAnsi="Cambria Math"/>
                            <w:lang w:val="id-ID"/>
                          </w:rPr>
                          <m:t>u'∈V</m:t>
                        </m:r>
                      </m:sub>
                      <m:sup/>
                      <m:e>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ADG</m:t>
                            </m:r>
                          </m:sub>
                        </m:sSub>
                        <m:r>
                          <w:rPr>
                            <w:rFonts w:ascii="Cambria Math" w:hAnsi="Cambria Math"/>
                            <w:lang w:val="id-ID"/>
                          </w:rPr>
                          <m:t>(u',v)s(u')</m:t>
                        </m:r>
                      </m:e>
                    </m:nary>
                  </m:den>
                </m:f>
              </m:oMath>
            </m:oMathPara>
          </w:p>
        </w:tc>
        <w:tc>
          <w:tcPr>
            <w:tcW w:w="250" w:type="pct"/>
            <w:vAlign w:val="center"/>
          </w:tcPr>
          <w:p w14:paraId="47F50F58" w14:textId="1CBE8C48" w:rsidR="0033222F" w:rsidRPr="00B41072" w:rsidRDefault="0033222F" w:rsidP="005D4714">
            <w:pPr>
              <w:jc w:val="center"/>
              <w:rPr>
                <w:lang w:val="id-ID"/>
              </w:rPr>
            </w:pPr>
            <w:r w:rsidRPr="00B41072">
              <w:rPr>
                <w:lang w:val="id-ID"/>
              </w:rPr>
              <w:t>(II-1</w:t>
            </w:r>
            <w:r w:rsidR="005F6A2F" w:rsidRPr="00B41072">
              <w:rPr>
                <w:lang w:val="id-ID"/>
              </w:rPr>
              <w:t>5</w:t>
            </w:r>
            <w:r w:rsidRPr="00B41072">
              <w:rPr>
                <w:lang w:val="id-ID"/>
              </w:rPr>
              <w:t>)</w:t>
            </w:r>
          </w:p>
        </w:tc>
      </w:tr>
    </w:tbl>
    <w:p w14:paraId="5C2ACA05" w14:textId="2FBAD5EC" w:rsidR="008A38E9" w:rsidRPr="00B41072" w:rsidRDefault="00893649" w:rsidP="008F5ECA">
      <w:pPr>
        <w:ind w:left="720"/>
        <w:rPr>
          <w:lang w:val="id-ID"/>
        </w:rPr>
      </w:pPr>
      <w:r w:rsidRPr="00B41072">
        <w:rPr>
          <w:lang w:val="id-ID"/>
        </w:rPr>
        <w:t xml:space="preserve">Di mana </w:t>
      </w:r>
      <m:oMath>
        <m:r>
          <w:rPr>
            <w:rFonts w:ascii="Cambria Math" w:hAnsi="Cambria Math"/>
            <w:lang w:val="id-ID"/>
          </w:rPr>
          <m:t>s(u)</m:t>
        </m:r>
      </m:oMath>
      <w:r w:rsidRPr="00B41072">
        <w:rPr>
          <w:lang w:val="id-ID"/>
        </w:rPr>
        <w:t xml:space="preserve"> merupakan </w:t>
      </w:r>
      <w:r w:rsidR="000A3CD5" w:rsidRPr="00B41072">
        <w:rPr>
          <w:lang w:val="id-ID"/>
        </w:rPr>
        <w:t>nilai skor</w:t>
      </w:r>
      <w:r w:rsidR="005C272A" w:rsidRPr="00B41072">
        <w:rPr>
          <w:lang w:val="id-ID"/>
        </w:rPr>
        <w:t xml:space="preserve"> personalisasi</w:t>
      </w:r>
      <w:r w:rsidR="000A3CD5" w:rsidRPr="00B41072">
        <w:rPr>
          <w:lang w:val="id-ID"/>
        </w:rPr>
        <w:t xml:space="preserve"> </w:t>
      </w:r>
      <w:r w:rsidR="001F6D49" w:rsidRPr="00B41072">
        <w:rPr>
          <w:lang w:val="id-ID"/>
        </w:rPr>
        <w:t>ka</w:t>
      </w:r>
      <w:r w:rsidR="009A76EE" w:rsidRPr="00B41072">
        <w:rPr>
          <w:lang w:val="id-ID"/>
        </w:rPr>
        <w:t xml:space="preserve">limat yang dihitung dengan regresi linier </w:t>
      </w:r>
      <w:r w:rsidR="004E60D1" w:rsidRPr="00B41072">
        <w:rPr>
          <w:lang w:val="id-ID"/>
        </w:rPr>
        <w:t xml:space="preserve">yang dipelajari dari skor ROUGE-1 masing-masing </w:t>
      </w:r>
      <w:r w:rsidR="004E60D1" w:rsidRPr="00B41072">
        <w:rPr>
          <w:lang w:val="id-ID"/>
        </w:rPr>
        <w:lastRenderedPageBreak/>
        <w:t xml:space="preserve">kalimat terhadap ringkasan </w:t>
      </w:r>
      <w:r w:rsidR="00992918">
        <w:t>acuan</w:t>
      </w:r>
      <w:r w:rsidR="004E60D1" w:rsidRPr="00B41072">
        <w:rPr>
          <w:lang w:val="id-ID"/>
        </w:rPr>
        <w:t xml:space="preserve">. </w:t>
      </w:r>
      <w:r w:rsidR="000B0B31" w:rsidRPr="00B41072">
        <w:rPr>
          <w:lang w:val="id-ID"/>
        </w:rPr>
        <w:t xml:space="preserve">Fitur-fitur yang digunakan </w:t>
      </w:r>
      <w:r w:rsidR="00832C76" w:rsidRPr="00B41072">
        <w:rPr>
          <w:lang w:val="id-ID"/>
        </w:rPr>
        <w:t>merupakan fitur klasik dari kalimat.</w:t>
      </w:r>
    </w:p>
    <w:p w14:paraId="7B1992F6" w14:textId="43CAC572" w:rsidR="00985677" w:rsidRPr="00B41072" w:rsidRDefault="00985677" w:rsidP="00985677">
      <w:pPr>
        <w:pStyle w:val="ListParagraph"/>
        <w:numPr>
          <w:ilvl w:val="0"/>
          <w:numId w:val="25"/>
        </w:numPr>
        <w:rPr>
          <w:lang w:val="id-ID"/>
        </w:rPr>
      </w:pPr>
      <w:r w:rsidRPr="00B41072">
        <w:rPr>
          <w:lang w:val="id-ID"/>
        </w:rPr>
        <w:t xml:space="preserve">Membuat representasi </w:t>
      </w:r>
      <w:r w:rsidRPr="00B41072">
        <w:rPr>
          <w:i/>
          <w:lang w:val="id-ID"/>
        </w:rPr>
        <w:t xml:space="preserve">word embedding </w:t>
      </w:r>
      <w:r w:rsidRPr="00B41072">
        <w:rPr>
          <w:lang w:val="id-ID"/>
        </w:rPr>
        <w:t xml:space="preserve">untuk seluruh kata pada setiap kalimat menggunakan </w:t>
      </w:r>
      <w:r w:rsidR="00DB5BD1">
        <w:rPr>
          <w:lang w:val="id-ID"/>
        </w:rPr>
        <w:t>W</w:t>
      </w:r>
      <w:r w:rsidRPr="00B41072">
        <w:rPr>
          <w:lang w:val="id-ID"/>
        </w:rPr>
        <w:t>ord2vec.</w:t>
      </w:r>
    </w:p>
    <w:p w14:paraId="1F27D78A" w14:textId="77777777" w:rsidR="00985677" w:rsidRPr="00B41072" w:rsidRDefault="00985677" w:rsidP="00985677">
      <w:pPr>
        <w:pStyle w:val="ListParagraph"/>
        <w:numPr>
          <w:ilvl w:val="0"/>
          <w:numId w:val="25"/>
        </w:numPr>
        <w:rPr>
          <w:lang w:val="id-ID"/>
        </w:rPr>
      </w:pPr>
      <w:r w:rsidRPr="00B41072">
        <w:rPr>
          <w:lang w:val="id-ID"/>
        </w:rPr>
        <w:t xml:space="preserve">Membuat </w:t>
      </w:r>
      <w:r w:rsidRPr="00B41072">
        <w:rPr>
          <w:i/>
          <w:lang w:val="id-ID"/>
        </w:rPr>
        <w:t xml:space="preserve">sentence embedding </w:t>
      </w:r>
      <w:r w:rsidRPr="00B41072">
        <w:rPr>
          <w:lang w:val="id-ID"/>
        </w:rPr>
        <w:t xml:space="preserve">untuk setiap kalimat dengan memasukkan sekuens </w:t>
      </w:r>
      <w:r w:rsidRPr="00B41072">
        <w:rPr>
          <w:i/>
          <w:lang w:val="id-ID"/>
        </w:rPr>
        <w:t xml:space="preserve">word embedding </w:t>
      </w:r>
      <w:r w:rsidRPr="00B41072">
        <w:rPr>
          <w:lang w:val="id-ID"/>
        </w:rPr>
        <w:t>kalimat ke GRU</w:t>
      </w:r>
      <w:r w:rsidRPr="00B41072">
        <w:rPr>
          <w:vertAlign w:val="superscript"/>
          <w:lang w:val="id-ID"/>
        </w:rPr>
        <w:t>sent</w:t>
      </w:r>
      <w:r w:rsidRPr="00B41072">
        <w:rPr>
          <w:lang w:val="id-ID"/>
        </w:rPr>
        <w:t xml:space="preserve">. </w:t>
      </w:r>
      <w:r w:rsidRPr="00B41072">
        <w:rPr>
          <w:i/>
          <w:lang w:val="id-ID"/>
        </w:rPr>
        <w:t xml:space="preserve">Sentence embedding </w:t>
      </w:r>
      <w:r w:rsidRPr="00B41072">
        <w:rPr>
          <w:lang w:val="id-ID"/>
        </w:rPr>
        <w:t xml:space="preserve">merupakan </w:t>
      </w:r>
      <w:r w:rsidRPr="00B41072">
        <w:rPr>
          <w:i/>
          <w:lang w:val="id-ID"/>
        </w:rPr>
        <w:t xml:space="preserve">hidden state </w:t>
      </w:r>
      <w:r w:rsidRPr="00B41072">
        <w:rPr>
          <w:lang w:val="id-ID"/>
        </w:rPr>
        <w:t>terakhir dari arsitektur GRU</w:t>
      </w:r>
      <w:r w:rsidRPr="00B41072">
        <w:rPr>
          <w:vertAlign w:val="superscript"/>
          <w:lang w:val="id-ID"/>
        </w:rPr>
        <w:t>sent</w:t>
      </w:r>
      <w:r w:rsidRPr="00B41072">
        <w:rPr>
          <w:lang w:val="id-ID"/>
        </w:rPr>
        <w:t>.</w:t>
      </w:r>
    </w:p>
    <w:p w14:paraId="56847976" w14:textId="77777777" w:rsidR="00985677" w:rsidRPr="00B41072" w:rsidRDefault="00985677" w:rsidP="00985677">
      <w:pPr>
        <w:pStyle w:val="ListParagraph"/>
        <w:numPr>
          <w:ilvl w:val="0"/>
          <w:numId w:val="25"/>
        </w:numPr>
        <w:rPr>
          <w:lang w:val="id-ID"/>
        </w:rPr>
      </w:pPr>
      <w:r w:rsidRPr="00B41072">
        <w:rPr>
          <w:lang w:val="id-ID"/>
        </w:rPr>
        <w:t xml:space="preserve">Membuat graf hubungan antar </w:t>
      </w:r>
      <w:r w:rsidRPr="00B41072">
        <w:rPr>
          <w:i/>
          <w:lang w:val="id-ID"/>
        </w:rPr>
        <w:t xml:space="preserve">sentence embedding </w:t>
      </w:r>
      <w:r w:rsidRPr="00B41072">
        <w:rPr>
          <w:lang w:val="id-ID"/>
        </w:rPr>
        <w:t xml:space="preserve">dengan persamaan II-1, di mana X merupakan matriks berukuran N x D, dengan N adalah jumlah kalimat dan D adalah panjang vector </w:t>
      </w:r>
      <w:r w:rsidRPr="00B41072">
        <w:rPr>
          <w:i/>
          <w:lang w:val="id-ID"/>
        </w:rPr>
        <w:t>sentence embedding</w:t>
      </w:r>
      <w:r w:rsidRPr="00B41072">
        <w:rPr>
          <w:lang w:val="id-ID"/>
        </w:rPr>
        <w:t>, dan A merupakan matriks ketetanggan berukuran N x N.</w:t>
      </w:r>
    </w:p>
    <w:p w14:paraId="333483C7" w14:textId="77777777" w:rsidR="00985677" w:rsidRPr="00B41072" w:rsidRDefault="00985677" w:rsidP="00985677">
      <w:pPr>
        <w:pStyle w:val="ListParagraph"/>
        <w:numPr>
          <w:ilvl w:val="0"/>
          <w:numId w:val="25"/>
        </w:numPr>
        <w:rPr>
          <w:lang w:val="id-ID"/>
        </w:rPr>
      </w:pPr>
      <w:r w:rsidRPr="00B41072">
        <w:rPr>
          <w:lang w:val="id-ID"/>
        </w:rPr>
        <w:t xml:space="preserve">Membuat </w:t>
      </w:r>
      <w:r w:rsidRPr="00B41072">
        <w:rPr>
          <w:i/>
          <w:lang w:val="id-ID"/>
        </w:rPr>
        <w:t xml:space="preserve">document embedding </w:t>
      </w:r>
      <w:r w:rsidRPr="00B41072">
        <w:rPr>
          <w:lang w:val="id-ID"/>
        </w:rPr>
        <w:t xml:space="preserve">untuk setiap dokumen dengn sekuens </w:t>
      </w:r>
      <w:r w:rsidRPr="00B41072">
        <w:rPr>
          <w:i/>
          <w:lang w:val="id-ID"/>
        </w:rPr>
        <w:t xml:space="preserve">sentence embedding </w:t>
      </w:r>
      <w:r w:rsidRPr="00B41072">
        <w:rPr>
          <w:lang w:val="id-ID"/>
        </w:rPr>
        <w:t>dari dokumen ke GRU</w:t>
      </w:r>
      <w:r w:rsidRPr="00B41072">
        <w:rPr>
          <w:vertAlign w:val="superscript"/>
          <w:lang w:val="id-ID"/>
        </w:rPr>
        <w:t>doc</w:t>
      </w:r>
      <w:r w:rsidRPr="00B41072">
        <w:rPr>
          <w:lang w:val="id-ID"/>
        </w:rPr>
        <w:t xml:space="preserve">. </w:t>
      </w:r>
      <w:r w:rsidRPr="00B41072">
        <w:rPr>
          <w:i/>
          <w:lang w:val="id-ID"/>
        </w:rPr>
        <w:t xml:space="preserve">Document embedding </w:t>
      </w:r>
      <w:r w:rsidRPr="00B41072">
        <w:rPr>
          <w:lang w:val="id-ID"/>
        </w:rPr>
        <w:t xml:space="preserve">merupakan </w:t>
      </w:r>
      <w:r w:rsidRPr="00B41072">
        <w:rPr>
          <w:i/>
          <w:lang w:val="id-ID"/>
        </w:rPr>
        <w:t xml:space="preserve">hidden state </w:t>
      </w:r>
      <w:r w:rsidRPr="00B41072">
        <w:rPr>
          <w:lang w:val="id-ID"/>
        </w:rPr>
        <w:t>terakhir dari arsitektur GRU</w:t>
      </w:r>
      <w:r w:rsidRPr="00B41072">
        <w:rPr>
          <w:vertAlign w:val="superscript"/>
          <w:lang w:val="id-ID"/>
        </w:rPr>
        <w:t>doc</w:t>
      </w:r>
      <w:r w:rsidRPr="00B41072">
        <w:rPr>
          <w:lang w:val="id-ID"/>
        </w:rPr>
        <w:t>.</w:t>
      </w:r>
    </w:p>
    <w:p w14:paraId="00B02FF4" w14:textId="2B20560E" w:rsidR="00985677" w:rsidRPr="00B41072" w:rsidRDefault="00985677" w:rsidP="00985677">
      <w:pPr>
        <w:pStyle w:val="ListParagraph"/>
        <w:numPr>
          <w:ilvl w:val="0"/>
          <w:numId w:val="25"/>
        </w:numPr>
        <w:rPr>
          <w:lang w:val="id-ID"/>
        </w:rPr>
      </w:pPr>
      <w:r w:rsidRPr="00B41072">
        <w:rPr>
          <w:lang w:val="id-ID"/>
        </w:rPr>
        <w:t xml:space="preserve">Menghitung nilai </w:t>
      </w:r>
      <w:r w:rsidRPr="00B41072">
        <w:rPr>
          <w:i/>
          <w:lang w:val="id-ID"/>
        </w:rPr>
        <w:t xml:space="preserve">cluster embedding </w:t>
      </w:r>
      <w:r w:rsidR="00CC36C1" w:rsidRPr="00B41072">
        <w:rPr>
          <w:lang w:val="id-ID"/>
        </w:rPr>
        <w:t xml:space="preserve">C </w:t>
      </w:r>
      <w:r w:rsidRPr="00B41072">
        <w:rPr>
          <w:lang w:val="id-ID"/>
        </w:rPr>
        <w:t xml:space="preserve">dengan persamaan </w:t>
      </w:r>
      <w:r w:rsidR="001769FD" w:rsidRPr="00B41072">
        <w:rPr>
          <w:lang w:val="id-ID"/>
        </w:rPr>
        <w:t>(</w:t>
      </w:r>
      <w:r w:rsidRPr="00B41072">
        <w:rPr>
          <w:lang w:val="id-ID"/>
        </w:rPr>
        <w:t>II-</w:t>
      </w:r>
      <w:r w:rsidR="0033222F" w:rsidRPr="00B41072">
        <w:rPr>
          <w:lang w:val="id-ID"/>
        </w:rPr>
        <w:t>1</w:t>
      </w:r>
      <w:r w:rsidR="00A17395" w:rsidRPr="00B41072">
        <w:rPr>
          <w:lang w:val="id-ID"/>
        </w:rPr>
        <w:t>6</w:t>
      </w:r>
      <w:r w:rsidR="001769FD" w:rsidRPr="00B41072">
        <w:rPr>
          <w:lang w:val="id-ID"/>
        </w:rPr>
        <w:t>)</w:t>
      </w:r>
      <w:r w:rsidRPr="00B41072">
        <w:rPr>
          <w:lang w:val="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F31DA5" w:rsidRPr="00B41072" w14:paraId="0C7DD301" w14:textId="77777777" w:rsidTr="005D4714">
        <w:tc>
          <w:tcPr>
            <w:tcW w:w="250" w:type="pct"/>
            <w:vAlign w:val="center"/>
          </w:tcPr>
          <w:p w14:paraId="31DACCF5" w14:textId="77777777" w:rsidR="00F31DA5" w:rsidRPr="00B41072" w:rsidRDefault="00F31DA5" w:rsidP="005D4714">
            <w:pPr>
              <w:jc w:val="center"/>
              <w:rPr>
                <w:lang w:val="id-ID"/>
              </w:rPr>
            </w:pPr>
          </w:p>
        </w:tc>
        <w:tc>
          <w:tcPr>
            <w:tcW w:w="1666" w:type="pct"/>
            <w:vAlign w:val="center"/>
          </w:tcPr>
          <w:p w14:paraId="31F58FB2" w14:textId="57A5BDEF" w:rsidR="00F31DA5" w:rsidRPr="00B41072" w:rsidRDefault="00F31DA5" w:rsidP="005D4714">
            <w:pPr>
              <w:tabs>
                <w:tab w:val="left" w:pos="6797"/>
              </w:tabs>
              <w:jc w:val="center"/>
              <w:rPr>
                <w:lang w:val="id-ID"/>
              </w:rPr>
            </w:pPr>
            <m:oMathPara>
              <m:oMath>
                <m:r>
                  <w:rPr>
                    <w:rFonts w:ascii="Cambria Math" w:hAnsi="Cambria Math"/>
                    <w:lang w:val="id-ID"/>
                  </w:rPr>
                  <m:t xml:space="preserve">C=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M</m:t>
                    </m:r>
                  </m:den>
                </m:f>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M</m:t>
                    </m:r>
                  </m:sup>
                  <m:e>
                    <m:sSub>
                      <m:sSubPr>
                        <m:ctrlPr>
                          <w:rPr>
                            <w:rFonts w:ascii="Cambria Math" w:hAnsi="Cambria Math"/>
                            <w:i/>
                            <w:lang w:val="id-ID"/>
                          </w:rPr>
                        </m:ctrlPr>
                      </m:sSubPr>
                      <m:e>
                        <m:r>
                          <w:rPr>
                            <w:rFonts w:ascii="Cambria Math" w:hAnsi="Cambria Math"/>
                            <w:lang w:val="id-ID"/>
                          </w:rPr>
                          <m:t>d</m:t>
                        </m:r>
                      </m:e>
                      <m:sub>
                        <m:r>
                          <w:rPr>
                            <w:rFonts w:ascii="Cambria Math" w:hAnsi="Cambria Math"/>
                            <w:lang w:val="id-ID"/>
                          </w:rPr>
                          <m:t>i</m:t>
                        </m:r>
                      </m:sub>
                    </m:sSub>
                  </m:e>
                </m:nary>
              </m:oMath>
            </m:oMathPara>
          </w:p>
        </w:tc>
        <w:tc>
          <w:tcPr>
            <w:tcW w:w="250" w:type="pct"/>
            <w:vAlign w:val="center"/>
          </w:tcPr>
          <w:p w14:paraId="34967E73" w14:textId="52EC4039" w:rsidR="00F31DA5" w:rsidRPr="00B41072" w:rsidRDefault="00F31DA5" w:rsidP="005D4714">
            <w:pPr>
              <w:jc w:val="center"/>
              <w:rPr>
                <w:lang w:val="id-ID"/>
              </w:rPr>
            </w:pPr>
            <w:r w:rsidRPr="00B41072">
              <w:rPr>
                <w:lang w:val="id-ID"/>
              </w:rPr>
              <w:t>(II-1</w:t>
            </w:r>
            <w:r w:rsidR="00A17395" w:rsidRPr="00B41072">
              <w:rPr>
                <w:lang w:val="id-ID"/>
              </w:rPr>
              <w:t>6</w:t>
            </w:r>
            <w:r w:rsidRPr="00B41072">
              <w:rPr>
                <w:lang w:val="id-ID"/>
              </w:rPr>
              <w:t>)</w:t>
            </w:r>
          </w:p>
        </w:tc>
      </w:tr>
    </w:tbl>
    <w:p w14:paraId="7BBD788F" w14:textId="58D74527" w:rsidR="00985677" w:rsidRPr="00B41072" w:rsidRDefault="00985677" w:rsidP="00F31DA5">
      <w:pPr>
        <w:ind w:left="720"/>
        <w:rPr>
          <w:lang w:val="id-ID"/>
        </w:rPr>
      </w:pPr>
      <w:r w:rsidRPr="00B41072">
        <w:rPr>
          <w:lang w:val="id-ID"/>
        </w:rPr>
        <w:t xml:space="preserve">Di mana </w:t>
      </w:r>
      <m:oMath>
        <m:sSub>
          <m:sSubPr>
            <m:ctrlPr>
              <w:rPr>
                <w:rFonts w:ascii="Cambria Math" w:hAnsi="Cambria Math"/>
                <w:i/>
                <w:lang w:val="id-ID"/>
              </w:rPr>
            </m:ctrlPr>
          </m:sSubPr>
          <m:e>
            <m:r>
              <w:rPr>
                <w:rFonts w:ascii="Cambria Math" w:hAnsi="Cambria Math"/>
                <w:lang w:val="id-ID"/>
              </w:rPr>
              <m:t>d</m:t>
            </m:r>
          </m:e>
          <m:sub>
            <m:r>
              <w:rPr>
                <w:rFonts w:ascii="Cambria Math" w:hAnsi="Cambria Math"/>
                <w:lang w:val="id-ID"/>
              </w:rPr>
              <m:t>i</m:t>
            </m:r>
          </m:sub>
        </m:sSub>
      </m:oMath>
      <w:r w:rsidRPr="00B41072">
        <w:rPr>
          <w:lang w:val="id-ID"/>
        </w:rPr>
        <w:t xml:space="preserve"> merupakan </w:t>
      </w:r>
      <w:r w:rsidRPr="00B41072">
        <w:rPr>
          <w:i/>
          <w:lang w:val="id-ID"/>
        </w:rPr>
        <w:t xml:space="preserve">document embedding </w:t>
      </w:r>
      <w:r w:rsidRPr="00B41072">
        <w:rPr>
          <w:lang w:val="id-ID"/>
        </w:rPr>
        <w:t>ke-</w:t>
      </w:r>
      <w:r w:rsidR="00C438B1" w:rsidRPr="00B41072">
        <w:rPr>
          <w:lang w:val="id-ID"/>
        </w:rPr>
        <w:t>i</w:t>
      </w:r>
      <w:r w:rsidR="003320D7" w:rsidRPr="00B41072">
        <w:rPr>
          <w:lang w:val="id-ID"/>
        </w:rPr>
        <w:t xml:space="preserve"> dan </w:t>
      </w:r>
      <m:oMath>
        <m:r>
          <w:rPr>
            <w:rFonts w:ascii="Cambria Math" w:hAnsi="Cambria Math"/>
            <w:lang w:val="id-ID"/>
          </w:rPr>
          <m:t>M</m:t>
        </m:r>
      </m:oMath>
      <w:r w:rsidRPr="00B41072">
        <w:rPr>
          <w:lang w:val="id-ID"/>
        </w:rPr>
        <w:t xml:space="preserve"> adalah jumlah dokumen dari suatu kluster.</w:t>
      </w:r>
    </w:p>
    <w:p w14:paraId="2EC6F2DB" w14:textId="2F464987" w:rsidR="00985677" w:rsidRPr="00B41072" w:rsidRDefault="00985677" w:rsidP="00985677">
      <w:pPr>
        <w:pStyle w:val="ListParagraph"/>
        <w:numPr>
          <w:ilvl w:val="0"/>
          <w:numId w:val="25"/>
        </w:numPr>
        <w:rPr>
          <w:lang w:val="id-ID"/>
        </w:rPr>
      </w:pPr>
      <w:r w:rsidRPr="00B41072">
        <w:rPr>
          <w:lang w:val="id-ID"/>
        </w:rPr>
        <w:t>Menghitung estimasi kepentingan kalimat dengan persamaan</w:t>
      </w:r>
      <w:r w:rsidR="00D2732C" w:rsidRPr="00B41072">
        <w:rPr>
          <w:lang w:val="id-ID"/>
        </w:rPr>
        <w:t xml:space="preserve"> (II-</w:t>
      </w:r>
      <w:r w:rsidR="006425C5" w:rsidRPr="00B41072">
        <w:rPr>
          <w:lang w:val="id-ID"/>
        </w:rPr>
        <w:t>1</w:t>
      </w:r>
      <w:r w:rsidR="00A17395" w:rsidRPr="00B41072">
        <w:rPr>
          <w:lang w:val="id-ID"/>
        </w:rPr>
        <w:t>7</w:t>
      </w:r>
      <w:r w:rsidR="00D2732C" w:rsidRPr="00B41072">
        <w:rPr>
          <w:lang w:val="id-ID"/>
        </w:rPr>
        <w:t>) dan (II-1</w:t>
      </w:r>
      <w:r w:rsidR="00A17395" w:rsidRPr="00B41072">
        <w:rPr>
          <w:lang w:val="id-ID"/>
        </w:rPr>
        <w:t>8</w:t>
      </w:r>
      <w:r w:rsidR="00D2732C" w:rsidRPr="00B41072">
        <w:rPr>
          <w:lang w:val="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EA7094" w:rsidRPr="00B41072" w14:paraId="3329DEF8" w14:textId="77777777" w:rsidTr="00EA7094">
        <w:tc>
          <w:tcPr>
            <w:tcW w:w="577" w:type="pct"/>
            <w:vAlign w:val="center"/>
          </w:tcPr>
          <w:p w14:paraId="0576E198" w14:textId="77777777" w:rsidR="00EA7094" w:rsidRPr="00B41072" w:rsidRDefault="00EA7094" w:rsidP="005D4714">
            <w:pPr>
              <w:jc w:val="center"/>
              <w:rPr>
                <w:lang w:val="id-ID"/>
              </w:rPr>
            </w:pPr>
          </w:p>
        </w:tc>
        <w:tc>
          <w:tcPr>
            <w:tcW w:w="3846" w:type="pct"/>
            <w:vAlign w:val="center"/>
          </w:tcPr>
          <w:p w14:paraId="3CB945DB" w14:textId="12D4DA97" w:rsidR="00EA7094" w:rsidRPr="00B41072" w:rsidRDefault="00EA7094" w:rsidP="005D4714">
            <w:pPr>
              <w:tabs>
                <w:tab w:val="left" w:pos="6797"/>
              </w:tabs>
              <w:jc w:val="center"/>
              <w:rPr>
                <w:lang w:val="id-ID"/>
              </w:rPr>
            </w:pPr>
            <m:oMathPara>
              <m:oMath>
                <m:r>
                  <w:rPr>
                    <w:rFonts w:ascii="Cambria Math" w:hAnsi="Cambria Math"/>
                    <w:lang w:val="id-ID"/>
                  </w:rPr>
                  <m:t>f</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e>
                </m:d>
                <m:r>
                  <w:rPr>
                    <w:rFonts w:ascii="Cambria Math" w:hAnsi="Cambria Math"/>
                    <w:lang w:val="id-ID"/>
                  </w:rPr>
                  <m:t xml:space="preserve">= </m:t>
                </m:r>
                <m:sSup>
                  <m:sSupPr>
                    <m:ctrlPr>
                      <w:rPr>
                        <w:rFonts w:ascii="Cambria Math" w:hAnsi="Cambria Math"/>
                        <w:i/>
                        <w:lang w:val="id-ID"/>
                      </w:rPr>
                    </m:ctrlPr>
                  </m:sSupPr>
                  <m:e>
                    <m:r>
                      <w:rPr>
                        <w:rFonts w:ascii="Cambria Math" w:hAnsi="Cambria Math"/>
                        <w:lang w:val="id-ID"/>
                      </w:rPr>
                      <m:t>v</m:t>
                    </m:r>
                  </m:e>
                  <m:sup>
                    <m:r>
                      <w:rPr>
                        <w:rFonts w:ascii="Cambria Math" w:hAnsi="Cambria Math"/>
                        <w:lang w:val="id-ID"/>
                      </w:rPr>
                      <m:t>T</m:t>
                    </m:r>
                  </m:sup>
                </m:sSup>
                <m:r>
                  <m:rPr>
                    <m:sty m:val="p"/>
                  </m:rPr>
                  <w:rPr>
                    <w:rFonts w:ascii="Cambria Math" w:hAnsi="Cambria Math"/>
                    <w:lang w:val="id-ID"/>
                  </w:rPr>
                  <m:t>tanh⁡</m:t>
                </m:r>
                <m:r>
                  <w:rPr>
                    <w:rFonts w:ascii="Cambria Math" w:hAnsi="Cambria Math"/>
                    <w:lang w:val="id-ID"/>
                  </w:rPr>
                  <m:t>(</m:t>
                </m:r>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1</m:t>
                    </m:r>
                  </m:sub>
                </m:sSub>
                <m:r>
                  <w:rPr>
                    <w:rFonts w:ascii="Cambria Math" w:hAnsi="Cambria Math"/>
                    <w:lang w:val="id-ID"/>
                  </w:rPr>
                  <m:t>C+</m:t>
                </m:r>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2</m:t>
                    </m:r>
                  </m:sub>
                </m:sSub>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r>
                  <w:rPr>
                    <w:rFonts w:ascii="Cambria Math" w:hAnsi="Cambria Math"/>
                    <w:lang w:val="id-ID"/>
                  </w:rPr>
                  <m:t>)</m:t>
                </m:r>
              </m:oMath>
            </m:oMathPara>
          </w:p>
        </w:tc>
        <w:tc>
          <w:tcPr>
            <w:tcW w:w="577" w:type="pct"/>
            <w:vAlign w:val="center"/>
          </w:tcPr>
          <w:p w14:paraId="2AB9C0E5" w14:textId="7CCFE222" w:rsidR="00EA7094" w:rsidRPr="00B41072" w:rsidRDefault="00EA7094" w:rsidP="005D4714">
            <w:pPr>
              <w:jc w:val="center"/>
              <w:rPr>
                <w:lang w:val="id-ID"/>
              </w:rPr>
            </w:pPr>
            <w:r w:rsidRPr="00B41072">
              <w:rPr>
                <w:lang w:val="id-ID"/>
              </w:rPr>
              <w:t>(II-1</w:t>
            </w:r>
            <w:r w:rsidR="00A17395" w:rsidRPr="00B41072">
              <w:rPr>
                <w:lang w:val="id-ID"/>
              </w:rPr>
              <w:t>7</w:t>
            </w:r>
            <w:r w:rsidRPr="00B41072">
              <w:rPr>
                <w:lang w:val="id-ID"/>
              </w:rPr>
              <w:t>)</w:t>
            </w:r>
          </w:p>
        </w:tc>
      </w:tr>
      <w:tr w:rsidR="00EA7094" w:rsidRPr="00B41072" w14:paraId="23D7F4D8" w14:textId="77777777" w:rsidTr="00EA7094">
        <w:tc>
          <w:tcPr>
            <w:tcW w:w="577" w:type="pct"/>
          </w:tcPr>
          <w:p w14:paraId="41F917E3" w14:textId="77777777" w:rsidR="00EA7094" w:rsidRPr="00B41072" w:rsidRDefault="00EA7094" w:rsidP="005D4714">
            <w:pPr>
              <w:jc w:val="center"/>
              <w:rPr>
                <w:lang w:val="id-ID"/>
              </w:rPr>
            </w:pPr>
          </w:p>
        </w:tc>
        <w:tc>
          <w:tcPr>
            <w:tcW w:w="3846" w:type="pct"/>
          </w:tcPr>
          <w:p w14:paraId="0C1649F1" w14:textId="41508FCC" w:rsidR="00EA7094" w:rsidRPr="00B41072" w:rsidRDefault="00EA7094" w:rsidP="005D4714">
            <w:pPr>
              <w:tabs>
                <w:tab w:val="left" w:pos="6797"/>
              </w:tabs>
              <w:jc w:val="center"/>
              <w:rPr>
                <w:lang w:val="id-ID"/>
              </w:rPr>
            </w:pPr>
            <m:oMath>
              <m:r>
                <w:rPr>
                  <w:rFonts w:ascii="Cambria Math" w:hAnsi="Cambria Math"/>
                  <w:lang w:val="id-ID"/>
                </w:rPr>
                <m:t>salience</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e>
              </m:d>
              <m:r>
                <w:rPr>
                  <w:rFonts w:ascii="Cambria Math" w:hAnsi="Cambria Math"/>
                  <w:lang w:val="id-ID"/>
                </w:rPr>
                <m:t>=</m:t>
              </m:r>
              <m:f>
                <m:fPr>
                  <m:ctrlPr>
                    <w:rPr>
                      <w:rFonts w:ascii="Cambria Math" w:hAnsi="Cambria Math"/>
                      <w:i/>
                      <w:lang w:val="id-ID"/>
                    </w:rPr>
                  </m:ctrlPr>
                </m:fPr>
                <m:num>
                  <m:r>
                    <w:rPr>
                      <w:rFonts w:ascii="Cambria Math" w:hAnsi="Cambria Math"/>
                      <w:lang w:val="id-ID"/>
                    </w:rPr>
                    <m:t>f(</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r>
                    <w:rPr>
                      <w:rFonts w:ascii="Cambria Math" w:hAnsi="Cambria Math"/>
                      <w:lang w:val="id-ID"/>
                    </w:rPr>
                    <m:t>)</m:t>
                  </m:r>
                </m:num>
                <m:den>
                  <m:nary>
                    <m:naryPr>
                      <m:chr m:val="∑"/>
                      <m:limLoc m:val="subSup"/>
                      <m:supHide m:val="1"/>
                      <m:ctrlPr>
                        <w:rPr>
                          <w:rFonts w:ascii="Cambria Math" w:hAnsi="Cambria Math"/>
                          <w:i/>
                          <w:lang w:val="id-ID"/>
                        </w:rPr>
                      </m:ctrlPr>
                    </m:naryPr>
                    <m:sub>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r>
                        <w:rPr>
                          <w:rFonts w:ascii="Cambria Math" w:hAnsi="Cambria Math"/>
                          <w:lang w:val="id-ID"/>
                        </w:rPr>
                        <m:t>∈C</m:t>
                      </m:r>
                    </m:sub>
                    <m:sup/>
                    <m:e>
                      <m:r>
                        <w:rPr>
                          <w:rFonts w:ascii="Cambria Math" w:hAnsi="Cambria Math"/>
                          <w:lang w:val="id-ID"/>
                        </w:rPr>
                        <m:t>f(</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r>
                        <w:rPr>
                          <w:rFonts w:ascii="Cambria Math" w:hAnsi="Cambria Math"/>
                          <w:lang w:val="id-ID"/>
                        </w:rPr>
                        <m:t>)</m:t>
                      </m:r>
                    </m:e>
                  </m:nary>
                </m:den>
              </m:f>
            </m:oMath>
            <w:r w:rsidRPr="00B41072">
              <w:rPr>
                <w:lang w:val="id-ID"/>
              </w:rPr>
              <w:t xml:space="preserve"> </w:t>
            </w:r>
          </w:p>
        </w:tc>
        <w:tc>
          <w:tcPr>
            <w:tcW w:w="577" w:type="pct"/>
          </w:tcPr>
          <w:p w14:paraId="4E1F5A4C" w14:textId="4B870C66" w:rsidR="00EA7094" w:rsidRPr="00B41072" w:rsidRDefault="00EA7094" w:rsidP="005D4714">
            <w:pPr>
              <w:jc w:val="center"/>
              <w:rPr>
                <w:lang w:val="id-ID"/>
              </w:rPr>
            </w:pPr>
            <w:r w:rsidRPr="00B41072">
              <w:rPr>
                <w:lang w:val="id-ID"/>
              </w:rPr>
              <w:t>(II-1</w:t>
            </w:r>
            <w:r w:rsidR="00A17395" w:rsidRPr="00B41072">
              <w:rPr>
                <w:lang w:val="id-ID"/>
              </w:rPr>
              <w:t>8</w:t>
            </w:r>
            <w:r w:rsidRPr="00B41072">
              <w:rPr>
                <w:lang w:val="id-ID"/>
              </w:rPr>
              <w:t>)</w:t>
            </w:r>
          </w:p>
        </w:tc>
      </w:tr>
    </w:tbl>
    <w:p w14:paraId="4BF1109E" w14:textId="1F54015B" w:rsidR="003320D7" w:rsidRPr="00B41072" w:rsidRDefault="003320D7" w:rsidP="00523C79">
      <w:pPr>
        <w:ind w:left="720"/>
        <w:rPr>
          <w:lang w:val="id-ID"/>
        </w:rPr>
      </w:pPr>
      <w:r w:rsidRPr="00B41072">
        <w:rPr>
          <w:lang w:val="id-ID"/>
        </w:rPr>
        <w:t xml:space="preserve">Di mana </w:t>
      </w:r>
      <m:oMath>
        <m:r>
          <w:rPr>
            <w:rFonts w:ascii="Cambria Math" w:hAnsi="Cambria Math"/>
            <w:lang w:val="id-ID"/>
          </w:rPr>
          <m:t xml:space="preserve">v, </m:t>
        </m:r>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2</m:t>
            </m:r>
          </m:sub>
        </m:sSub>
      </m:oMath>
      <w:r w:rsidRPr="00B41072">
        <w:rPr>
          <w:lang w:val="id-ID"/>
        </w:rPr>
        <w:t xml:space="preserve"> merupakan parameter bobot yang harus dipelajari, </w:t>
      </w:r>
      <m:oMath>
        <m:r>
          <w:rPr>
            <w:rFonts w:ascii="Cambria Math" w:hAnsi="Cambria Math"/>
            <w:lang w:val="id-ID"/>
          </w:rPr>
          <m:t>C</m:t>
        </m:r>
      </m:oMath>
      <w:r w:rsidRPr="00B41072">
        <w:rPr>
          <w:lang w:val="id-ID"/>
        </w:rPr>
        <w:t xml:space="preserve"> adalah nilai </w:t>
      </w:r>
      <w:r w:rsidRPr="00B41072">
        <w:rPr>
          <w:i/>
          <w:lang w:val="id-ID"/>
        </w:rPr>
        <w:t>cluster embedding</w:t>
      </w:r>
      <w:r w:rsidRPr="00B41072">
        <w:rPr>
          <w:lang w:val="id-ID"/>
        </w:rPr>
        <w:t xml:space="preserve">, dan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Pr="00B41072">
        <w:rPr>
          <w:lang w:val="id-ID"/>
        </w:rPr>
        <w:t xml:space="preserve"> adalah nilai </w:t>
      </w:r>
      <w:r w:rsidRPr="00B41072">
        <w:rPr>
          <w:i/>
          <w:lang w:val="id-ID"/>
        </w:rPr>
        <w:t>sentence embedding</w:t>
      </w:r>
      <w:r w:rsidRPr="00B41072">
        <w:rPr>
          <w:lang w:val="id-ID"/>
        </w:rPr>
        <w:t>.</w:t>
      </w:r>
    </w:p>
    <w:p w14:paraId="279F643D" w14:textId="41341E98" w:rsidR="0055579B" w:rsidRPr="00B41072" w:rsidRDefault="006679B2" w:rsidP="001C729A">
      <w:pPr>
        <w:rPr>
          <w:lang w:val="id-ID"/>
        </w:rPr>
      </w:pPr>
      <w:r w:rsidRPr="00B41072">
        <w:rPr>
          <w:lang w:val="id-ID"/>
        </w:rPr>
        <w:lastRenderedPageBreak/>
        <w:t xml:space="preserve">Untuk mempelajari seluruh bobot pada arsitektur </w:t>
      </w:r>
      <w:r w:rsidRPr="00B41072">
        <w:rPr>
          <w:i/>
          <w:lang w:val="id-ID"/>
        </w:rPr>
        <w:t xml:space="preserve">deep learning, </w:t>
      </w:r>
      <w:r w:rsidRPr="00B41072">
        <w:rPr>
          <w:lang w:val="id-ID"/>
        </w:rPr>
        <w:t xml:space="preserve">pembelajaran mesin dilakukan dengan masukan </w:t>
      </w:r>
      <w:r w:rsidR="0055579B" w:rsidRPr="00B41072">
        <w:rPr>
          <w:lang w:val="id-ID"/>
        </w:rPr>
        <w:t>kalimat-kalimat artikel setopik dan keluaran target vektor kepentingan kalimat, di mana kepentingan target kalimat merupakan nilai persamaan (II-1</w:t>
      </w:r>
      <w:r w:rsidR="00A17395" w:rsidRPr="00B41072">
        <w:rPr>
          <w:lang w:val="id-ID"/>
        </w:rPr>
        <w:t>9</w:t>
      </w:r>
      <w:r w:rsidR="0055579B" w:rsidRPr="00B41072">
        <w:rPr>
          <w:lang w:val="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55579B" w:rsidRPr="00B41072" w14:paraId="1E329711" w14:textId="77777777" w:rsidTr="00D11790">
        <w:tc>
          <w:tcPr>
            <w:tcW w:w="577" w:type="pct"/>
          </w:tcPr>
          <w:p w14:paraId="0E5FC3A0" w14:textId="77777777" w:rsidR="0055579B" w:rsidRPr="00B41072" w:rsidRDefault="0055579B" w:rsidP="00D11790">
            <w:pPr>
              <w:jc w:val="center"/>
              <w:rPr>
                <w:lang w:val="id-ID"/>
              </w:rPr>
            </w:pPr>
          </w:p>
        </w:tc>
        <w:tc>
          <w:tcPr>
            <w:tcW w:w="3846" w:type="pct"/>
          </w:tcPr>
          <w:p w14:paraId="0AE099A9" w14:textId="77777777" w:rsidR="0055579B" w:rsidRPr="00B41072" w:rsidRDefault="0055579B" w:rsidP="00D11790">
            <w:pPr>
              <w:pStyle w:val="ListParagraph"/>
              <w:jc w:val="center"/>
              <w:rPr>
                <w:lang w:val="id-ID"/>
              </w:rPr>
            </w:pPr>
            <m:oMathPara>
              <m:oMath>
                <m:r>
                  <w:rPr>
                    <w:rFonts w:ascii="Cambria Math" w:hAnsi="Cambria Math"/>
                    <w:lang w:val="id-ID"/>
                  </w:rPr>
                  <m:t>R</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e>
                </m:d>
                <m:r>
                  <w:rPr>
                    <w:rFonts w:ascii="Cambria Math" w:hAnsi="Cambria Math"/>
                    <w:lang w:val="id-ID"/>
                  </w:rPr>
                  <m:t>=softmax(∝r(</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r>
                  <w:rPr>
                    <w:rFonts w:ascii="Cambria Math" w:hAnsi="Cambria Math"/>
                    <w:lang w:val="id-ID"/>
                  </w:rPr>
                  <m:t>))</m:t>
                </m:r>
              </m:oMath>
            </m:oMathPara>
          </w:p>
        </w:tc>
        <w:tc>
          <w:tcPr>
            <w:tcW w:w="577" w:type="pct"/>
          </w:tcPr>
          <w:p w14:paraId="65739546" w14:textId="72A81C31" w:rsidR="0055579B" w:rsidRPr="00B41072" w:rsidRDefault="0055579B" w:rsidP="00D11790">
            <w:pPr>
              <w:jc w:val="center"/>
              <w:rPr>
                <w:lang w:val="id-ID"/>
              </w:rPr>
            </w:pPr>
            <w:r w:rsidRPr="00B41072">
              <w:rPr>
                <w:lang w:val="id-ID"/>
              </w:rPr>
              <w:t>(II-1</w:t>
            </w:r>
            <w:r w:rsidR="00A17395" w:rsidRPr="00B41072">
              <w:rPr>
                <w:lang w:val="id-ID"/>
              </w:rPr>
              <w:t>9</w:t>
            </w:r>
            <w:r w:rsidRPr="00B41072">
              <w:rPr>
                <w:lang w:val="id-ID"/>
              </w:rPr>
              <w:t>)</w:t>
            </w:r>
          </w:p>
        </w:tc>
      </w:tr>
    </w:tbl>
    <w:p w14:paraId="78B9C88C" w14:textId="0310B215" w:rsidR="00985677" w:rsidRPr="00B41072" w:rsidRDefault="00B42484" w:rsidP="001C729A">
      <w:pPr>
        <w:rPr>
          <w:lang w:val="id-ID"/>
        </w:rPr>
      </w:pPr>
      <w:r w:rsidRPr="00B41072">
        <w:rPr>
          <w:lang w:val="id-ID"/>
        </w:rPr>
        <w:t xml:space="preserve">Di mana dan </w:t>
      </w:r>
      <m:oMath>
        <m:r>
          <w:rPr>
            <w:rFonts w:ascii="Cambria Math" w:hAnsi="Cambria Math"/>
            <w:lang w:val="id-ID"/>
          </w:rPr>
          <m:t>r(</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r>
          <w:rPr>
            <w:rFonts w:ascii="Cambria Math" w:hAnsi="Cambria Math"/>
            <w:lang w:val="id-ID"/>
          </w:rPr>
          <m:t>)</m:t>
        </m:r>
      </m:oMath>
      <w:r w:rsidRPr="00B41072">
        <w:rPr>
          <w:lang w:val="id-ID"/>
        </w:rPr>
        <w:t xml:space="preserve"> merupakan rata-rata skor ROUGE-1 dan skor ROUGE-2 dari kalimat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Pr="00B41072">
        <w:rPr>
          <w:lang w:val="id-ID"/>
        </w:rPr>
        <w:t xml:space="preserve">. </w:t>
      </w:r>
      <m:oMath>
        <m:r>
          <w:rPr>
            <w:rFonts w:ascii="Cambria Math" w:hAnsi="Cambria Math"/>
            <w:lang w:val="id-ID"/>
          </w:rPr>
          <m:t>∝</m:t>
        </m:r>
      </m:oMath>
      <w:r w:rsidRPr="00B41072">
        <w:rPr>
          <w:lang w:val="id-ID"/>
        </w:rPr>
        <w:t xml:space="preserve"> merupakan nilai konstanta yang digunakan untuk membuat distribusi lebih tajam. Pembaruan bobot kemudian dilakukan dengan teknik </w:t>
      </w:r>
      <w:r w:rsidRPr="00B41072">
        <w:rPr>
          <w:i/>
          <w:lang w:val="id-ID"/>
        </w:rPr>
        <w:t xml:space="preserve">backpropagation </w:t>
      </w:r>
      <w:r w:rsidRPr="00B41072">
        <w:rPr>
          <w:lang w:val="id-ID"/>
        </w:rPr>
        <w:t>berdasarkan fungsi galat persamaan (II-</w:t>
      </w:r>
      <w:r w:rsidR="00B9091E" w:rsidRPr="00B41072">
        <w:rPr>
          <w:lang w:val="id-ID"/>
        </w:rPr>
        <w:t>20</w:t>
      </w:r>
      <w:r w:rsidRPr="00B41072">
        <w:rPr>
          <w:lang w:val="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8E5FF6" w:rsidRPr="00B41072" w14:paraId="247CD7AC" w14:textId="77777777" w:rsidTr="005D4714">
        <w:tc>
          <w:tcPr>
            <w:tcW w:w="577" w:type="pct"/>
          </w:tcPr>
          <w:p w14:paraId="496F2C8A" w14:textId="77777777" w:rsidR="008E5FF6" w:rsidRPr="00B41072" w:rsidRDefault="008E5FF6" w:rsidP="005D4714">
            <w:pPr>
              <w:jc w:val="center"/>
              <w:rPr>
                <w:lang w:val="id-ID"/>
              </w:rPr>
            </w:pPr>
          </w:p>
        </w:tc>
        <w:tc>
          <w:tcPr>
            <w:tcW w:w="3846" w:type="pct"/>
          </w:tcPr>
          <w:p w14:paraId="490C7D9A" w14:textId="207DA0BF" w:rsidR="008E5FF6" w:rsidRPr="00B41072" w:rsidRDefault="008E5FF6" w:rsidP="005D4714">
            <w:pPr>
              <w:tabs>
                <w:tab w:val="left" w:pos="6797"/>
              </w:tabs>
              <w:jc w:val="center"/>
              <w:rPr>
                <w:lang w:val="id-ID"/>
              </w:rPr>
            </w:pPr>
            <m:oMathPara>
              <m:oMath>
                <m:r>
                  <w:rPr>
                    <w:rFonts w:ascii="Cambria Math" w:hAnsi="Cambria Math"/>
                    <w:lang w:val="id-ID"/>
                  </w:rPr>
                  <m:t>L= -</m:t>
                </m:r>
                <m:nary>
                  <m:naryPr>
                    <m:chr m:val="∑"/>
                    <m:limLoc m:val="undOvr"/>
                    <m:supHide m:val="1"/>
                    <m:ctrlPr>
                      <w:rPr>
                        <w:rFonts w:ascii="Cambria Math" w:hAnsi="Cambria Math"/>
                        <w:i/>
                        <w:lang w:val="id-ID"/>
                      </w:rPr>
                    </m:ctrlPr>
                  </m:naryPr>
                  <m:sub>
                    <m:r>
                      <w:rPr>
                        <w:rFonts w:ascii="Cambria Math" w:hAnsi="Cambria Math"/>
                        <w:lang w:val="id-ID"/>
                      </w:rPr>
                      <m:t>C</m:t>
                    </m:r>
                  </m:sub>
                  <m:sup/>
                  <m:e>
                    <m:nary>
                      <m:naryPr>
                        <m:chr m:val="∑"/>
                        <m:limLoc m:val="undOvr"/>
                        <m:supHide m:val="1"/>
                        <m:ctrlPr>
                          <w:rPr>
                            <w:rFonts w:ascii="Cambria Math" w:hAnsi="Cambria Math"/>
                            <w:i/>
                            <w:lang w:val="id-ID"/>
                          </w:rPr>
                        </m:ctrlPr>
                      </m:naryPr>
                      <m:sub>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 xml:space="preserve">i </m:t>
                            </m:r>
                          </m:sub>
                        </m:sSub>
                        <m:r>
                          <w:rPr>
                            <w:rFonts w:ascii="Cambria Math" w:hAnsi="Cambria Math"/>
                            <w:lang w:val="id-ID"/>
                          </w:rPr>
                          <m:t>∈ C</m:t>
                        </m:r>
                      </m:sub>
                      <m:sup/>
                      <m:e>
                        <m:r>
                          <w:rPr>
                            <w:rFonts w:ascii="Cambria Math" w:hAnsi="Cambria Math"/>
                            <w:lang w:val="id-ID"/>
                          </w:rPr>
                          <m:t>R</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e>
                        </m:d>
                        <m:r>
                          <m:rPr>
                            <m:sty m:val="p"/>
                          </m:rPr>
                          <w:rPr>
                            <w:rFonts w:ascii="Cambria Math" w:hAnsi="Cambria Math"/>
                            <w:lang w:val="id-ID"/>
                          </w:rPr>
                          <m:t>log⁡(salience</m:t>
                        </m:r>
                        <m:d>
                          <m:dPr>
                            <m:ctrlPr>
                              <w:rPr>
                                <w:rFonts w:ascii="Cambria Math" w:hAnsi="Cambria Math"/>
                                <w:lang w:val="id-ID"/>
                              </w:rPr>
                            </m:ctrlPr>
                          </m:dPr>
                          <m:e>
                            <m:sSub>
                              <m:sSubPr>
                                <m:ctrlPr>
                                  <w:rPr>
                                    <w:rFonts w:ascii="Cambria Math" w:hAnsi="Cambria Math"/>
                                    <w:lang w:val="id-ID"/>
                                  </w:rPr>
                                </m:ctrlPr>
                              </m:sSubPr>
                              <m:e>
                                <m:r>
                                  <m:rPr>
                                    <m:sty m:val="p"/>
                                  </m:rPr>
                                  <w:rPr>
                                    <w:rFonts w:ascii="Cambria Math" w:hAnsi="Cambria Math"/>
                                    <w:lang w:val="id-ID"/>
                                  </w:rPr>
                                  <m:t>s</m:t>
                                </m:r>
                              </m:e>
                              <m:sub>
                                <m:r>
                                  <m:rPr>
                                    <m:sty m:val="p"/>
                                  </m:rPr>
                                  <w:rPr>
                                    <w:rFonts w:ascii="Cambria Math" w:hAnsi="Cambria Math"/>
                                    <w:lang w:val="id-ID"/>
                                  </w:rPr>
                                  <m:t>i</m:t>
                                </m:r>
                              </m:sub>
                            </m:sSub>
                            <m:ctrlPr>
                              <w:rPr>
                                <w:rFonts w:ascii="Cambria Math" w:hAnsi="Cambria Math"/>
                                <w:i/>
                                <w:lang w:val="id-ID"/>
                              </w:rPr>
                            </m:ctrlPr>
                          </m:e>
                        </m:d>
                        <m:r>
                          <w:rPr>
                            <w:rFonts w:ascii="Cambria Math" w:hAnsi="Cambria Math"/>
                            <w:lang w:val="id-ID"/>
                          </w:rPr>
                          <m:t>)</m:t>
                        </m:r>
                      </m:e>
                    </m:nary>
                  </m:e>
                </m:nary>
              </m:oMath>
            </m:oMathPara>
          </w:p>
        </w:tc>
        <w:tc>
          <w:tcPr>
            <w:tcW w:w="577" w:type="pct"/>
          </w:tcPr>
          <w:p w14:paraId="7F3B641E" w14:textId="1EA9D7D4" w:rsidR="008E5FF6" w:rsidRPr="00B41072" w:rsidRDefault="008E5FF6" w:rsidP="005D4714">
            <w:pPr>
              <w:jc w:val="center"/>
              <w:rPr>
                <w:lang w:val="id-ID"/>
              </w:rPr>
            </w:pPr>
            <w:r w:rsidRPr="00B41072">
              <w:rPr>
                <w:lang w:val="id-ID"/>
              </w:rPr>
              <w:t>(II-</w:t>
            </w:r>
            <w:r w:rsidR="009C173C" w:rsidRPr="00B41072">
              <w:rPr>
                <w:lang w:val="id-ID"/>
              </w:rPr>
              <w:t>20</w:t>
            </w:r>
            <w:r w:rsidRPr="00B41072">
              <w:rPr>
                <w:lang w:val="id-ID"/>
              </w:rPr>
              <w:t>)</w:t>
            </w:r>
          </w:p>
        </w:tc>
      </w:tr>
    </w:tbl>
    <w:p w14:paraId="28AECC81" w14:textId="1931C298" w:rsidR="00985677" w:rsidRPr="00B41072" w:rsidRDefault="00985677" w:rsidP="00985677">
      <w:pPr>
        <w:pStyle w:val="ListParagraph"/>
        <w:ind w:left="0"/>
        <w:rPr>
          <w:lang w:val="id-ID"/>
        </w:rPr>
      </w:pPr>
      <w:r w:rsidRPr="00B41072">
        <w:rPr>
          <w:lang w:val="id-ID"/>
        </w:rPr>
        <w:t xml:space="preserve">Dari struktur graf kalimat yang dibentuk, </w:t>
      </w:r>
      <w:r w:rsidR="005566FA" w:rsidRPr="00B41072">
        <w:rPr>
          <w:lang w:val="id-ID"/>
        </w:rPr>
        <w:t>umumnya, kali</w:t>
      </w:r>
      <w:r w:rsidR="00A10AA2" w:rsidRPr="00B41072">
        <w:rPr>
          <w:lang w:val="id-ID"/>
        </w:rPr>
        <w:t>mat</w:t>
      </w:r>
      <w:r w:rsidRPr="00B41072">
        <w:rPr>
          <w:lang w:val="id-ID"/>
        </w:rPr>
        <w:t xml:space="preserve"> yang memiliki skor kepentingan tinggi merupakan kalimat yang memiliki busur </w:t>
      </w:r>
      <w:r w:rsidR="00FA399E" w:rsidRPr="00B41072">
        <w:rPr>
          <w:lang w:val="id-ID"/>
        </w:rPr>
        <w:t xml:space="preserve">terberat dan </w:t>
      </w:r>
      <w:r w:rsidRPr="00B41072">
        <w:rPr>
          <w:lang w:val="id-ID"/>
        </w:rPr>
        <w:t xml:space="preserve">terbanyak. Hal ini menyatakan bahwa kalimat yang </w:t>
      </w:r>
      <w:r w:rsidR="00BF12CE" w:rsidRPr="00B41072">
        <w:rPr>
          <w:lang w:val="id-ID"/>
        </w:rPr>
        <w:t>memiliki hubungan</w:t>
      </w:r>
      <w:r w:rsidRPr="00B41072">
        <w:rPr>
          <w:lang w:val="id-ID"/>
        </w:rPr>
        <w:t xml:space="preserve"> dengan sebagian besar kalimat dokumen merupakan kalimat penting pada ringkasan. Tabel II.</w:t>
      </w:r>
      <w:r w:rsidR="00C00625" w:rsidRPr="00B41072">
        <w:rPr>
          <w:lang w:val="id-ID"/>
        </w:rPr>
        <w:t>7</w:t>
      </w:r>
      <w:r w:rsidR="00EB35DF" w:rsidRPr="00B41072">
        <w:rPr>
          <w:lang w:val="id-ID"/>
        </w:rPr>
        <w:t>.</w:t>
      </w:r>
      <w:r w:rsidRPr="00B41072">
        <w:rPr>
          <w:lang w:val="id-ID"/>
        </w:rPr>
        <w:t xml:space="preserve"> memperlihatkan hasil evaluasi arsitektur pada dataset DUC 2004. </w:t>
      </w:r>
      <w:r w:rsidRPr="00B41072">
        <w:rPr>
          <w:i/>
          <w:lang w:val="id-ID"/>
        </w:rPr>
        <w:t>Baseline</w:t>
      </w:r>
      <w:r w:rsidRPr="00B41072">
        <w:rPr>
          <w:lang w:val="id-ID"/>
        </w:rPr>
        <w:t xml:space="preserve"> yang digunakan adalah peringkasan yang hanya menggunakan GRU saja. Dari tiga metrik bobot sisi graf yang digunakan, metrik PDG memberikan hasil terbaik.</w:t>
      </w:r>
    </w:p>
    <w:p w14:paraId="54E82A68" w14:textId="28D5B574" w:rsidR="00985677" w:rsidRPr="00B41072" w:rsidRDefault="00985677" w:rsidP="00985677">
      <w:pPr>
        <w:pStyle w:val="Caption"/>
        <w:jc w:val="center"/>
        <w:rPr>
          <w:lang w:val="id-ID"/>
        </w:rPr>
      </w:pPr>
      <w:bookmarkStart w:id="57" w:name="_Toc502435583"/>
      <w:r w:rsidRPr="00B41072">
        <w:rPr>
          <w:lang w:val="id-ID"/>
        </w:rPr>
        <w:t xml:space="preserve">Tabel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Tabel \* ARABIC \s 1 </w:instrText>
      </w:r>
      <w:r w:rsidRPr="00B41072">
        <w:rPr>
          <w:lang w:val="id-ID"/>
        </w:rPr>
        <w:fldChar w:fldCharType="separate"/>
      </w:r>
      <w:r w:rsidR="00877D79">
        <w:rPr>
          <w:noProof/>
          <w:lang w:val="id-ID"/>
        </w:rPr>
        <w:t>7</w:t>
      </w:r>
      <w:r w:rsidRPr="00B41072">
        <w:rPr>
          <w:lang w:val="id-ID"/>
        </w:rPr>
        <w:fldChar w:fldCharType="end"/>
      </w:r>
      <w:r w:rsidRPr="00B41072">
        <w:rPr>
          <w:lang w:val="id-ID"/>
        </w:rPr>
        <w:t>. Hasil Evaluasi Peringkasan Berbasis Graf Neural</w:t>
      </w:r>
      <w:r w:rsidR="00B91A51" w:rsidRPr="00B41072">
        <w:rPr>
          <w:lang w:val="id-ID"/>
        </w:rPr>
        <w:t xml:space="preserve"> pada </w:t>
      </w:r>
      <w:r w:rsidR="004A7BD4" w:rsidRPr="00B41072">
        <w:rPr>
          <w:lang w:val="id-ID"/>
        </w:rPr>
        <w:t xml:space="preserve">Data </w:t>
      </w:r>
      <w:r w:rsidR="00B91A51" w:rsidRPr="00B41072">
        <w:rPr>
          <w:lang w:val="id-ID"/>
        </w:rPr>
        <w:t>DUC 2004</w:t>
      </w:r>
      <w:r w:rsidRPr="00B41072">
        <w:rPr>
          <w:lang w:val="id-ID"/>
        </w:rPr>
        <w:t xml:space="preserve"> (Yasunaga, 2017)</w:t>
      </w:r>
      <w:bookmarkEnd w:id="57"/>
      <w:r w:rsidRPr="00B41072">
        <w:rPr>
          <w:lang w:val="id-ID"/>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7"/>
        <w:gridCol w:w="1667"/>
        <w:gridCol w:w="1763"/>
      </w:tblGrid>
      <w:tr w:rsidR="00985677" w:rsidRPr="00B41072" w14:paraId="4FBD1F9D" w14:textId="77777777" w:rsidTr="004A0B85">
        <w:trPr>
          <w:tblHeader/>
          <w:jc w:val="center"/>
        </w:trPr>
        <w:tc>
          <w:tcPr>
            <w:tcW w:w="4644" w:type="dxa"/>
            <w:shd w:val="clear" w:color="auto" w:fill="D9D9D9" w:themeFill="background1" w:themeFillShade="D9"/>
          </w:tcPr>
          <w:p w14:paraId="69AFC4CD" w14:textId="77777777" w:rsidR="00985677" w:rsidRPr="00B41072" w:rsidRDefault="00985677" w:rsidP="001829B9">
            <w:pPr>
              <w:spacing w:before="0" w:after="0" w:line="240" w:lineRule="auto"/>
              <w:jc w:val="center"/>
              <w:rPr>
                <w:lang w:val="id-ID"/>
              </w:rPr>
            </w:pPr>
            <w:r w:rsidRPr="00B41072">
              <w:rPr>
                <w:lang w:val="id-ID"/>
              </w:rPr>
              <w:t>Arsitektur</w:t>
            </w:r>
          </w:p>
        </w:tc>
        <w:tc>
          <w:tcPr>
            <w:tcW w:w="1701" w:type="dxa"/>
            <w:shd w:val="clear" w:color="auto" w:fill="D9D9D9" w:themeFill="background1" w:themeFillShade="D9"/>
          </w:tcPr>
          <w:p w14:paraId="171DD154" w14:textId="77777777" w:rsidR="00985677" w:rsidRPr="00B41072" w:rsidRDefault="00985677" w:rsidP="001829B9">
            <w:pPr>
              <w:spacing w:before="0" w:after="0" w:line="240" w:lineRule="auto"/>
              <w:jc w:val="center"/>
              <w:rPr>
                <w:lang w:val="id-ID"/>
              </w:rPr>
            </w:pPr>
            <w:r w:rsidRPr="00B41072">
              <w:rPr>
                <w:lang w:val="id-ID"/>
              </w:rPr>
              <w:t>R-1</w:t>
            </w:r>
          </w:p>
        </w:tc>
        <w:tc>
          <w:tcPr>
            <w:tcW w:w="1808" w:type="dxa"/>
            <w:shd w:val="clear" w:color="auto" w:fill="D9D9D9" w:themeFill="background1" w:themeFillShade="D9"/>
          </w:tcPr>
          <w:p w14:paraId="6DF449B9" w14:textId="77777777" w:rsidR="00985677" w:rsidRPr="00B41072" w:rsidRDefault="00985677" w:rsidP="001829B9">
            <w:pPr>
              <w:spacing w:before="0" w:after="0" w:line="240" w:lineRule="auto"/>
              <w:jc w:val="center"/>
              <w:rPr>
                <w:lang w:val="id-ID"/>
              </w:rPr>
            </w:pPr>
            <w:r w:rsidRPr="00B41072">
              <w:rPr>
                <w:lang w:val="id-ID"/>
              </w:rPr>
              <w:t>R-2</w:t>
            </w:r>
          </w:p>
        </w:tc>
      </w:tr>
      <w:tr w:rsidR="00985677" w:rsidRPr="00B41072" w14:paraId="1356BCC4" w14:textId="77777777" w:rsidTr="00041AD8">
        <w:trPr>
          <w:jc w:val="center"/>
        </w:trPr>
        <w:tc>
          <w:tcPr>
            <w:tcW w:w="4644" w:type="dxa"/>
          </w:tcPr>
          <w:p w14:paraId="2572A8F9" w14:textId="77777777" w:rsidR="00985677" w:rsidRPr="00B41072" w:rsidRDefault="00985677" w:rsidP="00041AD8">
            <w:pPr>
              <w:spacing w:before="0" w:after="0" w:line="240" w:lineRule="auto"/>
              <w:jc w:val="left"/>
              <w:rPr>
                <w:lang w:val="id-ID"/>
              </w:rPr>
            </w:pPr>
            <w:r w:rsidRPr="00B41072">
              <w:rPr>
                <w:lang w:val="id-ID"/>
              </w:rPr>
              <w:t>GRU</w:t>
            </w:r>
          </w:p>
        </w:tc>
        <w:tc>
          <w:tcPr>
            <w:tcW w:w="1701" w:type="dxa"/>
          </w:tcPr>
          <w:p w14:paraId="3AC91141" w14:textId="0EF02B96" w:rsidR="00985677" w:rsidRPr="00B41072" w:rsidRDefault="00985677" w:rsidP="00041AD8">
            <w:pPr>
              <w:spacing w:before="0" w:after="0" w:line="240" w:lineRule="auto"/>
              <w:jc w:val="left"/>
              <w:rPr>
                <w:lang w:val="id-ID"/>
              </w:rPr>
            </w:pPr>
            <w:r w:rsidRPr="00B41072">
              <w:rPr>
                <w:lang w:val="id-ID"/>
              </w:rPr>
              <w:t>36.64</w:t>
            </w:r>
            <w:r w:rsidR="000658A9" w:rsidRPr="00B41072">
              <w:rPr>
                <w:lang w:val="id-ID"/>
              </w:rPr>
              <w:t>%</w:t>
            </w:r>
          </w:p>
        </w:tc>
        <w:tc>
          <w:tcPr>
            <w:tcW w:w="1808" w:type="dxa"/>
          </w:tcPr>
          <w:p w14:paraId="4EA7B850" w14:textId="7BB8C4B6" w:rsidR="00985677" w:rsidRPr="00B41072" w:rsidRDefault="00985677" w:rsidP="00041AD8">
            <w:pPr>
              <w:spacing w:before="0" w:after="0" w:line="240" w:lineRule="auto"/>
              <w:jc w:val="left"/>
              <w:rPr>
                <w:lang w:val="id-ID"/>
              </w:rPr>
            </w:pPr>
            <w:r w:rsidRPr="00B41072">
              <w:rPr>
                <w:lang w:val="id-ID"/>
              </w:rPr>
              <w:t>8.47</w:t>
            </w:r>
            <w:r w:rsidR="000658A9" w:rsidRPr="00B41072">
              <w:rPr>
                <w:lang w:val="id-ID"/>
              </w:rPr>
              <w:t>%</w:t>
            </w:r>
          </w:p>
        </w:tc>
      </w:tr>
      <w:tr w:rsidR="00985677" w:rsidRPr="00B41072" w14:paraId="0D13B905" w14:textId="77777777" w:rsidTr="00041AD8">
        <w:trPr>
          <w:jc w:val="center"/>
        </w:trPr>
        <w:tc>
          <w:tcPr>
            <w:tcW w:w="4644" w:type="dxa"/>
          </w:tcPr>
          <w:p w14:paraId="01946DAB" w14:textId="2A84E3A3" w:rsidR="00985677" w:rsidRPr="00B41072" w:rsidRDefault="00985677" w:rsidP="00041AD8">
            <w:pPr>
              <w:spacing w:before="0" w:after="0" w:line="240" w:lineRule="auto"/>
              <w:jc w:val="left"/>
              <w:rPr>
                <w:lang w:val="id-ID"/>
              </w:rPr>
            </w:pPr>
            <w:r w:rsidRPr="00B41072">
              <w:rPr>
                <w:lang w:val="id-ID"/>
              </w:rPr>
              <w:t>GRU+GCN: Cosine Similarity Graph</w:t>
            </w:r>
          </w:p>
        </w:tc>
        <w:tc>
          <w:tcPr>
            <w:tcW w:w="1701" w:type="dxa"/>
          </w:tcPr>
          <w:p w14:paraId="363FF105" w14:textId="79270869" w:rsidR="00985677" w:rsidRPr="00B41072" w:rsidRDefault="00985677" w:rsidP="00041AD8">
            <w:pPr>
              <w:spacing w:before="0" w:after="0" w:line="240" w:lineRule="auto"/>
              <w:jc w:val="left"/>
              <w:rPr>
                <w:lang w:val="id-ID"/>
              </w:rPr>
            </w:pPr>
            <w:r w:rsidRPr="00B41072">
              <w:rPr>
                <w:lang w:val="id-ID"/>
              </w:rPr>
              <w:t>37.33</w:t>
            </w:r>
            <w:r w:rsidR="000658A9" w:rsidRPr="00B41072">
              <w:rPr>
                <w:lang w:val="id-ID"/>
              </w:rPr>
              <w:t>%</w:t>
            </w:r>
          </w:p>
        </w:tc>
        <w:tc>
          <w:tcPr>
            <w:tcW w:w="1808" w:type="dxa"/>
          </w:tcPr>
          <w:p w14:paraId="4E0E13A0" w14:textId="61B8062D" w:rsidR="00985677" w:rsidRPr="00B41072" w:rsidRDefault="00985677" w:rsidP="00041AD8">
            <w:pPr>
              <w:spacing w:before="0" w:after="0" w:line="240" w:lineRule="auto"/>
              <w:jc w:val="left"/>
              <w:rPr>
                <w:lang w:val="id-ID"/>
              </w:rPr>
            </w:pPr>
            <w:r w:rsidRPr="00B41072">
              <w:rPr>
                <w:lang w:val="id-ID"/>
              </w:rPr>
              <w:t>8.78</w:t>
            </w:r>
            <w:r w:rsidR="000658A9" w:rsidRPr="00B41072">
              <w:rPr>
                <w:lang w:val="id-ID"/>
              </w:rPr>
              <w:t>%</w:t>
            </w:r>
          </w:p>
        </w:tc>
      </w:tr>
      <w:tr w:rsidR="00985677" w:rsidRPr="00B41072" w14:paraId="13B373C2" w14:textId="77777777" w:rsidTr="00041AD8">
        <w:trPr>
          <w:jc w:val="center"/>
        </w:trPr>
        <w:tc>
          <w:tcPr>
            <w:tcW w:w="4644" w:type="dxa"/>
          </w:tcPr>
          <w:p w14:paraId="48ADAAC4" w14:textId="77777777" w:rsidR="00985677" w:rsidRPr="00B41072" w:rsidRDefault="00985677" w:rsidP="00041AD8">
            <w:pPr>
              <w:spacing w:before="0" w:after="0" w:line="240" w:lineRule="auto"/>
              <w:jc w:val="left"/>
              <w:rPr>
                <w:lang w:val="id-ID"/>
              </w:rPr>
            </w:pPr>
            <w:r w:rsidRPr="00B41072">
              <w:rPr>
                <w:lang w:val="id-ID"/>
              </w:rPr>
              <w:t>GRU+GCN: ADG from G-Flow</w:t>
            </w:r>
          </w:p>
        </w:tc>
        <w:tc>
          <w:tcPr>
            <w:tcW w:w="1701" w:type="dxa"/>
          </w:tcPr>
          <w:p w14:paraId="497CF2A6" w14:textId="3C7508B1" w:rsidR="00985677" w:rsidRPr="00B41072" w:rsidRDefault="00985677" w:rsidP="00041AD8">
            <w:pPr>
              <w:spacing w:before="0" w:after="0" w:line="240" w:lineRule="auto"/>
              <w:jc w:val="left"/>
              <w:rPr>
                <w:lang w:val="id-ID"/>
              </w:rPr>
            </w:pPr>
            <w:r w:rsidRPr="00B41072">
              <w:rPr>
                <w:lang w:val="id-ID"/>
              </w:rPr>
              <w:t>37.41</w:t>
            </w:r>
            <w:r w:rsidR="000658A9" w:rsidRPr="00B41072">
              <w:rPr>
                <w:lang w:val="id-ID"/>
              </w:rPr>
              <w:t>%</w:t>
            </w:r>
          </w:p>
        </w:tc>
        <w:tc>
          <w:tcPr>
            <w:tcW w:w="1808" w:type="dxa"/>
          </w:tcPr>
          <w:p w14:paraId="5975B527" w14:textId="437AD218" w:rsidR="00985677" w:rsidRPr="00B41072" w:rsidRDefault="00985677" w:rsidP="00041AD8">
            <w:pPr>
              <w:spacing w:before="0" w:after="0" w:line="240" w:lineRule="auto"/>
              <w:jc w:val="left"/>
              <w:rPr>
                <w:lang w:val="id-ID"/>
              </w:rPr>
            </w:pPr>
            <w:r w:rsidRPr="00B41072">
              <w:rPr>
                <w:lang w:val="id-ID"/>
              </w:rPr>
              <w:t>8.97</w:t>
            </w:r>
            <w:r w:rsidR="000658A9" w:rsidRPr="00B41072">
              <w:rPr>
                <w:lang w:val="id-ID"/>
              </w:rPr>
              <w:t>%</w:t>
            </w:r>
          </w:p>
        </w:tc>
      </w:tr>
      <w:tr w:rsidR="00985677" w:rsidRPr="00B41072" w14:paraId="3CA36B2C" w14:textId="77777777" w:rsidTr="00BE76E4">
        <w:trPr>
          <w:trHeight w:hRule="exact" w:val="252"/>
          <w:jc w:val="center"/>
        </w:trPr>
        <w:tc>
          <w:tcPr>
            <w:tcW w:w="4644" w:type="dxa"/>
          </w:tcPr>
          <w:p w14:paraId="666CA41A" w14:textId="77777777" w:rsidR="00985677" w:rsidRPr="00B41072" w:rsidRDefault="00985677" w:rsidP="00041AD8">
            <w:pPr>
              <w:spacing w:before="0" w:after="0" w:line="240" w:lineRule="auto"/>
              <w:jc w:val="left"/>
              <w:rPr>
                <w:lang w:val="id-ID"/>
              </w:rPr>
            </w:pPr>
            <w:r w:rsidRPr="00B41072">
              <w:rPr>
                <w:lang w:val="id-ID"/>
              </w:rPr>
              <w:t>GRU+GCN: Personalized Discourse Graph</w:t>
            </w:r>
          </w:p>
        </w:tc>
        <w:tc>
          <w:tcPr>
            <w:tcW w:w="1701" w:type="dxa"/>
          </w:tcPr>
          <w:p w14:paraId="70E07659" w14:textId="3A4DE123" w:rsidR="00985677" w:rsidRPr="00B41072" w:rsidRDefault="00985677" w:rsidP="00041AD8">
            <w:pPr>
              <w:spacing w:before="0" w:after="0" w:line="240" w:lineRule="auto"/>
              <w:jc w:val="left"/>
              <w:rPr>
                <w:lang w:val="id-ID"/>
              </w:rPr>
            </w:pPr>
            <w:r w:rsidRPr="00B41072">
              <w:rPr>
                <w:lang w:val="id-ID"/>
              </w:rPr>
              <w:t>38.23</w:t>
            </w:r>
            <w:r w:rsidR="000658A9" w:rsidRPr="00B41072">
              <w:rPr>
                <w:lang w:val="id-ID"/>
              </w:rPr>
              <w:t>%</w:t>
            </w:r>
          </w:p>
        </w:tc>
        <w:tc>
          <w:tcPr>
            <w:tcW w:w="1808" w:type="dxa"/>
          </w:tcPr>
          <w:p w14:paraId="6E292CAA" w14:textId="4C53F497" w:rsidR="00985677" w:rsidRPr="00B41072" w:rsidRDefault="00985677" w:rsidP="00041AD8">
            <w:pPr>
              <w:spacing w:before="0" w:after="0" w:line="240" w:lineRule="auto"/>
              <w:jc w:val="left"/>
              <w:rPr>
                <w:lang w:val="id-ID"/>
              </w:rPr>
            </w:pPr>
            <w:r w:rsidRPr="00B41072">
              <w:rPr>
                <w:lang w:val="id-ID"/>
              </w:rPr>
              <w:t>9.48</w:t>
            </w:r>
            <w:r w:rsidR="000658A9" w:rsidRPr="00B41072">
              <w:rPr>
                <w:lang w:val="id-ID"/>
              </w:rPr>
              <w:t>%</w:t>
            </w:r>
          </w:p>
        </w:tc>
      </w:tr>
    </w:tbl>
    <w:p w14:paraId="1C62CD53" w14:textId="0768811F" w:rsidR="004E42A7" w:rsidRPr="00B41072" w:rsidRDefault="004E42A7">
      <w:pPr>
        <w:spacing w:before="0" w:after="0" w:line="240" w:lineRule="auto"/>
        <w:jc w:val="left"/>
        <w:rPr>
          <w:lang w:val="id-ID"/>
        </w:rPr>
      </w:pPr>
    </w:p>
    <w:p w14:paraId="156BACE4" w14:textId="46FE1333" w:rsidR="004E42A7" w:rsidRPr="00B41072" w:rsidRDefault="004E42A7" w:rsidP="00B61DBB">
      <w:pPr>
        <w:pStyle w:val="Heading1"/>
        <w:rPr>
          <w:lang w:val="id-ID"/>
        </w:rPr>
      </w:pPr>
      <w:r w:rsidRPr="00B41072">
        <w:rPr>
          <w:lang w:val="id-ID"/>
        </w:rPr>
        <w:lastRenderedPageBreak/>
        <w:br/>
      </w:r>
      <w:bookmarkStart w:id="58" w:name="_Toc502433490"/>
      <w:r w:rsidR="00A019F0" w:rsidRPr="00B41072">
        <w:rPr>
          <w:lang w:val="id-ID"/>
        </w:rPr>
        <w:t>ANALISIS DAN RANCANGAN SISTEM PERINGKASAN OTOMATIS</w:t>
      </w:r>
      <w:bookmarkEnd w:id="58"/>
    </w:p>
    <w:p w14:paraId="5ED46218" w14:textId="236FEB29" w:rsidR="004E42A7" w:rsidRPr="00B41072" w:rsidRDefault="00B67422" w:rsidP="004E42A7">
      <w:pPr>
        <w:rPr>
          <w:lang w:val="id-ID"/>
        </w:rPr>
      </w:pPr>
      <w:r w:rsidRPr="00B41072">
        <w:rPr>
          <w:lang w:val="id-ID"/>
        </w:rPr>
        <w:t xml:space="preserve"> </w:t>
      </w:r>
    </w:p>
    <w:p w14:paraId="40229599" w14:textId="026F7847" w:rsidR="0044280D" w:rsidRPr="00B41072" w:rsidRDefault="0018560C" w:rsidP="0044280D">
      <w:pPr>
        <w:pStyle w:val="Heading2"/>
        <w:rPr>
          <w:lang w:val="id-ID"/>
        </w:rPr>
      </w:pPr>
      <w:bookmarkStart w:id="59" w:name="_Toc502433491"/>
      <w:r w:rsidRPr="00B41072">
        <w:rPr>
          <w:lang w:val="id-ID"/>
        </w:rPr>
        <w:t>Analisis</w:t>
      </w:r>
      <w:r w:rsidR="0044280D" w:rsidRPr="00B41072">
        <w:rPr>
          <w:lang w:val="id-ID"/>
        </w:rPr>
        <w:t xml:space="preserve"> </w:t>
      </w:r>
      <w:r w:rsidRPr="00B41072">
        <w:rPr>
          <w:lang w:val="id-ID"/>
        </w:rPr>
        <w:t>Masalah</w:t>
      </w:r>
      <w:bookmarkEnd w:id="59"/>
    </w:p>
    <w:p w14:paraId="2DE4F33C" w14:textId="62A8E80E" w:rsidR="00041904" w:rsidRPr="00B41072" w:rsidRDefault="00DA0820" w:rsidP="00DA0820">
      <w:pPr>
        <w:rPr>
          <w:lang w:val="id-ID"/>
        </w:rPr>
      </w:pPr>
      <w:r w:rsidRPr="00B41072">
        <w:rPr>
          <w:lang w:val="id-ID"/>
        </w:rPr>
        <w:t xml:space="preserve">Tujuan dari tugas akhir ini adalah membangun sistem peringkasan otomatis multi-dokumen untuk artikel berita dengan bahasa Indonesia yang dapat menghasilkan ringkasan semirip mungkin dengan ringkasan buatan manusia. </w:t>
      </w:r>
      <w:r w:rsidR="000E4E06" w:rsidRPr="00B41072">
        <w:rPr>
          <w:lang w:val="id-ID"/>
        </w:rPr>
        <w:t xml:space="preserve">Ringkasan multi-dokumen yang baik adalah ringkasan yang mengandung informasi utama dari seluruh dokumen serta informasi unik dari setiap dokumen (Goldstein, 2008). Untuk menganalisis masalah, akan dilakukan evaluasi terhadap beberapa penelitian peringkasan multi-dokumen </w:t>
      </w:r>
      <w:r w:rsidR="00B542E5" w:rsidRPr="00B41072">
        <w:rPr>
          <w:lang w:val="id-ID"/>
        </w:rPr>
        <w:t>terkait</w:t>
      </w:r>
      <w:r w:rsidR="000E4E06" w:rsidRPr="00B41072">
        <w:rPr>
          <w:lang w:val="id-ID"/>
        </w:rPr>
        <w:t>.</w:t>
      </w:r>
    </w:p>
    <w:p w14:paraId="77BDE9CA" w14:textId="3003DBAE" w:rsidR="00462B81" w:rsidRPr="002B606E" w:rsidRDefault="00A70F45" w:rsidP="00DA0820">
      <w:pPr>
        <w:rPr>
          <w:highlight w:val="yellow"/>
        </w:rPr>
      </w:pPr>
      <w:r w:rsidRPr="00B41072">
        <w:rPr>
          <w:lang w:val="id-ID"/>
        </w:rPr>
        <w:t>Peringkasan</w:t>
      </w:r>
      <w:r w:rsidR="00F918C8" w:rsidRPr="00B41072">
        <w:rPr>
          <w:lang w:val="id-ID"/>
        </w:rPr>
        <w:t xml:space="preserve"> berbasis korpus</w:t>
      </w:r>
      <w:r w:rsidR="00586CE2" w:rsidRPr="00B41072">
        <w:rPr>
          <w:i/>
          <w:lang w:val="id-ID"/>
        </w:rPr>
        <w:t xml:space="preserve"> </w:t>
      </w:r>
      <w:r w:rsidR="00586CE2" w:rsidRPr="00B41072">
        <w:rPr>
          <w:lang w:val="id-ID"/>
        </w:rPr>
        <w:t xml:space="preserve">membutuhkan fitur yang </w:t>
      </w:r>
      <w:r w:rsidR="0066379F" w:rsidRPr="00B41072">
        <w:rPr>
          <w:lang w:val="id-ID"/>
        </w:rPr>
        <w:t>baik</w:t>
      </w:r>
      <w:r w:rsidR="00D41775" w:rsidRPr="00B41072">
        <w:rPr>
          <w:lang w:val="id-ID"/>
        </w:rPr>
        <w:t xml:space="preserve"> </w:t>
      </w:r>
      <w:r w:rsidR="00BF46E3" w:rsidRPr="00B41072">
        <w:rPr>
          <w:lang w:val="id-ID"/>
        </w:rPr>
        <w:t xml:space="preserve">untuk </w:t>
      </w:r>
      <w:r w:rsidR="00586CE2" w:rsidRPr="00B41072">
        <w:rPr>
          <w:lang w:val="id-ID"/>
        </w:rPr>
        <w:t xml:space="preserve">menghasilkan ringkasan </w:t>
      </w:r>
      <w:r w:rsidR="001F2C6C" w:rsidRPr="00B41072">
        <w:rPr>
          <w:lang w:val="id-ID"/>
        </w:rPr>
        <w:t>yang baik</w:t>
      </w:r>
      <w:r w:rsidR="00301931" w:rsidRPr="00B41072">
        <w:rPr>
          <w:lang w:val="id-ID"/>
        </w:rPr>
        <w:t>.</w:t>
      </w:r>
      <w:r w:rsidR="00192935" w:rsidRPr="00B41072">
        <w:rPr>
          <w:lang w:val="id-ID"/>
        </w:rPr>
        <w:t xml:space="preserve"> </w:t>
      </w:r>
      <w:r w:rsidR="0056623C" w:rsidRPr="00B41072">
        <w:rPr>
          <w:lang w:val="id-ID"/>
        </w:rPr>
        <w:t xml:space="preserve">Hong &amp; Nenkova (2014) </w:t>
      </w:r>
      <w:r w:rsidR="00976A78" w:rsidRPr="00B41072">
        <w:rPr>
          <w:lang w:val="id-ID"/>
        </w:rPr>
        <w:t xml:space="preserve">kemudian </w:t>
      </w:r>
      <w:r w:rsidR="0056623C" w:rsidRPr="00B41072">
        <w:rPr>
          <w:lang w:val="id-ID"/>
        </w:rPr>
        <w:t xml:space="preserve">berhasil membangun sistem peringkasan multi-dokumen dengan pendekatan ekstraktif </w:t>
      </w:r>
      <w:r w:rsidR="0056623C" w:rsidRPr="00B41072">
        <w:rPr>
          <w:i/>
          <w:lang w:val="id-ID"/>
        </w:rPr>
        <w:t>state-of-the-art</w:t>
      </w:r>
      <w:r w:rsidR="00DF4552" w:rsidRPr="00B41072">
        <w:rPr>
          <w:i/>
          <w:lang w:val="id-ID"/>
        </w:rPr>
        <w:t xml:space="preserve"> </w:t>
      </w:r>
      <w:r w:rsidR="00DF4552" w:rsidRPr="00B41072">
        <w:rPr>
          <w:lang w:val="id-ID"/>
        </w:rPr>
        <w:t>berdasarkan kepentingan kata</w:t>
      </w:r>
      <w:r w:rsidR="0056623C" w:rsidRPr="00B41072">
        <w:rPr>
          <w:i/>
          <w:lang w:val="id-ID"/>
        </w:rPr>
        <w:t xml:space="preserve">. </w:t>
      </w:r>
      <w:r w:rsidR="00E34E14" w:rsidRPr="00B41072">
        <w:rPr>
          <w:lang w:val="id-ID"/>
        </w:rPr>
        <w:t>Meskipun tahap penilaian kalimat hanya menggunakan regresi logistik</w:t>
      </w:r>
      <w:r w:rsidR="00C73FB6" w:rsidRPr="00B41072">
        <w:rPr>
          <w:lang w:val="id-ID"/>
        </w:rPr>
        <w:t xml:space="preserve"> untuk mendapatkan kepentingan kata</w:t>
      </w:r>
      <w:r w:rsidR="00E34E14" w:rsidRPr="00B41072">
        <w:rPr>
          <w:lang w:val="id-ID"/>
        </w:rPr>
        <w:t>, fitur yang digunakan jumlahnya adalah 9.261</w:t>
      </w:r>
      <w:r w:rsidR="00803BA6" w:rsidRPr="00B41072">
        <w:rPr>
          <w:lang w:val="id-ID"/>
        </w:rPr>
        <w:t>. S</w:t>
      </w:r>
      <w:r w:rsidR="009A2F5B" w:rsidRPr="00B41072">
        <w:rPr>
          <w:lang w:val="id-ID"/>
        </w:rPr>
        <w:t xml:space="preserve">ebagian besar fitur tersebut membutuhkan </w:t>
      </w:r>
      <w:commentRangeStart w:id="60"/>
      <w:r w:rsidR="009A2F5B" w:rsidRPr="00B41072">
        <w:rPr>
          <w:lang w:val="id-ID"/>
        </w:rPr>
        <w:t xml:space="preserve">fitur rekayasa manusia yang cukup </w:t>
      </w:r>
      <w:r w:rsidR="00E0075F" w:rsidRPr="00B41072">
        <w:rPr>
          <w:lang w:val="id-ID"/>
        </w:rPr>
        <w:t>kompleks</w:t>
      </w:r>
      <w:r w:rsidR="009A2F5B" w:rsidRPr="00B41072">
        <w:rPr>
          <w:lang w:val="id-ID"/>
        </w:rPr>
        <w:t>.</w:t>
      </w:r>
      <w:r w:rsidR="00023343" w:rsidRPr="00B41072">
        <w:rPr>
          <w:lang w:val="id-ID"/>
        </w:rPr>
        <w:t xml:space="preserve"> </w:t>
      </w:r>
      <w:commentRangeEnd w:id="60"/>
      <w:r w:rsidR="006E5B3C">
        <w:rPr>
          <w:rStyle w:val="CommentReference"/>
        </w:rPr>
        <w:commentReference w:id="60"/>
      </w:r>
      <w:r w:rsidR="00455359">
        <w:t xml:space="preserve">Beberapa fitur memerlukan korpus selain data latih, seperti korpus Gigaword dan New York Times. </w:t>
      </w:r>
      <w:r w:rsidR="00023343" w:rsidRPr="00B41072">
        <w:rPr>
          <w:lang w:val="id-ID"/>
        </w:rPr>
        <w:t xml:space="preserve">Beberapa fitur juga membutuhkan </w:t>
      </w:r>
      <w:r w:rsidR="00023343" w:rsidRPr="00B41072">
        <w:rPr>
          <w:i/>
          <w:lang w:val="id-ID"/>
        </w:rPr>
        <w:t xml:space="preserve">tools </w:t>
      </w:r>
      <w:r w:rsidR="00023343" w:rsidRPr="00B41072">
        <w:rPr>
          <w:lang w:val="id-ID"/>
        </w:rPr>
        <w:t xml:space="preserve">dengan kualitas baik </w:t>
      </w:r>
      <w:r w:rsidR="00737A59">
        <w:t xml:space="preserve">serta spesifik bahasa </w:t>
      </w:r>
      <w:r w:rsidR="00023343" w:rsidRPr="00B41072">
        <w:rPr>
          <w:lang w:val="id-ID"/>
        </w:rPr>
        <w:t xml:space="preserve">seperti </w:t>
      </w:r>
      <w:r w:rsidR="00023343" w:rsidRPr="00B41072">
        <w:rPr>
          <w:i/>
          <w:lang w:val="id-ID"/>
        </w:rPr>
        <w:t xml:space="preserve">named entity recognition </w:t>
      </w:r>
      <w:r w:rsidR="00023343" w:rsidRPr="00B41072">
        <w:rPr>
          <w:lang w:val="id-ID"/>
        </w:rPr>
        <w:t>(NER)</w:t>
      </w:r>
      <w:r w:rsidR="00A25DC6">
        <w:t xml:space="preserve"> dan pohon kebergantungan</w:t>
      </w:r>
      <w:r w:rsidR="002B606E">
        <w:t xml:space="preserve">, dan </w:t>
      </w:r>
      <w:r w:rsidR="002B606E">
        <w:rPr>
          <w:i/>
        </w:rPr>
        <w:t>tools</w:t>
      </w:r>
      <w:r w:rsidR="002862E4">
        <w:t xml:space="preserve"> tersebut</w:t>
      </w:r>
      <w:r w:rsidR="0054795E">
        <w:t xml:space="preserve"> belum ada </w:t>
      </w:r>
      <w:r w:rsidR="004A1E70">
        <w:t xml:space="preserve">yang memiliki kinerja baik </w:t>
      </w:r>
      <w:r w:rsidR="0054795E">
        <w:t>pada bahasa Indonesia.</w:t>
      </w:r>
    </w:p>
    <w:p w14:paraId="6431C174" w14:textId="1D49CA7D" w:rsidR="00F90938" w:rsidRDefault="000B2046" w:rsidP="00DA0820">
      <w:pPr>
        <w:rPr>
          <w:lang w:val="id-ID"/>
        </w:rPr>
      </w:pPr>
      <w:r w:rsidRPr="00B41072">
        <w:rPr>
          <w:lang w:val="id-ID"/>
        </w:rPr>
        <w:t>Ketika membangun ringkasan, aspek keterhubungan antar kalimat merupakan salah satu hal yang penting</w:t>
      </w:r>
      <w:r w:rsidR="00E45515" w:rsidRPr="00B41072">
        <w:rPr>
          <w:lang w:val="id-ID"/>
        </w:rPr>
        <w:t>.</w:t>
      </w:r>
      <w:r w:rsidR="00E45515" w:rsidRPr="00B41072">
        <w:rPr>
          <w:i/>
          <w:lang w:val="id-ID"/>
        </w:rPr>
        <w:t xml:space="preserve"> </w:t>
      </w:r>
      <w:r w:rsidR="009B42C8" w:rsidRPr="00B41072">
        <w:rPr>
          <w:lang w:val="id-ID"/>
        </w:rPr>
        <w:t xml:space="preserve">Keterhubungan antar kalimat dapat </w:t>
      </w:r>
      <w:r w:rsidR="001D116B" w:rsidRPr="00B41072">
        <w:rPr>
          <w:lang w:val="id-ID"/>
        </w:rPr>
        <w:t xml:space="preserve">dilihat </w:t>
      </w:r>
      <w:r w:rsidR="009B42C8" w:rsidRPr="00B41072">
        <w:rPr>
          <w:lang w:val="id-ID"/>
        </w:rPr>
        <w:t xml:space="preserve">berdasarkan kemiripan atau relasi </w:t>
      </w:r>
      <w:r w:rsidR="009B42C8" w:rsidRPr="00B41072">
        <w:rPr>
          <w:i/>
          <w:lang w:val="id-ID"/>
        </w:rPr>
        <w:t>discourse</w:t>
      </w:r>
      <w:r w:rsidR="00611F9E" w:rsidRPr="00B41072">
        <w:rPr>
          <w:lang w:val="id-ID"/>
        </w:rPr>
        <w:t>.</w:t>
      </w:r>
      <w:r w:rsidR="00611F9E" w:rsidRPr="00B41072">
        <w:rPr>
          <w:i/>
          <w:lang w:val="id-ID"/>
        </w:rPr>
        <w:t xml:space="preserve"> </w:t>
      </w:r>
      <w:r w:rsidR="00E36F89" w:rsidRPr="00B41072">
        <w:rPr>
          <w:lang w:val="id-ID"/>
        </w:rPr>
        <w:t>Hong &amp; Nenkova</w:t>
      </w:r>
      <w:r w:rsidR="002B39DF" w:rsidRPr="00B41072">
        <w:rPr>
          <w:lang w:val="id-ID"/>
        </w:rPr>
        <w:t xml:space="preserve"> (</w:t>
      </w:r>
      <w:r w:rsidR="00E36F89" w:rsidRPr="00B41072">
        <w:rPr>
          <w:lang w:val="id-ID"/>
        </w:rPr>
        <w:t>2014</w:t>
      </w:r>
      <w:r w:rsidR="002B39DF" w:rsidRPr="00B41072">
        <w:rPr>
          <w:lang w:val="id-ID"/>
        </w:rPr>
        <w:t xml:space="preserve">) </w:t>
      </w:r>
      <w:r w:rsidR="007C2D7A" w:rsidRPr="00B41072">
        <w:rPr>
          <w:lang w:val="id-ID"/>
        </w:rPr>
        <w:t>tidak memperhitungkan keterhubungan</w:t>
      </w:r>
      <w:r w:rsidR="004B1851" w:rsidRPr="00B41072">
        <w:rPr>
          <w:lang w:val="id-ID"/>
        </w:rPr>
        <w:t xml:space="preserve"> </w:t>
      </w:r>
      <w:r w:rsidR="004C0DFD" w:rsidRPr="00B41072">
        <w:rPr>
          <w:lang w:val="id-ID"/>
        </w:rPr>
        <w:t>antar</w:t>
      </w:r>
      <w:r w:rsidR="00914E36" w:rsidRPr="00B41072">
        <w:rPr>
          <w:lang w:val="id-ID"/>
        </w:rPr>
        <w:t xml:space="preserve"> kalimat sama sekali dalam memberikan nilai kepentingan terhadap kalimat</w:t>
      </w:r>
      <w:r w:rsidR="007A2EF1" w:rsidRPr="00B41072">
        <w:rPr>
          <w:lang w:val="id-ID"/>
        </w:rPr>
        <w:t xml:space="preserve">. </w:t>
      </w:r>
      <w:r w:rsidR="0084736B" w:rsidRPr="00B41072">
        <w:rPr>
          <w:lang w:val="id-ID"/>
        </w:rPr>
        <w:t>Padahal, p</w:t>
      </w:r>
      <w:r w:rsidR="000029DD" w:rsidRPr="00B41072">
        <w:rPr>
          <w:lang w:val="id-ID"/>
        </w:rPr>
        <w:t xml:space="preserve">enelitian Christensen (2013) </w:t>
      </w:r>
      <w:r w:rsidR="00CA094E" w:rsidRPr="00B41072">
        <w:rPr>
          <w:lang w:val="id-ID"/>
        </w:rPr>
        <w:t xml:space="preserve">menyatakan </w:t>
      </w:r>
      <w:r w:rsidR="000029DD" w:rsidRPr="00B41072">
        <w:rPr>
          <w:lang w:val="id-ID"/>
        </w:rPr>
        <w:t xml:space="preserve">bahwa </w:t>
      </w:r>
      <w:r w:rsidR="00F20980" w:rsidRPr="00B41072">
        <w:rPr>
          <w:lang w:val="id-ID"/>
        </w:rPr>
        <w:t xml:space="preserve">untuk </w:t>
      </w:r>
      <w:r w:rsidR="00F20980" w:rsidRPr="00B41072">
        <w:rPr>
          <w:lang w:val="id-ID"/>
        </w:rPr>
        <w:lastRenderedPageBreak/>
        <w:t xml:space="preserve">menghasilkan ringkasan yang koheren, </w:t>
      </w:r>
      <w:r w:rsidR="008D6DA3" w:rsidRPr="00B41072">
        <w:rPr>
          <w:lang w:val="id-ID"/>
        </w:rPr>
        <w:t xml:space="preserve">relasi </w:t>
      </w:r>
      <w:r w:rsidR="008D6DA3" w:rsidRPr="00B41072">
        <w:rPr>
          <w:i/>
          <w:lang w:val="id-ID"/>
        </w:rPr>
        <w:t xml:space="preserve">discourse </w:t>
      </w:r>
      <w:r w:rsidR="008D6DA3" w:rsidRPr="00B41072">
        <w:rPr>
          <w:lang w:val="id-ID"/>
        </w:rPr>
        <w:t>antar kalimat perlu diperhatikan</w:t>
      </w:r>
      <w:r w:rsidR="00156485" w:rsidRPr="00B41072">
        <w:rPr>
          <w:lang w:val="id-ID"/>
        </w:rPr>
        <w:t>.</w:t>
      </w:r>
    </w:p>
    <w:p w14:paraId="3177D60C" w14:textId="7F214C04" w:rsidR="009360EE" w:rsidRPr="009E6BD2" w:rsidRDefault="00A25DC6" w:rsidP="00DA0820">
      <w:r>
        <w:t xml:space="preserve">Pada bahasa Indonesia, </w:t>
      </w:r>
      <w:r w:rsidR="00DC243A">
        <w:t xml:space="preserve">sistem peringkasan </w:t>
      </w:r>
      <w:r w:rsidR="0013134A">
        <w:t xml:space="preserve">Reztaputra &amp; Khodra (2017) memiliki kinerja </w:t>
      </w:r>
      <w:r w:rsidR="009E6BD2">
        <w:rPr>
          <w:i/>
        </w:rPr>
        <w:t xml:space="preserve">recall </w:t>
      </w:r>
      <w:r w:rsidR="009E6BD2">
        <w:t>ROUGE-2</w:t>
      </w:r>
      <w:r w:rsidR="0013134A">
        <w:t xml:space="preserve"> </w:t>
      </w:r>
      <w:r w:rsidR="00DC243A">
        <w:t>sebesar</w:t>
      </w:r>
      <w:r w:rsidR="0013134A">
        <w:t xml:space="preserve"> 0.</w:t>
      </w:r>
      <w:r w:rsidR="001A42DE">
        <w:t>276</w:t>
      </w:r>
      <w:r w:rsidR="0013134A">
        <w:t>.</w:t>
      </w:r>
      <w:r w:rsidR="00DF4F10">
        <w:t xml:space="preserve"> </w:t>
      </w:r>
      <w:r w:rsidR="00DC243A">
        <w:t>Ringkasan</w:t>
      </w:r>
      <w:r w:rsidR="00DF4F10">
        <w:t xml:space="preserve"> dengan kualitas buruk umumnya disebabkan oleh kesalahan ekstraksi SPOK. Kesalahan ekstraksi SPOK sendiri merupakan akibat dari kualitas pohon kebergantungan bahasa Indonesia yang digunakan.</w:t>
      </w:r>
      <w:r w:rsidR="009E6BD2">
        <w:t xml:space="preserve"> Sistem peringkasan Christie &amp; Khodra (2016) memiliki kinerja </w:t>
      </w:r>
      <w:r w:rsidR="009E6BD2">
        <w:rPr>
          <w:i/>
        </w:rPr>
        <w:t xml:space="preserve">recall </w:t>
      </w:r>
      <w:r w:rsidR="009E6BD2">
        <w:t xml:space="preserve">ROUGE-2 </w:t>
      </w:r>
      <w:r w:rsidR="00582526">
        <w:t>dengan perbedaan tipis, yaitu</w:t>
      </w:r>
      <w:r w:rsidR="009E6BD2">
        <w:t xml:space="preserve"> 0.275</w:t>
      </w:r>
      <w:r w:rsidR="00E20015">
        <w:t xml:space="preserve">. </w:t>
      </w:r>
      <w:r w:rsidR="00BE7FDD">
        <w:t xml:space="preserve">Meskipun kinerjanya sedikit lebih buruk, Christie &amp; Khodra hanya menggunakan </w:t>
      </w:r>
      <w:r w:rsidR="00BE7FDD">
        <w:rPr>
          <w:i/>
        </w:rPr>
        <w:t>tools</w:t>
      </w:r>
      <w:r w:rsidR="00BE7FDD">
        <w:t xml:space="preserve"> </w:t>
      </w:r>
      <w:r w:rsidR="00BE7FDD">
        <w:rPr>
          <w:i/>
        </w:rPr>
        <w:t xml:space="preserve">part-of-speech </w:t>
      </w:r>
      <w:r w:rsidR="00BE7FDD">
        <w:t xml:space="preserve">(POS) tag dan pembuatan graf kata, dan dua </w:t>
      </w:r>
      <w:r w:rsidR="00BE7FDD">
        <w:rPr>
          <w:i/>
        </w:rPr>
        <w:t xml:space="preserve">tools </w:t>
      </w:r>
      <w:r w:rsidR="00BE7FDD">
        <w:t xml:space="preserve">tersebut memiliki kinerja baik pada bahasa Indonesia. </w:t>
      </w:r>
      <w:r w:rsidR="00FB339B">
        <w:t xml:space="preserve">Dalam </w:t>
      </w:r>
      <w:r w:rsidR="00AD06CD">
        <w:t xml:space="preserve">penyusunan ringkasan, meskipun penggunaan MMR </w:t>
      </w:r>
      <w:r w:rsidR="00575111">
        <w:t xml:space="preserve">oleh </w:t>
      </w:r>
      <w:r w:rsidR="00AD06CD">
        <w:t xml:space="preserve">Reztaputra &amp; Khodra </w:t>
      </w:r>
      <w:r w:rsidR="00575111">
        <w:t>(</w:t>
      </w:r>
      <w:r w:rsidR="00AD06CD">
        <w:t xml:space="preserve">2017) dan ILP </w:t>
      </w:r>
      <w:r w:rsidR="00575111">
        <w:t xml:space="preserve">oleh </w:t>
      </w:r>
      <w:r w:rsidR="00AD06CD">
        <w:t xml:space="preserve">Christie &amp; Khodra </w:t>
      </w:r>
      <w:r w:rsidR="00575111">
        <w:t>(</w:t>
      </w:r>
      <w:r w:rsidR="00AD06CD">
        <w:t xml:space="preserve">2016) menjamin bahwa ringkasan yang dihasilkan tidak redundan, </w:t>
      </w:r>
      <w:r w:rsidR="00346F37">
        <w:t xml:space="preserve">kedua optimasi tersebut tidak menjamin bahwa ringkasan yang dihasilkan </w:t>
      </w:r>
      <w:r w:rsidR="00134131">
        <w:t xml:space="preserve">pasti </w:t>
      </w:r>
      <w:r w:rsidR="00346F37">
        <w:t>koheren.</w:t>
      </w:r>
    </w:p>
    <w:p w14:paraId="30E10068" w14:textId="74D3DB95" w:rsidR="00B67A6D" w:rsidRPr="00B41072" w:rsidRDefault="00B67A6D" w:rsidP="00DA0820">
      <w:pPr>
        <w:rPr>
          <w:lang w:val="id-ID"/>
        </w:rPr>
      </w:pPr>
      <w:commentRangeStart w:id="61"/>
      <w:r w:rsidRPr="00B41072">
        <w:rPr>
          <w:lang w:val="id-ID"/>
        </w:rPr>
        <w:t>Dari analisis di atas, diperoleh masalah sebagai berikut.</w:t>
      </w:r>
    </w:p>
    <w:p w14:paraId="434EDA5E" w14:textId="0AB59E26" w:rsidR="00B67A6D" w:rsidRPr="00B41072" w:rsidRDefault="00B67A6D" w:rsidP="00B67A6D">
      <w:pPr>
        <w:pStyle w:val="ListParagraph"/>
        <w:numPr>
          <w:ilvl w:val="0"/>
          <w:numId w:val="32"/>
        </w:numPr>
        <w:rPr>
          <w:lang w:val="id-ID"/>
        </w:rPr>
      </w:pPr>
      <w:r w:rsidRPr="00B41072">
        <w:rPr>
          <w:lang w:val="id-ID"/>
        </w:rPr>
        <w:t xml:space="preserve">Bagaimana cara mempelajari fitur </w:t>
      </w:r>
      <w:r w:rsidR="00421BAE" w:rsidRPr="00B41072">
        <w:rPr>
          <w:lang w:val="id-ID"/>
        </w:rPr>
        <w:t xml:space="preserve">kepentingan kalimat tanpa </w:t>
      </w:r>
      <w:r w:rsidR="001A42DE">
        <w:rPr>
          <w:lang w:val="en-US"/>
        </w:rPr>
        <w:t xml:space="preserve">bergantung kepada </w:t>
      </w:r>
      <w:r w:rsidR="001A42DE">
        <w:rPr>
          <w:i/>
          <w:lang w:val="en-US"/>
        </w:rPr>
        <w:t xml:space="preserve">tools </w:t>
      </w:r>
      <w:r w:rsidR="001A42DE">
        <w:rPr>
          <w:lang w:val="en-US"/>
        </w:rPr>
        <w:t>spesifik bahasa Indonesia</w:t>
      </w:r>
      <w:r w:rsidR="004A7C10" w:rsidRPr="00B41072">
        <w:rPr>
          <w:lang w:val="id-ID"/>
        </w:rPr>
        <w:t>?</w:t>
      </w:r>
    </w:p>
    <w:p w14:paraId="163E5135" w14:textId="5356B18A" w:rsidR="00B67A6D" w:rsidRPr="00B41072" w:rsidRDefault="00B67A6D" w:rsidP="00B67A6D">
      <w:pPr>
        <w:pStyle w:val="ListParagraph"/>
        <w:numPr>
          <w:ilvl w:val="0"/>
          <w:numId w:val="32"/>
        </w:numPr>
        <w:rPr>
          <w:lang w:val="id-ID"/>
        </w:rPr>
      </w:pPr>
      <w:r w:rsidRPr="00B41072">
        <w:rPr>
          <w:lang w:val="id-ID"/>
        </w:rPr>
        <w:t>Bagaimana cara memperhitungkan hubungan antar kalimat untuk mengetahui nilai kepentingan kalimat sebagai kalimat ringkasan?</w:t>
      </w:r>
      <w:commentRangeEnd w:id="61"/>
      <w:r w:rsidR="00D45956">
        <w:rPr>
          <w:rStyle w:val="CommentReference"/>
          <w:lang w:val="en-US" w:eastAsia="id-ID"/>
        </w:rPr>
        <w:commentReference w:id="61"/>
      </w:r>
    </w:p>
    <w:p w14:paraId="342D879E" w14:textId="75080BC8" w:rsidR="00E53B20" w:rsidRPr="00B41072" w:rsidRDefault="0018560C" w:rsidP="004426DA">
      <w:pPr>
        <w:pStyle w:val="Heading2"/>
        <w:rPr>
          <w:lang w:val="id-ID"/>
        </w:rPr>
      </w:pPr>
      <w:bookmarkStart w:id="62" w:name="_Toc502433492"/>
      <w:r w:rsidRPr="00B41072">
        <w:rPr>
          <w:lang w:val="id-ID"/>
        </w:rPr>
        <w:t>Analisis Solusi</w:t>
      </w:r>
      <w:bookmarkEnd w:id="62"/>
    </w:p>
    <w:p w14:paraId="50B8E6D9" w14:textId="08C07687" w:rsidR="00E4043B" w:rsidRPr="00B41072" w:rsidRDefault="00E4043B" w:rsidP="00E4043B">
      <w:pPr>
        <w:rPr>
          <w:lang w:val="id-ID"/>
        </w:rPr>
      </w:pPr>
      <w:r w:rsidRPr="00B41072">
        <w:rPr>
          <w:lang w:val="id-ID"/>
        </w:rPr>
        <w:t xml:space="preserve">Dari masalah yang didapatkan, dilakukan perancangan solusi yang </w:t>
      </w:r>
      <w:r w:rsidR="00BA7CAF" w:rsidRPr="00B41072">
        <w:rPr>
          <w:lang w:val="id-ID"/>
        </w:rPr>
        <w:t>merupakan hasil pemetaan dari</w:t>
      </w:r>
      <w:r w:rsidRPr="00B41072">
        <w:rPr>
          <w:lang w:val="id-ID"/>
        </w:rPr>
        <w:t xml:space="preserve"> masalah. Tabel III.1. memperlihatkan pemetaan dari masalah hasil analisis beserta rancangan solusinya. Rincian dari rancangan solusi akan dijelaskan pada subbab III.2.1 dan III.2.2.</w:t>
      </w:r>
    </w:p>
    <w:p w14:paraId="42629377" w14:textId="112CE17B" w:rsidR="00587AED" w:rsidRPr="00B41072" w:rsidRDefault="00587AED" w:rsidP="00587AED">
      <w:pPr>
        <w:pStyle w:val="Caption"/>
        <w:jc w:val="center"/>
        <w:rPr>
          <w:lang w:val="id-ID"/>
        </w:rPr>
      </w:pPr>
      <w:bookmarkStart w:id="63" w:name="_Toc502435584"/>
      <w:r w:rsidRPr="00B41072">
        <w:rPr>
          <w:lang w:val="id-ID"/>
        </w:rPr>
        <w:t xml:space="preserve">Tabel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Tabel \* ARABIC \s 1 </w:instrText>
      </w:r>
      <w:r w:rsidRPr="00B41072">
        <w:rPr>
          <w:lang w:val="id-ID"/>
        </w:rPr>
        <w:fldChar w:fldCharType="separate"/>
      </w:r>
      <w:r w:rsidR="00877D79">
        <w:rPr>
          <w:noProof/>
          <w:lang w:val="id-ID"/>
        </w:rPr>
        <w:t>1</w:t>
      </w:r>
      <w:r w:rsidRPr="00B41072">
        <w:rPr>
          <w:lang w:val="id-ID"/>
        </w:rPr>
        <w:fldChar w:fldCharType="end"/>
      </w:r>
      <w:r w:rsidRPr="00B41072">
        <w:rPr>
          <w:lang w:val="id-ID"/>
        </w:rPr>
        <w:t>. Pemetaan Masalah dan Rancangan Solusi</w:t>
      </w:r>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57"/>
        <w:gridCol w:w="3958"/>
      </w:tblGrid>
      <w:tr w:rsidR="00587AED" w:rsidRPr="00B41072" w14:paraId="5475012F" w14:textId="77777777" w:rsidTr="004A0B85">
        <w:trPr>
          <w:tblHeader/>
          <w:jc w:val="center"/>
        </w:trPr>
        <w:tc>
          <w:tcPr>
            <w:tcW w:w="3957" w:type="dxa"/>
            <w:shd w:val="clear" w:color="auto" w:fill="D9D9D9" w:themeFill="background1" w:themeFillShade="D9"/>
          </w:tcPr>
          <w:p w14:paraId="5AC00163" w14:textId="184D6FA6" w:rsidR="00587AED" w:rsidRPr="00B41072" w:rsidRDefault="00587AED" w:rsidP="005A20AB">
            <w:pPr>
              <w:spacing w:before="0" w:after="0" w:line="240" w:lineRule="auto"/>
              <w:jc w:val="left"/>
              <w:rPr>
                <w:lang w:val="id-ID"/>
              </w:rPr>
            </w:pPr>
            <w:commentRangeStart w:id="64"/>
            <w:r w:rsidRPr="00B41072">
              <w:rPr>
                <w:lang w:val="id-ID"/>
              </w:rPr>
              <w:t>Masalah</w:t>
            </w:r>
          </w:p>
        </w:tc>
        <w:tc>
          <w:tcPr>
            <w:tcW w:w="3958" w:type="dxa"/>
            <w:shd w:val="clear" w:color="auto" w:fill="D9D9D9" w:themeFill="background1" w:themeFillShade="D9"/>
          </w:tcPr>
          <w:p w14:paraId="130225E8" w14:textId="625DDBE3" w:rsidR="00587AED" w:rsidRPr="00B41072" w:rsidRDefault="00587AED" w:rsidP="005A20AB">
            <w:pPr>
              <w:spacing w:before="0" w:after="0" w:line="240" w:lineRule="auto"/>
              <w:jc w:val="left"/>
              <w:rPr>
                <w:lang w:val="id-ID"/>
              </w:rPr>
            </w:pPr>
            <w:r w:rsidRPr="00B41072">
              <w:rPr>
                <w:lang w:val="id-ID"/>
              </w:rPr>
              <w:t>Solusi</w:t>
            </w:r>
          </w:p>
        </w:tc>
      </w:tr>
      <w:tr w:rsidR="008202B5" w:rsidRPr="00B41072" w14:paraId="64CBADB7" w14:textId="77777777" w:rsidTr="00587AED">
        <w:trPr>
          <w:jc w:val="center"/>
        </w:trPr>
        <w:tc>
          <w:tcPr>
            <w:tcW w:w="3957" w:type="dxa"/>
          </w:tcPr>
          <w:p w14:paraId="266A379A" w14:textId="40AA0E44" w:rsidR="008202B5" w:rsidRPr="00B41072" w:rsidRDefault="001A42DE" w:rsidP="005A20AB">
            <w:pPr>
              <w:spacing w:before="0" w:after="0" w:line="240" w:lineRule="auto"/>
              <w:jc w:val="left"/>
              <w:rPr>
                <w:lang w:val="id-ID"/>
              </w:rPr>
            </w:pPr>
            <w:r w:rsidRPr="00B41072">
              <w:rPr>
                <w:lang w:val="id-ID"/>
              </w:rPr>
              <w:t xml:space="preserve">Bagaimana cara mempelajari fitur kepentingan kalimat tanpa </w:t>
            </w:r>
            <w:r>
              <w:t xml:space="preserve">bergantung kepada </w:t>
            </w:r>
            <w:r>
              <w:rPr>
                <w:i/>
              </w:rPr>
              <w:t xml:space="preserve">tools </w:t>
            </w:r>
            <w:r>
              <w:t>spesifik bahasa Indonesia?</w:t>
            </w:r>
          </w:p>
        </w:tc>
        <w:tc>
          <w:tcPr>
            <w:tcW w:w="3958" w:type="dxa"/>
          </w:tcPr>
          <w:p w14:paraId="53E3CA10" w14:textId="05777F7E" w:rsidR="008202B5" w:rsidRPr="00B41072" w:rsidRDefault="00CB7716" w:rsidP="00CB7716">
            <w:pPr>
              <w:spacing w:before="0" w:after="0" w:line="240" w:lineRule="auto"/>
              <w:jc w:val="left"/>
              <w:rPr>
                <w:lang w:val="id-ID"/>
              </w:rPr>
            </w:pPr>
            <w:r w:rsidRPr="00B41072">
              <w:rPr>
                <w:lang w:val="id-ID"/>
              </w:rPr>
              <w:t xml:space="preserve">Pembelajaran fitur dengan </w:t>
            </w:r>
            <w:r w:rsidR="00FD0CBF" w:rsidRPr="00B41072">
              <w:rPr>
                <w:i/>
                <w:lang w:val="id-ID"/>
              </w:rPr>
              <w:t>deep learning</w:t>
            </w:r>
          </w:p>
        </w:tc>
      </w:tr>
      <w:tr w:rsidR="00587AED" w:rsidRPr="00B41072" w14:paraId="377EA560" w14:textId="77777777" w:rsidTr="00587AED">
        <w:trPr>
          <w:jc w:val="center"/>
        </w:trPr>
        <w:tc>
          <w:tcPr>
            <w:tcW w:w="3957" w:type="dxa"/>
          </w:tcPr>
          <w:p w14:paraId="27BB41FD" w14:textId="6B108960" w:rsidR="00587AED" w:rsidRPr="00B41072" w:rsidRDefault="00106B68" w:rsidP="005A20AB">
            <w:pPr>
              <w:spacing w:before="0" w:after="0" w:line="240" w:lineRule="auto"/>
              <w:jc w:val="left"/>
              <w:rPr>
                <w:lang w:val="id-ID"/>
              </w:rPr>
            </w:pPr>
            <w:r w:rsidRPr="00B41072">
              <w:rPr>
                <w:lang w:val="id-ID"/>
              </w:rPr>
              <w:lastRenderedPageBreak/>
              <w:t>Bagaimana cara memperhitungkan hubungan antar kalimat untuk mengetahui nilai kepentingan kalimat sebagai kalimat ringkasan?</w:t>
            </w:r>
          </w:p>
        </w:tc>
        <w:tc>
          <w:tcPr>
            <w:tcW w:w="3958" w:type="dxa"/>
          </w:tcPr>
          <w:p w14:paraId="7561797D" w14:textId="0D7F51C4" w:rsidR="00587AED" w:rsidRPr="00B41072" w:rsidRDefault="00CB7716" w:rsidP="00CB7716">
            <w:pPr>
              <w:spacing w:before="0" w:after="0" w:line="240" w:lineRule="auto"/>
              <w:jc w:val="left"/>
              <w:rPr>
                <w:lang w:val="id-ID"/>
              </w:rPr>
            </w:pPr>
            <w:r w:rsidRPr="00B41072">
              <w:rPr>
                <w:lang w:val="id-ID"/>
              </w:rPr>
              <w:t xml:space="preserve">Representasi graf </w:t>
            </w:r>
            <w:r w:rsidR="004B4309" w:rsidRPr="00B41072">
              <w:rPr>
                <w:i/>
                <w:lang w:val="id-ID"/>
              </w:rPr>
              <w:t>discourse</w:t>
            </w:r>
            <w:r w:rsidR="000A564A" w:rsidRPr="00B41072">
              <w:rPr>
                <w:lang w:val="id-ID"/>
              </w:rPr>
              <w:t xml:space="preserve"> </w:t>
            </w:r>
            <w:r w:rsidRPr="00B41072">
              <w:rPr>
                <w:lang w:val="id-ID"/>
              </w:rPr>
              <w:t>dan pembelajaran dengan GCN</w:t>
            </w:r>
            <w:commentRangeEnd w:id="64"/>
            <w:r w:rsidR="00D45956">
              <w:rPr>
                <w:rStyle w:val="CommentReference"/>
              </w:rPr>
              <w:commentReference w:id="64"/>
            </w:r>
          </w:p>
        </w:tc>
      </w:tr>
    </w:tbl>
    <w:p w14:paraId="0892ECA4" w14:textId="3D71294E" w:rsidR="00937F17" w:rsidRPr="00B41072" w:rsidRDefault="00937F17" w:rsidP="00937F17">
      <w:pPr>
        <w:pStyle w:val="Heading3"/>
        <w:rPr>
          <w:lang w:val="id-ID"/>
        </w:rPr>
      </w:pPr>
      <w:bookmarkStart w:id="65" w:name="_Toc502433493"/>
      <w:r w:rsidRPr="00B41072">
        <w:rPr>
          <w:lang w:val="id-ID"/>
        </w:rPr>
        <w:t xml:space="preserve">Analisis Pembelajaran Fitur dengan </w:t>
      </w:r>
      <w:r w:rsidR="002209E0" w:rsidRPr="00B41072">
        <w:rPr>
          <w:i/>
          <w:lang w:val="id-ID"/>
        </w:rPr>
        <w:t>Deep Learning</w:t>
      </w:r>
      <w:bookmarkEnd w:id="65"/>
    </w:p>
    <w:p w14:paraId="640EE49A" w14:textId="136C5EC1" w:rsidR="00EB3AFE" w:rsidRPr="007959D3" w:rsidRDefault="00C322DB" w:rsidP="00EB3AFE">
      <w:r>
        <w:rPr>
          <w:lang w:val="id-ID"/>
        </w:rPr>
        <w:t xml:space="preserve">Untuk memilih kalimat yang layak menjadi bagian ringkasan, diperlukan proses ekstraksi fitur pada setiap kalimat untuk menghasilkan fitur yang baik. </w:t>
      </w:r>
      <w:r w:rsidR="00EB3AFE">
        <w:t xml:space="preserve">Umumnya, fitur yang baik </w:t>
      </w:r>
      <w:r w:rsidR="007959D3">
        <w:t xml:space="preserve">juga membutuhkan </w:t>
      </w:r>
      <w:r w:rsidR="007959D3">
        <w:rPr>
          <w:i/>
        </w:rPr>
        <w:t xml:space="preserve">tools </w:t>
      </w:r>
      <w:r w:rsidR="007959D3">
        <w:t xml:space="preserve">dengan kualitas baik, seperti NER dan pohon kebergantungan. Sayangnya, pada bahasa Indonesia, kualitas </w:t>
      </w:r>
      <w:r w:rsidR="007959D3">
        <w:rPr>
          <w:i/>
        </w:rPr>
        <w:t xml:space="preserve">tools </w:t>
      </w:r>
      <w:r w:rsidR="007959D3">
        <w:t>tersebut masih buruk. Kesalahan ekstraksi SPOK pada sistem peringkasan Reztaputra &amp; Khodra disebabkan oleh kesalahan penguraian struktur pohon kebergantungan, dan kesalahan ekstraksi SPOK mengakibatkan sistem menghasilkan ringkasan yang buruk.</w:t>
      </w:r>
    </w:p>
    <w:p w14:paraId="5C638CEF" w14:textId="04411CE0" w:rsidR="00BE26A7" w:rsidRPr="00B41072" w:rsidRDefault="00BE26A7" w:rsidP="00BE26A7">
      <w:pPr>
        <w:rPr>
          <w:lang w:val="id-ID"/>
        </w:rPr>
      </w:pPr>
      <w:r w:rsidRPr="00B41072">
        <w:rPr>
          <w:i/>
          <w:lang w:val="id-ID"/>
        </w:rPr>
        <w:t xml:space="preserve">Deep learning </w:t>
      </w:r>
      <w:r w:rsidR="002F75D0">
        <w:t xml:space="preserve">dikenal </w:t>
      </w:r>
      <w:r w:rsidR="00765313">
        <w:t xml:space="preserve">dapat mempelajari parameter untuk </w:t>
      </w:r>
      <w:r w:rsidR="00222F57">
        <w:t>menghasilkan</w:t>
      </w:r>
      <w:r w:rsidR="00765313">
        <w:t xml:space="preserve"> keluaran yang baik dengan </w:t>
      </w:r>
      <w:r w:rsidR="00AB5323" w:rsidRPr="00B41072">
        <w:rPr>
          <w:lang w:val="id-ID"/>
        </w:rPr>
        <w:t>masukan</w:t>
      </w:r>
      <w:r w:rsidR="009E6BD2">
        <w:t xml:space="preserve"> dengan fitur tingkat rendah</w:t>
      </w:r>
      <w:r w:rsidR="00CA4BCE" w:rsidRPr="00B41072">
        <w:rPr>
          <w:i/>
          <w:lang w:val="id-ID"/>
        </w:rPr>
        <w:t xml:space="preserve">. </w:t>
      </w:r>
      <w:r w:rsidRPr="00B41072">
        <w:rPr>
          <w:i/>
          <w:lang w:val="id-ID"/>
        </w:rPr>
        <w:t xml:space="preserve">Deep learning </w:t>
      </w:r>
      <w:r w:rsidRPr="00B41072">
        <w:rPr>
          <w:lang w:val="id-ID"/>
        </w:rPr>
        <w:t>memiliki potensi menggantikan fitur</w:t>
      </w:r>
      <w:r w:rsidR="00041FA8">
        <w:rPr>
          <w:lang w:val="id-ID"/>
        </w:rPr>
        <w:t xml:space="preserve"> kalimat</w:t>
      </w:r>
      <w:r w:rsidRPr="00B41072">
        <w:rPr>
          <w:lang w:val="id-ID"/>
        </w:rPr>
        <w:t xml:space="preserve"> hasil rekayasa manusia dengan fitur tingkat rendah </w:t>
      </w:r>
      <w:r w:rsidR="00B14402">
        <w:rPr>
          <w:lang w:val="id-ID"/>
        </w:rPr>
        <w:t xml:space="preserve">kalimat </w:t>
      </w:r>
      <w:r w:rsidRPr="00B41072">
        <w:rPr>
          <w:lang w:val="id-ID"/>
        </w:rPr>
        <w:t>hasil pembel</w:t>
      </w:r>
      <w:r w:rsidR="00656FAB">
        <w:rPr>
          <w:lang w:val="id-ID"/>
        </w:rPr>
        <w:t>a</w:t>
      </w:r>
      <w:r w:rsidRPr="00B41072">
        <w:rPr>
          <w:lang w:val="id-ID"/>
        </w:rPr>
        <w:t>jaran</w:t>
      </w:r>
      <w:r w:rsidR="002726C6">
        <w:rPr>
          <w:lang w:val="id-ID"/>
        </w:rPr>
        <w:t xml:space="preserve">. </w:t>
      </w:r>
      <w:r w:rsidR="0053189D" w:rsidRPr="00B41072">
        <w:rPr>
          <w:lang w:val="id-ID"/>
        </w:rPr>
        <w:t xml:space="preserve">Topologi </w:t>
      </w:r>
      <w:r w:rsidR="0053189D" w:rsidRPr="00B41072">
        <w:rPr>
          <w:i/>
          <w:lang w:val="id-ID"/>
        </w:rPr>
        <w:t xml:space="preserve">deep learning </w:t>
      </w:r>
      <w:r w:rsidR="0053189D" w:rsidRPr="00B41072">
        <w:rPr>
          <w:lang w:val="id-ID"/>
        </w:rPr>
        <w:t>yang cocok untuk menangani masukan teks adalah RNN yang cocok menangani masukan sekuensial. Topologi GCN juga mampu menangani masukan dengan tipe graf. Yasunaga (2017) telah menggunakan RNN dan GCN untuk</w:t>
      </w:r>
      <w:r w:rsidR="00264018" w:rsidRPr="00B41072">
        <w:rPr>
          <w:lang w:val="id-ID"/>
        </w:rPr>
        <w:t xml:space="preserve"> membangun sebuah sistem peringkasan otomatis</w:t>
      </w:r>
      <w:r w:rsidR="007D19AB" w:rsidRPr="00B41072">
        <w:rPr>
          <w:lang w:val="id-ID"/>
        </w:rPr>
        <w:t xml:space="preserve">. </w:t>
      </w:r>
    </w:p>
    <w:p w14:paraId="131A13BB" w14:textId="1860CBA9" w:rsidR="00937F17" w:rsidRPr="00B41072" w:rsidRDefault="00937F17" w:rsidP="00937F17">
      <w:pPr>
        <w:pStyle w:val="Heading3"/>
        <w:rPr>
          <w:lang w:val="id-ID"/>
        </w:rPr>
      </w:pPr>
      <w:bookmarkStart w:id="66" w:name="_Toc502433494"/>
      <w:commentRangeStart w:id="67"/>
      <w:r w:rsidRPr="00B41072">
        <w:rPr>
          <w:lang w:val="id-ID"/>
        </w:rPr>
        <w:t xml:space="preserve">Analisis </w:t>
      </w:r>
      <w:r w:rsidR="00A63604" w:rsidRPr="00B41072">
        <w:rPr>
          <w:lang w:val="id-ID"/>
        </w:rPr>
        <w:t xml:space="preserve">Representasi Graf </w:t>
      </w:r>
      <w:r w:rsidR="00FE5A76" w:rsidRPr="00B41072">
        <w:rPr>
          <w:i/>
          <w:lang w:val="id-ID"/>
        </w:rPr>
        <w:t>Discourse</w:t>
      </w:r>
      <w:r w:rsidR="00A63604" w:rsidRPr="00B41072">
        <w:rPr>
          <w:i/>
          <w:lang w:val="id-ID"/>
        </w:rPr>
        <w:t xml:space="preserve"> </w:t>
      </w:r>
      <w:r w:rsidR="00A63604" w:rsidRPr="00B41072">
        <w:rPr>
          <w:lang w:val="id-ID"/>
        </w:rPr>
        <w:t>dan Pembelajaran dengan GCN</w:t>
      </w:r>
      <w:bookmarkEnd w:id="66"/>
      <w:commentRangeEnd w:id="67"/>
      <w:r w:rsidR="00917D2E">
        <w:rPr>
          <w:rStyle w:val="CommentReference"/>
          <w:b w:val="0"/>
          <w:lang w:val="en-US"/>
        </w:rPr>
        <w:commentReference w:id="67"/>
      </w:r>
    </w:p>
    <w:p w14:paraId="5417C024" w14:textId="67994F23" w:rsidR="00A8204D" w:rsidRPr="00B24B38" w:rsidRDefault="00D7305F" w:rsidP="00BE26A7">
      <w:r w:rsidRPr="00B41072">
        <w:rPr>
          <w:lang w:val="id-ID"/>
        </w:rPr>
        <w:t xml:space="preserve">Pada </w:t>
      </w:r>
      <w:r w:rsidR="00DD2640" w:rsidRPr="00B41072">
        <w:rPr>
          <w:lang w:val="id-ID"/>
        </w:rPr>
        <w:t>beberapa</w:t>
      </w:r>
      <w:r w:rsidR="008E37B7" w:rsidRPr="00B41072">
        <w:rPr>
          <w:lang w:val="id-ID"/>
        </w:rPr>
        <w:t xml:space="preserve"> </w:t>
      </w:r>
      <w:r w:rsidRPr="00B41072">
        <w:rPr>
          <w:lang w:val="id-ID"/>
        </w:rPr>
        <w:t>sistem peringkasan</w:t>
      </w:r>
      <w:r w:rsidR="00EB326D" w:rsidRPr="00B41072">
        <w:rPr>
          <w:lang w:val="id-ID"/>
        </w:rPr>
        <w:t xml:space="preserve">, ketika mempertimbangkan fitur dari informasi yang pantas </w:t>
      </w:r>
      <w:r w:rsidR="004D30BD" w:rsidRPr="00B41072">
        <w:rPr>
          <w:lang w:val="id-ID"/>
        </w:rPr>
        <w:t xml:space="preserve">untuk </w:t>
      </w:r>
      <w:r w:rsidR="00EB326D" w:rsidRPr="00B41072">
        <w:rPr>
          <w:lang w:val="id-ID"/>
        </w:rPr>
        <w:t xml:space="preserve">dijadikan sebagai ringkasan, fitur tidak mencakup keterhubungan antar </w:t>
      </w:r>
      <w:r w:rsidR="00842694">
        <w:rPr>
          <w:lang w:val="id-ID"/>
        </w:rPr>
        <w:t>informasi</w:t>
      </w:r>
      <w:r w:rsidR="00AC2227">
        <w:rPr>
          <w:lang w:val="id-ID"/>
        </w:rPr>
        <w:t xml:space="preserve">, baik dari segi kemiripan maupun relasi </w:t>
      </w:r>
      <w:r w:rsidR="00AC2227">
        <w:rPr>
          <w:i/>
          <w:lang w:val="id-ID"/>
        </w:rPr>
        <w:t>discourse</w:t>
      </w:r>
      <w:r w:rsidR="00EF233E" w:rsidRPr="00B41072">
        <w:rPr>
          <w:lang w:val="id-ID"/>
        </w:rPr>
        <w:t xml:space="preserve">. </w:t>
      </w:r>
      <w:r w:rsidR="00247102" w:rsidRPr="00B41072">
        <w:rPr>
          <w:lang w:val="id-ID"/>
        </w:rPr>
        <w:t>Hong &amp; Nenkova (2014) tidak memperhatikan keterhubungan antar kalimat sama</w:t>
      </w:r>
      <w:r w:rsidR="002336DC" w:rsidRPr="00B41072">
        <w:rPr>
          <w:lang w:val="id-ID"/>
        </w:rPr>
        <w:t xml:space="preserve"> sekali</w:t>
      </w:r>
      <w:r w:rsidR="00044AD2" w:rsidRPr="00B41072">
        <w:rPr>
          <w:lang w:val="id-ID"/>
        </w:rPr>
        <w:t xml:space="preserve"> dalam memilih kelayakan kalimat untuk dijadikan ringkasan</w:t>
      </w:r>
      <w:r w:rsidR="002336DC" w:rsidRPr="00B41072">
        <w:rPr>
          <w:lang w:val="id-ID"/>
        </w:rPr>
        <w:t xml:space="preserve">. </w:t>
      </w:r>
      <w:r w:rsidR="00B24B38">
        <w:t xml:space="preserve">Meskipun Christie &amp; Khodra (2016) sudah mengelompokkan kalimat berdasarkan kemiripannya, penyusunan kalimat berdasarkan graf kata dengan optimasi </w:t>
      </w:r>
      <w:r w:rsidR="00B24B38">
        <w:lastRenderedPageBreak/>
        <w:t xml:space="preserve">menggunakan ILP tidak menjamin ringkasan koheren. Hal serupa juga berlaku untuk sistem peringkasan </w:t>
      </w:r>
      <w:r w:rsidR="00167CC4" w:rsidRPr="00B41072">
        <w:rPr>
          <w:lang w:val="id-ID"/>
        </w:rPr>
        <w:t xml:space="preserve">Reztaptura &amp; Khodra (2017) </w:t>
      </w:r>
      <w:r w:rsidR="00B24B38">
        <w:t xml:space="preserve">yang </w:t>
      </w:r>
      <w:r w:rsidR="00021409">
        <w:t xml:space="preserve">melakukan pengelompokan SPOK berdasarkan kemiripan serta </w:t>
      </w:r>
      <w:r w:rsidR="00C874A4">
        <w:t xml:space="preserve">seleksi SPOK </w:t>
      </w:r>
      <w:r w:rsidR="00B24B38">
        <w:t>menggunakan optimasi MMR.</w:t>
      </w:r>
    </w:p>
    <w:p w14:paraId="428062A4" w14:textId="2E3B559D" w:rsidR="00BE26A7" w:rsidRPr="006E3A1D" w:rsidRDefault="00BE26A7" w:rsidP="00BE26A7">
      <w:r w:rsidRPr="00B41072">
        <w:rPr>
          <w:lang w:val="id-ID"/>
        </w:rPr>
        <w:t xml:space="preserve">Penggunaan struktur graf </w:t>
      </w:r>
      <w:r w:rsidR="00F833EF" w:rsidRPr="00B41072">
        <w:rPr>
          <w:i/>
          <w:lang w:val="id-ID"/>
        </w:rPr>
        <w:t xml:space="preserve">discourse </w:t>
      </w:r>
      <w:r w:rsidR="002931FA" w:rsidRPr="00B41072">
        <w:rPr>
          <w:lang w:val="id-ID"/>
        </w:rPr>
        <w:t>kalimat</w:t>
      </w:r>
      <w:r w:rsidRPr="00B41072">
        <w:rPr>
          <w:lang w:val="id-ID"/>
        </w:rPr>
        <w:t xml:space="preserve"> berpotensi meningkatkan kualitas hasil peringkasan. </w:t>
      </w:r>
      <w:r w:rsidR="00B37F9C" w:rsidRPr="00B41072">
        <w:rPr>
          <w:lang w:val="id-ID"/>
        </w:rPr>
        <w:t xml:space="preserve">Untuk membangun ringkasan yang </w:t>
      </w:r>
      <w:r w:rsidR="005077E3">
        <w:t>koheren</w:t>
      </w:r>
      <w:r w:rsidR="00B37F9C" w:rsidRPr="00B41072">
        <w:rPr>
          <w:lang w:val="id-ID"/>
        </w:rPr>
        <w:t xml:space="preserve">, Christensen (2013) </w:t>
      </w:r>
      <w:r w:rsidR="00860DBF">
        <w:t xml:space="preserve">membangun sistem peringkasan yang secara </w:t>
      </w:r>
      <w:r w:rsidR="00527C46">
        <w:t xml:space="preserve">bersamaan </w:t>
      </w:r>
      <w:r w:rsidR="00B37F9C" w:rsidRPr="00B41072">
        <w:rPr>
          <w:lang w:val="id-ID"/>
        </w:rPr>
        <w:t xml:space="preserve">memperhitungkan </w:t>
      </w:r>
      <w:r w:rsidR="006E108D">
        <w:t xml:space="preserve">kepentingan kalimat sekaligus </w:t>
      </w:r>
      <w:r w:rsidR="00774482">
        <w:t xml:space="preserve">koherensi ringkasna berdasarkan </w:t>
      </w:r>
      <w:r w:rsidR="00B37F9C" w:rsidRPr="00B41072">
        <w:rPr>
          <w:lang w:val="id-ID"/>
        </w:rPr>
        <w:t xml:space="preserve">urutan parsial kalimat sesuai dengan graf ADG. </w:t>
      </w:r>
      <w:r w:rsidR="00394DEC">
        <w:t xml:space="preserve">Yasunaga (2017) mengembangkan teknik Christensen dengan memanfaatkan </w:t>
      </w:r>
      <w:r w:rsidR="00394DEC">
        <w:rPr>
          <w:i/>
        </w:rPr>
        <w:t xml:space="preserve">deep learning </w:t>
      </w:r>
      <w:r w:rsidR="00394DEC">
        <w:t>dan GCN.</w:t>
      </w:r>
      <w:r w:rsidR="00507280">
        <w:t xml:space="preserve"> </w:t>
      </w:r>
      <w:r w:rsidR="0066128D">
        <w:t>Dengan masukan graf</w:t>
      </w:r>
      <w:r w:rsidR="00336218">
        <w:t xml:space="preserve"> </w:t>
      </w:r>
      <w:r w:rsidR="00336218">
        <w:rPr>
          <w:i/>
        </w:rPr>
        <w:t xml:space="preserve">sentence embedding </w:t>
      </w:r>
      <w:r w:rsidR="00336218">
        <w:t>beserta keterhubungannya</w:t>
      </w:r>
      <w:r w:rsidR="0066128D">
        <w:t xml:space="preserve">, </w:t>
      </w:r>
      <w:r w:rsidR="00507280">
        <w:t xml:space="preserve">GCN kemudian menghasilkan </w:t>
      </w:r>
      <w:r w:rsidR="00507280">
        <w:rPr>
          <w:i/>
        </w:rPr>
        <w:t xml:space="preserve">sentence embedding </w:t>
      </w:r>
      <w:r w:rsidR="00CB7197">
        <w:t>baru yang mempertimbangkan koherensi ringkasan</w:t>
      </w:r>
      <w:r w:rsidR="00507280">
        <w:t>.</w:t>
      </w:r>
      <w:r w:rsidR="00507280">
        <w:t xml:space="preserve"> </w:t>
      </w:r>
      <w:r w:rsidR="00990944">
        <w:t>Yasunaga kemudian mengusulkan</w:t>
      </w:r>
      <w:r w:rsidR="00844475" w:rsidRPr="00B41072">
        <w:rPr>
          <w:lang w:val="id-ID"/>
        </w:rPr>
        <w:t xml:space="preserve"> graf </w:t>
      </w:r>
      <w:r w:rsidR="00844475" w:rsidRPr="00B41072">
        <w:rPr>
          <w:i/>
          <w:lang w:val="id-ID"/>
        </w:rPr>
        <w:t>discourse</w:t>
      </w:r>
      <w:r w:rsidR="00881731" w:rsidRPr="00B41072">
        <w:rPr>
          <w:lang w:val="id-ID"/>
        </w:rPr>
        <w:t xml:space="preserve"> </w:t>
      </w:r>
      <w:r w:rsidR="00D7425B">
        <w:rPr>
          <w:lang w:val="id-ID"/>
        </w:rPr>
        <w:t>P</w:t>
      </w:r>
      <w:r w:rsidR="000E134F" w:rsidRPr="00B41072">
        <w:rPr>
          <w:lang w:val="id-ID"/>
        </w:rPr>
        <w:t>DG</w:t>
      </w:r>
      <w:r w:rsidR="00D7425B">
        <w:rPr>
          <w:lang w:val="id-ID"/>
        </w:rPr>
        <w:t xml:space="preserve"> yang merupakan integrasi graf ADG dengan skor kepentingan kalimat berdasarkan fitur klasik</w:t>
      </w:r>
      <w:r w:rsidR="00946EC8" w:rsidRPr="00B41072">
        <w:rPr>
          <w:lang w:val="id-ID"/>
        </w:rPr>
        <w:t xml:space="preserve">, </w:t>
      </w:r>
      <w:r w:rsidR="002C2918">
        <w:t xml:space="preserve">dan PDG terbukti menghasilkan </w:t>
      </w:r>
      <w:r w:rsidR="00425782">
        <w:t>kinerja yang</w:t>
      </w:r>
      <w:r w:rsidR="000E134F" w:rsidRPr="00B41072">
        <w:rPr>
          <w:lang w:val="id-ID"/>
        </w:rPr>
        <w:t xml:space="preserve"> </w:t>
      </w:r>
      <w:r w:rsidR="00425782">
        <w:t>lebih baik dibandingkan ADG.</w:t>
      </w:r>
      <w:bookmarkStart w:id="68" w:name="_GoBack"/>
      <w:bookmarkEnd w:id="68"/>
      <w:r w:rsidR="006E3A1D">
        <w:t xml:space="preserve"> </w:t>
      </w:r>
    </w:p>
    <w:p w14:paraId="193D112E" w14:textId="0C91336A" w:rsidR="0018560C" w:rsidRPr="00B41072" w:rsidRDefault="0018560C" w:rsidP="0018560C">
      <w:pPr>
        <w:pStyle w:val="Heading2"/>
        <w:rPr>
          <w:lang w:val="id-ID"/>
        </w:rPr>
      </w:pPr>
      <w:bookmarkStart w:id="69" w:name="_Toc502433495"/>
      <w:r w:rsidRPr="00B41072">
        <w:rPr>
          <w:lang w:val="id-ID"/>
        </w:rPr>
        <w:t>Rancangan Sistem</w:t>
      </w:r>
      <w:bookmarkEnd w:id="69"/>
    </w:p>
    <w:p w14:paraId="396E2800" w14:textId="574A8F79" w:rsidR="00B11158" w:rsidRPr="00B41072" w:rsidRDefault="00B11158" w:rsidP="00B11158">
      <w:pPr>
        <w:rPr>
          <w:lang w:val="id-ID"/>
        </w:rPr>
      </w:pPr>
      <w:r w:rsidRPr="00B41072">
        <w:rPr>
          <w:lang w:val="id-ID"/>
        </w:rPr>
        <w:t xml:space="preserve">Secara garis besar, sistem peringkasan otomatis </w:t>
      </w:r>
      <w:r w:rsidR="00A86477" w:rsidRPr="00B41072">
        <w:rPr>
          <w:lang w:val="id-ID"/>
        </w:rPr>
        <w:t xml:space="preserve">terdiri atas </w:t>
      </w:r>
      <w:r w:rsidR="00B13393" w:rsidRPr="00B41072">
        <w:rPr>
          <w:lang w:val="id-ID"/>
        </w:rPr>
        <w:t>7 komponen</w:t>
      </w:r>
      <w:r w:rsidR="000F3D7E" w:rsidRPr="00B41072">
        <w:rPr>
          <w:lang w:val="id-ID"/>
        </w:rPr>
        <w:t>, di mana 4</w:t>
      </w:r>
      <w:r w:rsidR="00C9339C" w:rsidRPr="00B41072">
        <w:rPr>
          <w:lang w:val="id-ID"/>
        </w:rPr>
        <w:t xml:space="preserve"> komponen pada sistem merupakan bagian dari arsitektur </w:t>
      </w:r>
      <w:r w:rsidR="00C9339C" w:rsidRPr="00B41072">
        <w:rPr>
          <w:i/>
          <w:lang w:val="id-ID"/>
        </w:rPr>
        <w:t>deep learning</w:t>
      </w:r>
      <w:r w:rsidR="00C9339C" w:rsidRPr="00B41072">
        <w:rPr>
          <w:lang w:val="id-ID"/>
        </w:rPr>
        <w:t>.</w:t>
      </w:r>
      <w:r w:rsidR="00C9339C" w:rsidRPr="00B41072">
        <w:rPr>
          <w:i/>
          <w:lang w:val="id-ID"/>
        </w:rPr>
        <w:t xml:space="preserve"> </w:t>
      </w:r>
      <w:r w:rsidR="00B433F9" w:rsidRPr="00B41072">
        <w:rPr>
          <w:lang w:val="id-ID"/>
        </w:rPr>
        <w:t xml:space="preserve">Gambar III.1. </w:t>
      </w:r>
      <w:r w:rsidR="00876923" w:rsidRPr="00B41072">
        <w:rPr>
          <w:lang w:val="id-ID"/>
        </w:rPr>
        <w:t>memperlihatkan</w:t>
      </w:r>
      <w:r w:rsidR="00B433F9" w:rsidRPr="00B41072">
        <w:rPr>
          <w:lang w:val="id-ID"/>
        </w:rPr>
        <w:t xml:space="preserve"> arsitektur sistem peringkasan otomatis</w:t>
      </w:r>
      <w:r w:rsidR="00137BA5" w:rsidRPr="00B41072">
        <w:rPr>
          <w:lang w:val="id-ID"/>
        </w:rPr>
        <w:t xml:space="preserve"> secara lengkap</w:t>
      </w:r>
      <w:r w:rsidR="00B433F9" w:rsidRPr="00B41072">
        <w:rPr>
          <w:lang w:val="id-ID"/>
        </w:rPr>
        <w:t>.</w:t>
      </w:r>
    </w:p>
    <w:p w14:paraId="22B785FD" w14:textId="57D51F12" w:rsidR="002B3383" w:rsidRPr="00B41072" w:rsidRDefault="004915D4" w:rsidP="003106A7">
      <w:pPr>
        <w:jc w:val="center"/>
        <w:rPr>
          <w:lang w:val="id-ID"/>
        </w:rPr>
      </w:pPr>
      <w:r w:rsidRPr="00B41072">
        <w:rPr>
          <w:noProof/>
          <w:lang w:eastAsia="en-US"/>
        </w:rPr>
        <w:lastRenderedPageBreak/>
        <w:drawing>
          <wp:inline distT="0" distB="0" distL="0" distR="0" wp14:anchorId="6B64F477" wp14:editId="22B670EC">
            <wp:extent cx="5039995" cy="4603509"/>
            <wp:effectExtent l="0" t="0" r="825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4603509"/>
                    </a:xfrm>
                    <a:prstGeom prst="rect">
                      <a:avLst/>
                    </a:prstGeom>
                    <a:noFill/>
                    <a:ln>
                      <a:noFill/>
                    </a:ln>
                  </pic:spPr>
                </pic:pic>
              </a:graphicData>
            </a:graphic>
          </wp:inline>
        </w:drawing>
      </w:r>
    </w:p>
    <w:p w14:paraId="43F15F65" w14:textId="49E9E04A" w:rsidR="002B3383" w:rsidRPr="00B41072" w:rsidRDefault="005D4714" w:rsidP="005D4714">
      <w:pPr>
        <w:pStyle w:val="Caption"/>
        <w:jc w:val="center"/>
        <w:rPr>
          <w:szCs w:val="23"/>
          <w:lang w:val="id-ID"/>
        </w:rPr>
      </w:pPr>
      <w:bookmarkStart w:id="70" w:name="_Toc502433354"/>
      <w:r w:rsidRPr="00B41072">
        <w:rPr>
          <w:lang w:val="id-ID"/>
        </w:rPr>
        <w:t xml:space="preserve">Gambar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Gambar \* ARABIC \s 1 </w:instrText>
      </w:r>
      <w:r w:rsidRPr="00B41072">
        <w:rPr>
          <w:lang w:val="id-ID"/>
        </w:rPr>
        <w:fldChar w:fldCharType="separate"/>
      </w:r>
      <w:r w:rsidR="00877D79">
        <w:rPr>
          <w:noProof/>
          <w:lang w:val="id-ID"/>
        </w:rPr>
        <w:t>1</w:t>
      </w:r>
      <w:r w:rsidRPr="00B41072">
        <w:rPr>
          <w:lang w:val="id-ID"/>
        </w:rPr>
        <w:fldChar w:fldCharType="end"/>
      </w:r>
      <w:r w:rsidRPr="00B41072">
        <w:rPr>
          <w:lang w:val="id-ID"/>
        </w:rPr>
        <w:t xml:space="preserve">. </w:t>
      </w:r>
      <w:r w:rsidR="00B11158" w:rsidRPr="00B41072">
        <w:rPr>
          <w:szCs w:val="23"/>
          <w:lang w:val="id-ID"/>
        </w:rPr>
        <w:t>Arsitektur Sistem Peringkasan Otomatis</w:t>
      </w:r>
      <w:bookmarkEnd w:id="70"/>
    </w:p>
    <w:p w14:paraId="243714C9" w14:textId="0D6CBD93" w:rsidR="00E45697" w:rsidRPr="00B41072" w:rsidRDefault="00593661" w:rsidP="00E45697">
      <w:pPr>
        <w:pStyle w:val="Heading3"/>
        <w:rPr>
          <w:lang w:val="id-ID"/>
        </w:rPr>
      </w:pPr>
      <w:bookmarkStart w:id="71" w:name="_Toc502433496"/>
      <w:r w:rsidRPr="00B41072">
        <w:rPr>
          <w:lang w:val="id-ID"/>
        </w:rPr>
        <w:t xml:space="preserve">Komponen </w:t>
      </w:r>
      <w:r w:rsidR="00E45697" w:rsidRPr="00B41072">
        <w:rPr>
          <w:lang w:val="id-ID"/>
        </w:rPr>
        <w:t>Praproses</w:t>
      </w:r>
      <w:bookmarkEnd w:id="71"/>
    </w:p>
    <w:p w14:paraId="1634236B" w14:textId="41EB19E8" w:rsidR="00187AC4" w:rsidRPr="00B41072" w:rsidRDefault="008D0396" w:rsidP="00E45697">
      <w:pPr>
        <w:rPr>
          <w:lang w:val="id-ID"/>
        </w:rPr>
      </w:pPr>
      <w:r w:rsidRPr="00B41072">
        <w:rPr>
          <w:lang w:val="id-ID"/>
        </w:rPr>
        <w:t xml:space="preserve">Tahap praproses akan mengubah sebuah kalimat menjadi sekuens token. </w:t>
      </w:r>
      <w:r w:rsidR="00E23B11" w:rsidRPr="00B41072">
        <w:rPr>
          <w:lang w:val="id-ID"/>
        </w:rPr>
        <w:t xml:space="preserve">Tahap </w:t>
      </w:r>
      <w:r w:rsidR="00E45697" w:rsidRPr="00B41072">
        <w:rPr>
          <w:lang w:val="id-ID"/>
        </w:rPr>
        <w:t xml:space="preserve">praproses </w:t>
      </w:r>
      <w:r w:rsidR="000C6FA4" w:rsidRPr="00B41072">
        <w:rPr>
          <w:lang w:val="id-ID"/>
        </w:rPr>
        <w:t>terdiri atas</w:t>
      </w:r>
      <w:r w:rsidR="00E45697" w:rsidRPr="00B41072">
        <w:rPr>
          <w:lang w:val="id-ID"/>
        </w:rPr>
        <w:t xml:space="preserve"> </w:t>
      </w:r>
      <w:r w:rsidR="001E0F64" w:rsidRPr="00B41072">
        <w:rPr>
          <w:lang w:val="id-ID"/>
        </w:rPr>
        <w:t>dua</w:t>
      </w:r>
      <w:r w:rsidR="00E45697" w:rsidRPr="00B41072">
        <w:rPr>
          <w:lang w:val="id-ID"/>
        </w:rPr>
        <w:t xml:space="preserve"> tahapan, yaitu pemisahan kalimat</w:t>
      </w:r>
      <w:r w:rsidR="002C52E8" w:rsidRPr="00B41072">
        <w:rPr>
          <w:lang w:val="id-ID"/>
        </w:rPr>
        <w:t xml:space="preserve"> dan</w:t>
      </w:r>
      <w:r w:rsidR="005A2C2E" w:rsidRPr="00B41072">
        <w:rPr>
          <w:lang w:val="id-ID"/>
        </w:rPr>
        <w:t xml:space="preserve"> </w:t>
      </w:r>
      <w:r w:rsidR="004215A0" w:rsidRPr="00B41072">
        <w:rPr>
          <w:lang w:val="id-ID"/>
        </w:rPr>
        <w:t>tokenisas</w:t>
      </w:r>
      <w:r w:rsidR="005A2C2E" w:rsidRPr="00B41072">
        <w:rPr>
          <w:lang w:val="id-ID"/>
        </w:rPr>
        <w:t>i</w:t>
      </w:r>
      <w:r w:rsidR="006D1285" w:rsidRPr="00B41072">
        <w:rPr>
          <w:lang w:val="id-ID"/>
        </w:rPr>
        <w:t xml:space="preserve">. </w:t>
      </w:r>
      <w:r w:rsidR="008E25BD" w:rsidRPr="00B41072">
        <w:rPr>
          <w:lang w:val="id-ID"/>
        </w:rPr>
        <w:t xml:space="preserve">Pemisahan kalimat dilakukan agar teks </w:t>
      </w:r>
      <w:r w:rsidR="00B53BED" w:rsidRPr="00B41072">
        <w:rPr>
          <w:lang w:val="id-ID"/>
        </w:rPr>
        <w:t>pada suatu</w:t>
      </w:r>
      <w:r w:rsidR="008E25BD" w:rsidRPr="00B41072">
        <w:rPr>
          <w:lang w:val="id-ID"/>
        </w:rPr>
        <w:t xml:space="preserve"> dokumen dibagi menjadi beberapa kalimat</w:t>
      </w:r>
      <w:r w:rsidR="00B53BED" w:rsidRPr="00B41072">
        <w:rPr>
          <w:lang w:val="id-ID"/>
        </w:rPr>
        <w:t xml:space="preserve"> </w:t>
      </w:r>
      <w:r w:rsidR="000F46BC" w:rsidRPr="00B41072">
        <w:rPr>
          <w:lang w:val="id-ID"/>
        </w:rPr>
        <w:t>berdasarkan tanda baca</w:t>
      </w:r>
      <w:r w:rsidR="008E25BD" w:rsidRPr="00B41072">
        <w:rPr>
          <w:lang w:val="id-ID"/>
        </w:rPr>
        <w:t>.</w:t>
      </w:r>
      <w:r w:rsidR="004215A0" w:rsidRPr="00B41072">
        <w:rPr>
          <w:lang w:val="id-ID"/>
        </w:rPr>
        <w:t xml:space="preserve"> </w:t>
      </w:r>
      <w:r w:rsidR="008E75DB" w:rsidRPr="00B41072">
        <w:rPr>
          <w:lang w:val="id-ID"/>
        </w:rPr>
        <w:t>Kemudian,</w:t>
      </w:r>
      <w:r w:rsidR="00597390" w:rsidRPr="00B41072">
        <w:rPr>
          <w:lang w:val="id-ID"/>
        </w:rPr>
        <w:t xml:space="preserve"> proses tokenisasi dilakukan terhadap masing-masing kalimat untuk membagi satu kalimat menjadi beberapa token. </w:t>
      </w:r>
      <w:r w:rsidR="00E93939">
        <w:t>Sebuah to</w:t>
      </w:r>
      <w:r w:rsidR="00597390" w:rsidRPr="00B41072">
        <w:rPr>
          <w:lang w:val="id-ID"/>
        </w:rPr>
        <w:t xml:space="preserve">ken dapat berupa sebuah kata atau tanda baca. </w:t>
      </w:r>
      <w:r w:rsidR="00C92B80" w:rsidRPr="00B41072">
        <w:rPr>
          <w:lang w:val="id-ID"/>
        </w:rPr>
        <w:t xml:space="preserve">Keluaran dari tahap praproses adalah sekuens token, di mana urutan sekuens token sama dengan urutan kemunculan token pada kalimat. </w:t>
      </w:r>
      <w:r w:rsidR="001023F9" w:rsidRPr="00B41072">
        <w:rPr>
          <w:lang w:val="id-ID"/>
        </w:rPr>
        <w:t>Tabel III.</w:t>
      </w:r>
      <w:r w:rsidR="006F520D" w:rsidRPr="00B41072">
        <w:rPr>
          <w:lang w:val="id-ID"/>
        </w:rPr>
        <w:t>2</w:t>
      </w:r>
      <w:r w:rsidR="001023F9" w:rsidRPr="00B41072">
        <w:rPr>
          <w:lang w:val="id-ID"/>
        </w:rPr>
        <w:t>. memperlihatkan contoh hasil</w:t>
      </w:r>
      <w:r w:rsidR="005C5AA7" w:rsidRPr="00B41072">
        <w:rPr>
          <w:lang w:val="id-ID"/>
        </w:rPr>
        <w:t xml:space="preserve"> proses pemisahan kalimat dan tokenisasi. </w:t>
      </w:r>
      <w:r w:rsidR="00CE77F5" w:rsidRPr="00B41072">
        <w:rPr>
          <w:lang w:val="id-ID"/>
        </w:rPr>
        <w:t>Pada contoh, token ditandai dengan tanda baca kutip satu.</w:t>
      </w:r>
      <w:r w:rsidR="000A0E90" w:rsidRPr="00B41072">
        <w:rPr>
          <w:lang w:val="id-ID"/>
        </w:rPr>
        <w:t xml:space="preserve"> </w:t>
      </w:r>
    </w:p>
    <w:p w14:paraId="134561AE" w14:textId="20F5717A" w:rsidR="001023F9" w:rsidRPr="00B41072" w:rsidRDefault="001023F9" w:rsidP="001023F9">
      <w:pPr>
        <w:pStyle w:val="Caption"/>
        <w:jc w:val="center"/>
        <w:rPr>
          <w:lang w:val="id-ID"/>
        </w:rPr>
      </w:pPr>
      <w:bookmarkStart w:id="72" w:name="_Toc502435585"/>
      <w:r w:rsidRPr="00B41072">
        <w:rPr>
          <w:lang w:val="id-ID"/>
        </w:rPr>
        <w:lastRenderedPageBreak/>
        <w:t xml:space="preserve">Tabel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Tabel \* ARABIC \s 1 </w:instrText>
      </w:r>
      <w:r w:rsidRPr="00B41072">
        <w:rPr>
          <w:lang w:val="id-ID"/>
        </w:rPr>
        <w:fldChar w:fldCharType="separate"/>
      </w:r>
      <w:r w:rsidR="00877D79">
        <w:rPr>
          <w:noProof/>
          <w:lang w:val="id-ID"/>
        </w:rPr>
        <w:t>2</w:t>
      </w:r>
      <w:r w:rsidRPr="00B41072">
        <w:rPr>
          <w:lang w:val="id-ID"/>
        </w:rPr>
        <w:fldChar w:fldCharType="end"/>
      </w:r>
      <w:r w:rsidRPr="00B41072">
        <w:rPr>
          <w:lang w:val="id-ID"/>
        </w:rPr>
        <w:t>. Contoh Hasil Praproses</w:t>
      </w:r>
      <w:bookmarkEnd w:id="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5"/>
        <w:gridCol w:w="5220"/>
      </w:tblGrid>
      <w:tr w:rsidR="008E25BD" w:rsidRPr="00B41072" w14:paraId="6B9B449B" w14:textId="77777777" w:rsidTr="004A0B85">
        <w:trPr>
          <w:tblHeader/>
          <w:jc w:val="center"/>
        </w:trPr>
        <w:tc>
          <w:tcPr>
            <w:tcW w:w="2695" w:type="dxa"/>
            <w:shd w:val="clear" w:color="auto" w:fill="D9D9D9" w:themeFill="background1" w:themeFillShade="D9"/>
          </w:tcPr>
          <w:p w14:paraId="4B5B1F45" w14:textId="4F09E669" w:rsidR="008E25BD" w:rsidRPr="00B41072" w:rsidRDefault="008E25BD" w:rsidP="000A0E90">
            <w:pPr>
              <w:spacing w:before="0" w:after="0" w:line="240" w:lineRule="auto"/>
              <w:jc w:val="center"/>
              <w:rPr>
                <w:lang w:val="id-ID"/>
              </w:rPr>
            </w:pPr>
            <w:r w:rsidRPr="00B41072">
              <w:rPr>
                <w:lang w:val="id-ID"/>
              </w:rPr>
              <w:t>Masukan</w:t>
            </w:r>
          </w:p>
        </w:tc>
        <w:tc>
          <w:tcPr>
            <w:tcW w:w="5220" w:type="dxa"/>
            <w:shd w:val="clear" w:color="auto" w:fill="D9D9D9" w:themeFill="background1" w:themeFillShade="D9"/>
          </w:tcPr>
          <w:p w14:paraId="01CB6B4B" w14:textId="29C6B52A" w:rsidR="008E25BD" w:rsidRPr="00B41072" w:rsidRDefault="008E25BD" w:rsidP="000A0E90">
            <w:pPr>
              <w:spacing w:before="0" w:after="0" w:line="240" w:lineRule="auto"/>
              <w:jc w:val="center"/>
              <w:rPr>
                <w:lang w:val="id-ID"/>
              </w:rPr>
            </w:pPr>
            <w:r w:rsidRPr="00B41072">
              <w:rPr>
                <w:lang w:val="id-ID"/>
              </w:rPr>
              <w:t>Keluaran Praproses</w:t>
            </w:r>
          </w:p>
        </w:tc>
      </w:tr>
      <w:tr w:rsidR="008E25BD" w:rsidRPr="00B41072" w14:paraId="5A2A707B" w14:textId="77777777" w:rsidTr="00F33734">
        <w:trPr>
          <w:jc w:val="center"/>
        </w:trPr>
        <w:tc>
          <w:tcPr>
            <w:tcW w:w="2695" w:type="dxa"/>
          </w:tcPr>
          <w:p w14:paraId="3EA3CEE4" w14:textId="3F85359A" w:rsidR="008E25BD" w:rsidRPr="00B41072" w:rsidRDefault="008E25BD" w:rsidP="00DF56FA">
            <w:pPr>
              <w:spacing w:before="0" w:after="0" w:line="240" w:lineRule="auto"/>
              <w:jc w:val="left"/>
              <w:rPr>
                <w:lang w:val="id-ID"/>
              </w:rPr>
            </w:pPr>
            <w:r w:rsidRPr="00B41072">
              <w:rPr>
                <w:lang w:val="id-ID"/>
              </w:rPr>
              <w:t>Direktur Umum Lion Air, Edward Sirait, angkat bicara terkait insiden yang terjadi di maskapainya. Dia menyatakan kabar adanya kesalahan mendarat pesawat tersebut memang benar adanya.</w:t>
            </w:r>
          </w:p>
        </w:tc>
        <w:tc>
          <w:tcPr>
            <w:tcW w:w="5220" w:type="dxa"/>
          </w:tcPr>
          <w:p w14:paraId="19F39C01" w14:textId="7D1603B1" w:rsidR="008E25BD" w:rsidRPr="00B41072" w:rsidRDefault="00EB0928" w:rsidP="008E25BD">
            <w:pPr>
              <w:pStyle w:val="ListParagraph"/>
              <w:numPr>
                <w:ilvl w:val="0"/>
                <w:numId w:val="27"/>
              </w:numPr>
              <w:spacing w:before="0" w:after="0" w:line="240" w:lineRule="auto"/>
              <w:ind w:left="330"/>
              <w:jc w:val="left"/>
              <w:rPr>
                <w:lang w:val="id-ID"/>
              </w:rPr>
            </w:pPr>
            <w:r w:rsidRPr="00B41072">
              <w:rPr>
                <w:lang w:val="id-ID"/>
              </w:rPr>
              <w:t>[</w:t>
            </w:r>
            <w:r w:rsidR="00026DFF" w:rsidRPr="00B41072">
              <w:rPr>
                <w:lang w:val="id-ID"/>
              </w:rPr>
              <w:t>‘</w:t>
            </w:r>
            <w:r w:rsidR="008E25BD" w:rsidRPr="00B41072">
              <w:rPr>
                <w:lang w:val="id-ID"/>
              </w:rPr>
              <w:t>Direktur</w:t>
            </w:r>
            <w:r w:rsidR="00026DFF" w:rsidRPr="00B41072">
              <w:rPr>
                <w:lang w:val="id-ID"/>
              </w:rPr>
              <w:t>’,</w:t>
            </w:r>
            <w:r w:rsidR="008E25BD" w:rsidRPr="00B41072">
              <w:rPr>
                <w:lang w:val="id-ID"/>
              </w:rPr>
              <w:t xml:space="preserve"> </w:t>
            </w:r>
            <w:r w:rsidR="00026DFF" w:rsidRPr="00B41072">
              <w:rPr>
                <w:lang w:val="id-ID"/>
              </w:rPr>
              <w:t>‘</w:t>
            </w:r>
            <w:r w:rsidR="008E25BD" w:rsidRPr="00B41072">
              <w:rPr>
                <w:lang w:val="id-ID"/>
              </w:rPr>
              <w:t>Umum</w:t>
            </w:r>
            <w:r w:rsidR="00026DFF" w:rsidRPr="00B41072">
              <w:rPr>
                <w:lang w:val="id-ID"/>
              </w:rPr>
              <w:t>’,</w:t>
            </w:r>
            <w:r w:rsidR="008E25BD" w:rsidRPr="00B41072">
              <w:rPr>
                <w:lang w:val="id-ID"/>
              </w:rPr>
              <w:t xml:space="preserve"> </w:t>
            </w:r>
            <w:r w:rsidR="00026DFF" w:rsidRPr="00B41072">
              <w:rPr>
                <w:lang w:val="id-ID"/>
              </w:rPr>
              <w:t>‘</w:t>
            </w:r>
            <w:r w:rsidR="008E25BD" w:rsidRPr="00B41072">
              <w:rPr>
                <w:lang w:val="id-ID"/>
              </w:rPr>
              <w:t>Lion</w:t>
            </w:r>
            <w:r w:rsidR="00026DFF" w:rsidRPr="00B41072">
              <w:rPr>
                <w:lang w:val="id-ID"/>
              </w:rPr>
              <w:t>’,</w:t>
            </w:r>
            <w:r w:rsidR="008E25BD" w:rsidRPr="00B41072">
              <w:rPr>
                <w:lang w:val="id-ID"/>
              </w:rPr>
              <w:t xml:space="preserve"> </w:t>
            </w:r>
            <w:r w:rsidR="00026DFF" w:rsidRPr="00B41072">
              <w:rPr>
                <w:lang w:val="id-ID"/>
              </w:rPr>
              <w:t>‘</w:t>
            </w:r>
            <w:r w:rsidR="008E25BD" w:rsidRPr="00B41072">
              <w:rPr>
                <w:lang w:val="id-ID"/>
              </w:rPr>
              <w:t>Air</w:t>
            </w:r>
            <w:r w:rsidR="00026DFF" w:rsidRPr="00B41072">
              <w:rPr>
                <w:lang w:val="id-ID"/>
              </w:rPr>
              <w:t>’,</w:t>
            </w:r>
            <w:r w:rsidR="008E25BD" w:rsidRPr="00B41072">
              <w:rPr>
                <w:lang w:val="id-ID"/>
              </w:rPr>
              <w:t xml:space="preserve"> </w:t>
            </w:r>
            <w:r w:rsidR="00026DFF" w:rsidRPr="00B41072">
              <w:rPr>
                <w:lang w:val="id-ID"/>
              </w:rPr>
              <w:t>‘</w:t>
            </w:r>
            <w:r w:rsidR="008E25BD" w:rsidRPr="00B41072">
              <w:rPr>
                <w:lang w:val="id-ID"/>
              </w:rPr>
              <w:t>,</w:t>
            </w:r>
            <w:r w:rsidR="00026DFF" w:rsidRPr="00B41072">
              <w:rPr>
                <w:lang w:val="id-ID"/>
              </w:rPr>
              <w:t>’,</w:t>
            </w:r>
            <w:r w:rsidR="008E25BD" w:rsidRPr="00B41072">
              <w:rPr>
                <w:lang w:val="id-ID"/>
              </w:rPr>
              <w:t xml:space="preserve"> </w:t>
            </w:r>
            <w:r w:rsidR="00026DFF" w:rsidRPr="00B41072">
              <w:rPr>
                <w:lang w:val="id-ID"/>
              </w:rPr>
              <w:t>‘</w:t>
            </w:r>
            <w:r w:rsidR="008E25BD" w:rsidRPr="00B41072">
              <w:rPr>
                <w:lang w:val="id-ID"/>
              </w:rPr>
              <w:t>Edward</w:t>
            </w:r>
            <w:r w:rsidR="00026DFF" w:rsidRPr="00B41072">
              <w:rPr>
                <w:lang w:val="id-ID"/>
              </w:rPr>
              <w:t>’,</w:t>
            </w:r>
            <w:r w:rsidR="008E25BD" w:rsidRPr="00B41072">
              <w:rPr>
                <w:lang w:val="id-ID"/>
              </w:rPr>
              <w:t xml:space="preserve"> </w:t>
            </w:r>
            <w:r w:rsidR="00026DFF" w:rsidRPr="00B41072">
              <w:rPr>
                <w:lang w:val="id-ID"/>
              </w:rPr>
              <w:t>‘</w:t>
            </w:r>
            <w:r w:rsidR="008E25BD" w:rsidRPr="00B41072">
              <w:rPr>
                <w:lang w:val="id-ID"/>
              </w:rPr>
              <w:t>Sirait</w:t>
            </w:r>
            <w:r w:rsidR="00026DFF" w:rsidRPr="00B41072">
              <w:rPr>
                <w:lang w:val="id-ID"/>
              </w:rPr>
              <w:t>’</w:t>
            </w:r>
            <w:r w:rsidR="008E25BD" w:rsidRPr="00B41072">
              <w:rPr>
                <w:lang w:val="id-ID"/>
              </w:rPr>
              <w:t>,</w:t>
            </w:r>
            <w:r w:rsidR="00026DFF" w:rsidRPr="00B41072">
              <w:rPr>
                <w:lang w:val="id-ID"/>
              </w:rPr>
              <w:t xml:space="preserve"> ‘,’,</w:t>
            </w:r>
            <w:r w:rsidR="008E25BD" w:rsidRPr="00B41072">
              <w:rPr>
                <w:lang w:val="id-ID"/>
              </w:rPr>
              <w:t xml:space="preserve"> </w:t>
            </w:r>
            <w:r w:rsidR="00026DFF" w:rsidRPr="00B41072">
              <w:rPr>
                <w:lang w:val="id-ID"/>
              </w:rPr>
              <w:t>‘</w:t>
            </w:r>
            <w:r w:rsidR="008E25BD" w:rsidRPr="00B41072">
              <w:rPr>
                <w:lang w:val="id-ID"/>
              </w:rPr>
              <w:t>angkat</w:t>
            </w:r>
            <w:r w:rsidR="00026DFF" w:rsidRPr="00B41072">
              <w:rPr>
                <w:lang w:val="id-ID"/>
              </w:rPr>
              <w:t>’,</w:t>
            </w:r>
            <w:r w:rsidR="008E25BD" w:rsidRPr="00B41072">
              <w:rPr>
                <w:lang w:val="id-ID"/>
              </w:rPr>
              <w:t xml:space="preserve"> </w:t>
            </w:r>
            <w:r w:rsidR="00026DFF" w:rsidRPr="00B41072">
              <w:rPr>
                <w:lang w:val="id-ID"/>
              </w:rPr>
              <w:t>‘</w:t>
            </w:r>
            <w:r w:rsidR="008E25BD" w:rsidRPr="00B41072">
              <w:rPr>
                <w:lang w:val="id-ID"/>
              </w:rPr>
              <w:t>bicara</w:t>
            </w:r>
            <w:r w:rsidR="00026DFF" w:rsidRPr="00B41072">
              <w:rPr>
                <w:lang w:val="id-ID"/>
              </w:rPr>
              <w:t>’,</w:t>
            </w:r>
            <w:r w:rsidR="008E25BD" w:rsidRPr="00B41072">
              <w:rPr>
                <w:lang w:val="id-ID"/>
              </w:rPr>
              <w:t xml:space="preserve"> </w:t>
            </w:r>
            <w:r w:rsidR="00026DFF" w:rsidRPr="00B41072">
              <w:rPr>
                <w:lang w:val="id-ID"/>
              </w:rPr>
              <w:t>‘</w:t>
            </w:r>
            <w:r w:rsidR="008E25BD" w:rsidRPr="00B41072">
              <w:rPr>
                <w:lang w:val="id-ID"/>
              </w:rPr>
              <w:t>terkait</w:t>
            </w:r>
            <w:r w:rsidR="00026DFF" w:rsidRPr="00B41072">
              <w:rPr>
                <w:lang w:val="id-ID"/>
              </w:rPr>
              <w:t>’,</w:t>
            </w:r>
            <w:r w:rsidR="008E25BD" w:rsidRPr="00B41072">
              <w:rPr>
                <w:lang w:val="id-ID"/>
              </w:rPr>
              <w:t xml:space="preserve"> </w:t>
            </w:r>
            <w:r w:rsidR="00026DFF" w:rsidRPr="00B41072">
              <w:rPr>
                <w:lang w:val="id-ID"/>
              </w:rPr>
              <w:t>‘</w:t>
            </w:r>
            <w:r w:rsidR="008E25BD" w:rsidRPr="00B41072">
              <w:rPr>
                <w:lang w:val="id-ID"/>
              </w:rPr>
              <w:t>insiden</w:t>
            </w:r>
            <w:r w:rsidR="00026DFF" w:rsidRPr="00B41072">
              <w:rPr>
                <w:lang w:val="id-ID"/>
              </w:rPr>
              <w:t>’,</w:t>
            </w:r>
            <w:r w:rsidR="008E25BD" w:rsidRPr="00B41072">
              <w:rPr>
                <w:lang w:val="id-ID"/>
              </w:rPr>
              <w:t xml:space="preserve"> </w:t>
            </w:r>
            <w:r w:rsidR="00026DFF" w:rsidRPr="00B41072">
              <w:rPr>
                <w:lang w:val="id-ID"/>
              </w:rPr>
              <w:t>‘</w:t>
            </w:r>
            <w:r w:rsidR="008E25BD" w:rsidRPr="00B41072">
              <w:rPr>
                <w:lang w:val="id-ID"/>
              </w:rPr>
              <w:t>yang</w:t>
            </w:r>
            <w:r w:rsidR="00026DFF" w:rsidRPr="00B41072">
              <w:rPr>
                <w:lang w:val="id-ID"/>
              </w:rPr>
              <w:t>’,</w:t>
            </w:r>
            <w:r w:rsidR="008E25BD" w:rsidRPr="00B41072">
              <w:rPr>
                <w:lang w:val="id-ID"/>
              </w:rPr>
              <w:t xml:space="preserve"> </w:t>
            </w:r>
            <w:r w:rsidR="00026DFF" w:rsidRPr="00B41072">
              <w:rPr>
                <w:lang w:val="id-ID"/>
              </w:rPr>
              <w:t>‘</w:t>
            </w:r>
            <w:r w:rsidR="008E25BD" w:rsidRPr="00B41072">
              <w:rPr>
                <w:lang w:val="id-ID"/>
              </w:rPr>
              <w:t>terjadi</w:t>
            </w:r>
            <w:r w:rsidR="00026DFF" w:rsidRPr="00B41072">
              <w:rPr>
                <w:lang w:val="id-ID"/>
              </w:rPr>
              <w:t>’,</w:t>
            </w:r>
            <w:r w:rsidR="008E25BD" w:rsidRPr="00B41072">
              <w:rPr>
                <w:lang w:val="id-ID"/>
              </w:rPr>
              <w:t xml:space="preserve"> </w:t>
            </w:r>
            <w:r w:rsidR="00026DFF" w:rsidRPr="00B41072">
              <w:rPr>
                <w:lang w:val="id-ID"/>
              </w:rPr>
              <w:t>‘</w:t>
            </w:r>
            <w:r w:rsidR="008E25BD" w:rsidRPr="00B41072">
              <w:rPr>
                <w:lang w:val="id-ID"/>
              </w:rPr>
              <w:t>di</w:t>
            </w:r>
            <w:r w:rsidR="00026DFF" w:rsidRPr="00B41072">
              <w:rPr>
                <w:lang w:val="id-ID"/>
              </w:rPr>
              <w:t>’,</w:t>
            </w:r>
            <w:r w:rsidR="008E25BD" w:rsidRPr="00B41072">
              <w:rPr>
                <w:lang w:val="id-ID"/>
              </w:rPr>
              <w:t xml:space="preserve"> </w:t>
            </w:r>
            <w:r w:rsidR="00026DFF" w:rsidRPr="00B41072">
              <w:rPr>
                <w:lang w:val="id-ID"/>
              </w:rPr>
              <w:t>‘</w:t>
            </w:r>
            <w:r w:rsidR="008E25BD" w:rsidRPr="00B41072">
              <w:rPr>
                <w:lang w:val="id-ID"/>
              </w:rPr>
              <w:t>maskapainya</w:t>
            </w:r>
            <w:r w:rsidR="00026DFF" w:rsidRPr="00B41072">
              <w:rPr>
                <w:lang w:val="id-ID"/>
              </w:rPr>
              <w:t>’,</w:t>
            </w:r>
            <w:r w:rsidR="008E25BD" w:rsidRPr="00B41072">
              <w:rPr>
                <w:lang w:val="id-ID"/>
              </w:rPr>
              <w:t xml:space="preserve"> </w:t>
            </w:r>
            <w:r w:rsidR="00026DFF" w:rsidRPr="00B41072">
              <w:rPr>
                <w:lang w:val="id-ID"/>
              </w:rPr>
              <w:t>‘</w:t>
            </w:r>
            <w:r w:rsidR="008E25BD" w:rsidRPr="00B41072">
              <w:rPr>
                <w:lang w:val="id-ID"/>
              </w:rPr>
              <w:t>.</w:t>
            </w:r>
            <w:r w:rsidR="00026DFF" w:rsidRPr="00B41072">
              <w:rPr>
                <w:lang w:val="id-ID"/>
              </w:rPr>
              <w:t>’</w:t>
            </w:r>
            <w:r w:rsidRPr="00B41072">
              <w:rPr>
                <w:lang w:val="id-ID"/>
              </w:rPr>
              <w:t>]</w:t>
            </w:r>
          </w:p>
          <w:p w14:paraId="2D44DFEA" w14:textId="169ED65A" w:rsidR="008E25BD" w:rsidRPr="00B41072" w:rsidRDefault="00EB0928" w:rsidP="008E25BD">
            <w:pPr>
              <w:pStyle w:val="ListParagraph"/>
              <w:numPr>
                <w:ilvl w:val="0"/>
                <w:numId w:val="27"/>
              </w:numPr>
              <w:spacing w:before="0" w:after="0" w:line="240" w:lineRule="auto"/>
              <w:ind w:left="330"/>
              <w:jc w:val="left"/>
              <w:rPr>
                <w:lang w:val="id-ID"/>
              </w:rPr>
            </w:pPr>
            <w:r w:rsidRPr="00B41072">
              <w:rPr>
                <w:lang w:val="id-ID"/>
              </w:rPr>
              <w:t>[</w:t>
            </w:r>
            <w:r w:rsidR="008C4CF5" w:rsidRPr="00B41072">
              <w:rPr>
                <w:lang w:val="id-ID"/>
              </w:rPr>
              <w:t>‘</w:t>
            </w:r>
            <w:r w:rsidR="008E25BD" w:rsidRPr="00B41072">
              <w:rPr>
                <w:lang w:val="id-ID"/>
              </w:rPr>
              <w:t>Dia</w:t>
            </w:r>
            <w:r w:rsidR="008C4CF5" w:rsidRPr="00B41072">
              <w:rPr>
                <w:lang w:val="id-ID"/>
              </w:rPr>
              <w:t>’,</w:t>
            </w:r>
            <w:r w:rsidR="008E25BD" w:rsidRPr="00B41072">
              <w:rPr>
                <w:lang w:val="id-ID"/>
              </w:rPr>
              <w:t xml:space="preserve"> </w:t>
            </w:r>
            <w:r w:rsidR="008C4CF5" w:rsidRPr="00B41072">
              <w:rPr>
                <w:lang w:val="id-ID"/>
              </w:rPr>
              <w:t>‘</w:t>
            </w:r>
            <w:r w:rsidR="008E25BD" w:rsidRPr="00B41072">
              <w:rPr>
                <w:lang w:val="id-ID"/>
              </w:rPr>
              <w:t>menyatakan</w:t>
            </w:r>
            <w:r w:rsidR="008C4CF5" w:rsidRPr="00B41072">
              <w:rPr>
                <w:lang w:val="id-ID"/>
              </w:rPr>
              <w:t>’,</w:t>
            </w:r>
            <w:r w:rsidR="008E25BD" w:rsidRPr="00B41072">
              <w:rPr>
                <w:lang w:val="id-ID"/>
              </w:rPr>
              <w:t xml:space="preserve"> </w:t>
            </w:r>
            <w:r w:rsidR="008C4CF5" w:rsidRPr="00B41072">
              <w:rPr>
                <w:lang w:val="id-ID"/>
              </w:rPr>
              <w:t>‘</w:t>
            </w:r>
            <w:r w:rsidR="008E25BD" w:rsidRPr="00B41072">
              <w:rPr>
                <w:lang w:val="id-ID"/>
              </w:rPr>
              <w:t>kabar</w:t>
            </w:r>
            <w:r w:rsidR="008C4CF5" w:rsidRPr="00B41072">
              <w:rPr>
                <w:lang w:val="id-ID"/>
              </w:rPr>
              <w:t>’,</w:t>
            </w:r>
            <w:r w:rsidR="008E25BD" w:rsidRPr="00B41072">
              <w:rPr>
                <w:lang w:val="id-ID"/>
              </w:rPr>
              <w:t xml:space="preserve"> </w:t>
            </w:r>
            <w:r w:rsidR="008C4CF5" w:rsidRPr="00B41072">
              <w:rPr>
                <w:lang w:val="id-ID"/>
              </w:rPr>
              <w:t>‘</w:t>
            </w:r>
            <w:r w:rsidR="008E25BD" w:rsidRPr="00B41072">
              <w:rPr>
                <w:lang w:val="id-ID"/>
              </w:rPr>
              <w:t>adanya</w:t>
            </w:r>
            <w:r w:rsidR="008C4CF5" w:rsidRPr="00B41072">
              <w:rPr>
                <w:lang w:val="id-ID"/>
              </w:rPr>
              <w:t>’,</w:t>
            </w:r>
            <w:r w:rsidR="008E25BD" w:rsidRPr="00B41072">
              <w:rPr>
                <w:lang w:val="id-ID"/>
              </w:rPr>
              <w:t xml:space="preserve"> </w:t>
            </w:r>
            <w:r w:rsidR="008C4CF5" w:rsidRPr="00B41072">
              <w:rPr>
                <w:lang w:val="id-ID"/>
              </w:rPr>
              <w:t>‘</w:t>
            </w:r>
            <w:r w:rsidR="008E25BD" w:rsidRPr="00B41072">
              <w:rPr>
                <w:lang w:val="id-ID"/>
              </w:rPr>
              <w:t>kesalaha</w:t>
            </w:r>
            <w:r w:rsidR="008C4CF5" w:rsidRPr="00B41072">
              <w:rPr>
                <w:lang w:val="id-ID"/>
              </w:rPr>
              <w:t>n’,</w:t>
            </w:r>
            <w:r w:rsidR="008E25BD" w:rsidRPr="00B41072">
              <w:rPr>
                <w:lang w:val="id-ID"/>
              </w:rPr>
              <w:t xml:space="preserve"> </w:t>
            </w:r>
            <w:r w:rsidR="008C4CF5" w:rsidRPr="00B41072">
              <w:rPr>
                <w:lang w:val="id-ID"/>
              </w:rPr>
              <w:t>‘</w:t>
            </w:r>
            <w:r w:rsidR="008E25BD" w:rsidRPr="00B41072">
              <w:rPr>
                <w:lang w:val="id-ID"/>
              </w:rPr>
              <w:t>mendarat</w:t>
            </w:r>
            <w:r w:rsidR="008C4CF5" w:rsidRPr="00B41072">
              <w:rPr>
                <w:lang w:val="id-ID"/>
              </w:rPr>
              <w:t>’,</w:t>
            </w:r>
            <w:r w:rsidR="008E25BD" w:rsidRPr="00B41072">
              <w:rPr>
                <w:lang w:val="id-ID"/>
              </w:rPr>
              <w:t xml:space="preserve"> </w:t>
            </w:r>
            <w:r w:rsidR="008C4CF5" w:rsidRPr="00B41072">
              <w:rPr>
                <w:lang w:val="id-ID"/>
              </w:rPr>
              <w:t>‘</w:t>
            </w:r>
            <w:r w:rsidR="008E25BD" w:rsidRPr="00B41072">
              <w:rPr>
                <w:lang w:val="id-ID"/>
              </w:rPr>
              <w:t>pesawat</w:t>
            </w:r>
            <w:r w:rsidR="008C4CF5" w:rsidRPr="00B41072">
              <w:rPr>
                <w:lang w:val="id-ID"/>
              </w:rPr>
              <w:t>’,</w:t>
            </w:r>
            <w:r w:rsidR="008E25BD" w:rsidRPr="00B41072">
              <w:rPr>
                <w:lang w:val="id-ID"/>
              </w:rPr>
              <w:t xml:space="preserve"> </w:t>
            </w:r>
            <w:r w:rsidR="008C4CF5" w:rsidRPr="00B41072">
              <w:rPr>
                <w:lang w:val="id-ID"/>
              </w:rPr>
              <w:t>‘</w:t>
            </w:r>
            <w:r w:rsidR="008E25BD" w:rsidRPr="00B41072">
              <w:rPr>
                <w:lang w:val="id-ID"/>
              </w:rPr>
              <w:t>tersebut</w:t>
            </w:r>
            <w:r w:rsidR="008C4CF5" w:rsidRPr="00B41072">
              <w:rPr>
                <w:lang w:val="id-ID"/>
              </w:rPr>
              <w:t>’,</w:t>
            </w:r>
            <w:r w:rsidR="008E25BD" w:rsidRPr="00B41072">
              <w:rPr>
                <w:lang w:val="id-ID"/>
              </w:rPr>
              <w:t xml:space="preserve"> </w:t>
            </w:r>
            <w:r w:rsidR="008C4CF5" w:rsidRPr="00B41072">
              <w:rPr>
                <w:lang w:val="id-ID"/>
              </w:rPr>
              <w:t>‘</w:t>
            </w:r>
            <w:r w:rsidR="008E25BD" w:rsidRPr="00B41072">
              <w:rPr>
                <w:lang w:val="id-ID"/>
              </w:rPr>
              <w:t>memang</w:t>
            </w:r>
            <w:r w:rsidR="008C4CF5" w:rsidRPr="00B41072">
              <w:rPr>
                <w:lang w:val="id-ID"/>
              </w:rPr>
              <w:t>’,</w:t>
            </w:r>
            <w:r w:rsidR="008E25BD" w:rsidRPr="00B41072">
              <w:rPr>
                <w:lang w:val="id-ID"/>
              </w:rPr>
              <w:t xml:space="preserve"> </w:t>
            </w:r>
            <w:r w:rsidR="008C4CF5" w:rsidRPr="00B41072">
              <w:rPr>
                <w:lang w:val="id-ID"/>
              </w:rPr>
              <w:t>‘</w:t>
            </w:r>
            <w:r w:rsidR="008E25BD" w:rsidRPr="00B41072">
              <w:rPr>
                <w:lang w:val="id-ID"/>
              </w:rPr>
              <w:t>benar</w:t>
            </w:r>
            <w:r w:rsidR="008C4CF5" w:rsidRPr="00B41072">
              <w:rPr>
                <w:lang w:val="id-ID"/>
              </w:rPr>
              <w:t>’,</w:t>
            </w:r>
            <w:r w:rsidR="008E25BD" w:rsidRPr="00B41072">
              <w:rPr>
                <w:lang w:val="id-ID"/>
              </w:rPr>
              <w:t xml:space="preserve"> </w:t>
            </w:r>
            <w:r w:rsidR="008C4CF5" w:rsidRPr="00B41072">
              <w:rPr>
                <w:lang w:val="id-ID"/>
              </w:rPr>
              <w:t>‘</w:t>
            </w:r>
            <w:r w:rsidR="008E25BD" w:rsidRPr="00B41072">
              <w:rPr>
                <w:lang w:val="id-ID"/>
              </w:rPr>
              <w:t>apa</w:t>
            </w:r>
            <w:r w:rsidR="008C4CF5" w:rsidRPr="00B41072">
              <w:rPr>
                <w:lang w:val="id-ID"/>
              </w:rPr>
              <w:t>’,</w:t>
            </w:r>
            <w:r w:rsidR="008E25BD" w:rsidRPr="00B41072">
              <w:rPr>
                <w:lang w:val="id-ID"/>
              </w:rPr>
              <w:t xml:space="preserve"> </w:t>
            </w:r>
            <w:r w:rsidR="008C4CF5" w:rsidRPr="00B41072">
              <w:rPr>
                <w:lang w:val="id-ID"/>
              </w:rPr>
              <w:t>‘</w:t>
            </w:r>
            <w:r w:rsidR="008E25BD" w:rsidRPr="00B41072">
              <w:rPr>
                <w:lang w:val="id-ID"/>
              </w:rPr>
              <w:t>adanya</w:t>
            </w:r>
            <w:r w:rsidR="008C4CF5" w:rsidRPr="00B41072">
              <w:rPr>
                <w:lang w:val="id-ID"/>
              </w:rPr>
              <w:t>’,</w:t>
            </w:r>
            <w:r w:rsidR="008E25BD" w:rsidRPr="00B41072">
              <w:rPr>
                <w:lang w:val="id-ID"/>
              </w:rPr>
              <w:t xml:space="preserve"> </w:t>
            </w:r>
            <w:r w:rsidR="008C4CF5" w:rsidRPr="00B41072">
              <w:rPr>
                <w:lang w:val="id-ID"/>
              </w:rPr>
              <w:t>‘</w:t>
            </w:r>
            <w:r w:rsidR="008E25BD" w:rsidRPr="00B41072">
              <w:rPr>
                <w:lang w:val="id-ID"/>
              </w:rPr>
              <w:t>.</w:t>
            </w:r>
            <w:r w:rsidR="008C4CF5" w:rsidRPr="00B41072">
              <w:rPr>
                <w:lang w:val="id-ID"/>
              </w:rPr>
              <w:t>’</w:t>
            </w:r>
            <w:r w:rsidRPr="00B41072">
              <w:rPr>
                <w:lang w:val="id-ID"/>
              </w:rPr>
              <w:t>]</w:t>
            </w:r>
          </w:p>
        </w:tc>
      </w:tr>
    </w:tbl>
    <w:p w14:paraId="0345E716" w14:textId="63FD8EF8" w:rsidR="00E45697" w:rsidRPr="00B41072" w:rsidRDefault="00E82335" w:rsidP="00B37BEC">
      <w:pPr>
        <w:pStyle w:val="Heading3"/>
        <w:rPr>
          <w:lang w:val="id-ID"/>
        </w:rPr>
      </w:pPr>
      <w:bookmarkStart w:id="73" w:name="_Toc502433497"/>
      <w:r w:rsidRPr="00B41072">
        <w:rPr>
          <w:lang w:val="id-ID"/>
        </w:rPr>
        <w:t>Komponen GRU Kalimat</w:t>
      </w:r>
      <w:bookmarkEnd w:id="73"/>
    </w:p>
    <w:p w14:paraId="27750286" w14:textId="5A10687C" w:rsidR="00D4663A" w:rsidRPr="00B41072" w:rsidRDefault="00370EAC" w:rsidP="00F003AD">
      <w:pPr>
        <w:rPr>
          <w:lang w:val="id-ID" w:eastAsia="en-US"/>
        </w:rPr>
      </w:pPr>
      <w:r w:rsidRPr="00B41072">
        <w:rPr>
          <w:lang w:val="id-ID" w:eastAsia="en-US"/>
        </w:rPr>
        <w:t xml:space="preserve">Komponen GRU kalimat akan menghasilkan vektor </w:t>
      </w:r>
      <w:r w:rsidRPr="00B41072">
        <w:rPr>
          <w:i/>
          <w:lang w:val="id-ID" w:eastAsia="en-US"/>
        </w:rPr>
        <w:t xml:space="preserve">sentence embedding </w:t>
      </w:r>
      <w:r w:rsidRPr="00B41072">
        <w:rPr>
          <w:lang w:val="id-ID" w:eastAsia="en-US"/>
        </w:rPr>
        <w:t>yang merupakan representasi vektor dari kalimat.</w:t>
      </w:r>
      <w:r w:rsidR="00713DD5" w:rsidRPr="00B41072">
        <w:rPr>
          <w:lang w:val="id-ID" w:eastAsia="en-US"/>
        </w:rPr>
        <w:t xml:space="preserve"> </w:t>
      </w:r>
      <w:r w:rsidR="00F003AD" w:rsidRPr="00B41072">
        <w:rPr>
          <w:lang w:val="id-ID" w:eastAsia="en-US"/>
        </w:rPr>
        <w:t>Gambar III.</w:t>
      </w:r>
      <w:r w:rsidR="002F5192" w:rsidRPr="00B41072">
        <w:rPr>
          <w:lang w:val="id-ID" w:eastAsia="en-US"/>
        </w:rPr>
        <w:t>2</w:t>
      </w:r>
      <w:r w:rsidR="00F003AD" w:rsidRPr="00B41072">
        <w:rPr>
          <w:lang w:val="id-ID" w:eastAsia="en-US"/>
        </w:rPr>
        <w:t xml:space="preserve">. memperlihatkan </w:t>
      </w:r>
      <w:r w:rsidR="00FC4C7E" w:rsidRPr="00B41072">
        <w:rPr>
          <w:lang w:val="id-ID" w:eastAsia="en-US"/>
        </w:rPr>
        <w:t>ilustrasi</w:t>
      </w:r>
      <w:r w:rsidR="00E0195E" w:rsidRPr="00B41072">
        <w:rPr>
          <w:lang w:val="id-ID" w:eastAsia="en-US"/>
        </w:rPr>
        <w:t xml:space="preserve"> pembentukan </w:t>
      </w:r>
      <w:r w:rsidR="00E0195E" w:rsidRPr="00B41072">
        <w:rPr>
          <w:i/>
          <w:lang w:val="id-ID" w:eastAsia="en-US"/>
        </w:rPr>
        <w:t>sentece embedding</w:t>
      </w:r>
      <w:r w:rsidR="00747B09" w:rsidRPr="00B41072">
        <w:rPr>
          <w:i/>
          <w:lang w:val="id-ID" w:eastAsia="en-US"/>
        </w:rPr>
        <w:t xml:space="preserve"> </w:t>
      </w:r>
      <w:r w:rsidR="00747B09" w:rsidRPr="00B41072">
        <w:rPr>
          <w:lang w:val="id-ID" w:eastAsia="en-US"/>
        </w:rPr>
        <w:t>pada</w:t>
      </w:r>
      <w:r w:rsidR="00F003AD" w:rsidRPr="00B41072">
        <w:rPr>
          <w:lang w:val="id-ID" w:eastAsia="en-US"/>
        </w:rPr>
        <w:t xml:space="preserve"> GRU </w:t>
      </w:r>
      <w:r w:rsidR="00390346" w:rsidRPr="00B41072">
        <w:rPr>
          <w:lang w:val="id-ID" w:eastAsia="en-US"/>
        </w:rPr>
        <w:t>kalima</w:t>
      </w:r>
      <w:r w:rsidR="00715B41" w:rsidRPr="00B41072">
        <w:rPr>
          <w:lang w:val="id-ID" w:eastAsia="en-US"/>
        </w:rPr>
        <w:t>t</w:t>
      </w:r>
      <w:r w:rsidR="00F003AD" w:rsidRPr="00B41072">
        <w:rPr>
          <w:lang w:val="id-ID" w:eastAsia="en-US"/>
        </w:rPr>
        <w:t xml:space="preserve">. </w:t>
      </w:r>
      <w:r w:rsidR="00075938" w:rsidRPr="00B41072">
        <w:rPr>
          <w:lang w:val="id-ID" w:eastAsia="en-US"/>
        </w:rPr>
        <w:t xml:space="preserve">GRU </w:t>
      </w:r>
      <w:r w:rsidR="002A1622" w:rsidRPr="00B41072">
        <w:rPr>
          <w:lang w:val="id-ID" w:eastAsia="en-US"/>
        </w:rPr>
        <w:t>kalimat</w:t>
      </w:r>
      <w:r w:rsidR="009F6E11" w:rsidRPr="00B41072">
        <w:rPr>
          <w:lang w:val="id-ID" w:eastAsia="en-US"/>
        </w:rPr>
        <w:t xml:space="preserve"> </w:t>
      </w:r>
      <w:r w:rsidR="00075938" w:rsidRPr="00B41072">
        <w:rPr>
          <w:lang w:val="id-ID" w:eastAsia="en-US"/>
        </w:rPr>
        <w:t xml:space="preserve">memiliki dua buah </w:t>
      </w:r>
      <w:r w:rsidR="00075938" w:rsidRPr="00B41072">
        <w:rPr>
          <w:i/>
          <w:lang w:val="id-ID" w:eastAsia="en-US"/>
        </w:rPr>
        <w:t>hyperparameter</w:t>
      </w:r>
      <w:r w:rsidR="00D4663A" w:rsidRPr="00B41072">
        <w:rPr>
          <w:i/>
          <w:lang w:val="id-ID" w:eastAsia="en-US"/>
        </w:rPr>
        <w:t xml:space="preserve"> </w:t>
      </w:r>
      <w:r w:rsidR="00D4663A" w:rsidRPr="00B41072">
        <w:rPr>
          <w:lang w:val="id-ID" w:eastAsia="en-US"/>
        </w:rPr>
        <w:t>sebagai berikut.</w:t>
      </w:r>
    </w:p>
    <w:p w14:paraId="6BC45C48" w14:textId="0BBD6D8F" w:rsidR="00D4663A" w:rsidRPr="00B41072" w:rsidRDefault="003726EB" w:rsidP="00D4663A">
      <w:pPr>
        <w:pStyle w:val="ListParagraph"/>
        <w:numPr>
          <w:ilvl w:val="0"/>
          <w:numId w:val="37"/>
        </w:numPr>
        <w:rPr>
          <w:lang w:val="id-ID"/>
        </w:rPr>
      </w:pPr>
      <m:oMath>
        <m:r>
          <w:rPr>
            <w:rFonts w:ascii="Cambria Math" w:hAnsi="Cambria Math"/>
            <w:lang w:val="id-ID"/>
          </w:rPr>
          <m:t>S</m:t>
        </m:r>
      </m:oMath>
      <w:r w:rsidR="00C44354" w:rsidRPr="00B41072">
        <w:rPr>
          <w:lang w:val="id-ID"/>
        </w:rPr>
        <w:t xml:space="preserve">, yaitu </w:t>
      </w:r>
      <w:r w:rsidR="00075938" w:rsidRPr="00B41072">
        <w:rPr>
          <w:lang w:val="id-ID"/>
        </w:rPr>
        <w:t>jumlah neuron pada</w:t>
      </w:r>
      <w:r w:rsidR="00F07A33" w:rsidRPr="00B41072">
        <w:rPr>
          <w:lang w:val="id-ID"/>
        </w:rPr>
        <w:t xml:space="preserve"> setia</w:t>
      </w:r>
      <w:r w:rsidR="00A956D4" w:rsidRPr="00B41072">
        <w:rPr>
          <w:lang w:val="id-ID"/>
        </w:rPr>
        <w:t>p</w:t>
      </w:r>
      <w:r w:rsidR="00075938" w:rsidRPr="00B41072">
        <w:rPr>
          <w:lang w:val="id-ID"/>
        </w:rPr>
        <w:t xml:space="preserve"> </w:t>
      </w:r>
      <w:r w:rsidR="00075938" w:rsidRPr="00B41072">
        <w:rPr>
          <w:i/>
          <w:lang w:val="id-ID"/>
        </w:rPr>
        <w:t>hidden state</w:t>
      </w:r>
      <w:r w:rsidR="00AD723A" w:rsidRPr="00B41072">
        <w:rPr>
          <w:i/>
          <w:lang w:val="id-ID"/>
        </w:rPr>
        <w:t xml:space="preserve"> </w:t>
      </w:r>
      <w:r w:rsidR="00952B1A" w:rsidRPr="00B41072">
        <w:rPr>
          <w:lang w:val="id-ID"/>
        </w:rPr>
        <w:t xml:space="preserve">yang dihasilkan </w:t>
      </w:r>
      <w:r w:rsidR="00AD723A" w:rsidRPr="00B41072">
        <w:rPr>
          <w:lang w:val="id-ID"/>
        </w:rPr>
        <w:t>GRU</w:t>
      </w:r>
      <w:r w:rsidR="00794E2C" w:rsidRPr="00B41072">
        <w:rPr>
          <w:lang w:val="id-ID"/>
        </w:rPr>
        <w:t xml:space="preserve"> kalimat</w:t>
      </w:r>
      <w:r w:rsidR="00F579F3" w:rsidRPr="00B41072">
        <w:rPr>
          <w:lang w:val="id-ID"/>
        </w:rPr>
        <w:t>.</w:t>
      </w:r>
    </w:p>
    <w:p w14:paraId="11D4504A" w14:textId="1C42025D" w:rsidR="00D33912" w:rsidRPr="00B41072" w:rsidRDefault="00453633" w:rsidP="00D4663A">
      <w:pPr>
        <w:pStyle w:val="ListParagraph"/>
        <w:numPr>
          <w:ilvl w:val="0"/>
          <w:numId w:val="37"/>
        </w:numPr>
        <w:rPr>
          <w:lang w:val="id-ID"/>
        </w:rPr>
      </w:pPr>
      <m:oMath>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S</m:t>
            </m:r>
          </m:sub>
        </m:sSub>
      </m:oMath>
      <w:r w:rsidR="00584A65" w:rsidRPr="00B41072">
        <w:rPr>
          <w:lang w:val="id-ID"/>
        </w:rPr>
        <w:t>,</w:t>
      </w:r>
      <w:r w:rsidR="00075938" w:rsidRPr="00B41072">
        <w:rPr>
          <w:lang w:val="id-ID"/>
        </w:rPr>
        <w:t xml:space="preserve"> </w:t>
      </w:r>
      <w:r w:rsidR="00876257" w:rsidRPr="00B41072">
        <w:rPr>
          <w:lang w:val="id-ID"/>
        </w:rPr>
        <w:t>yaitu</w:t>
      </w:r>
      <w:r w:rsidR="009623F0" w:rsidRPr="00B41072">
        <w:rPr>
          <w:lang w:val="id-ID"/>
        </w:rPr>
        <w:t xml:space="preserve"> panjang</w:t>
      </w:r>
      <w:r w:rsidR="00BD568C" w:rsidRPr="00B41072">
        <w:rPr>
          <w:lang w:val="id-ID"/>
        </w:rPr>
        <w:t xml:space="preserve"> maksimum sekuens</w:t>
      </w:r>
      <w:r w:rsidR="00FB0B15" w:rsidRPr="00B41072">
        <w:rPr>
          <w:lang w:val="id-ID"/>
        </w:rPr>
        <w:t xml:space="preserve"> pada GRU kalimat</w:t>
      </w:r>
      <w:r w:rsidR="00C625CB" w:rsidRPr="00B41072">
        <w:rPr>
          <w:lang w:val="id-ID"/>
        </w:rPr>
        <w:t>.</w:t>
      </w:r>
    </w:p>
    <w:p w14:paraId="19AD2995" w14:textId="30C4B104" w:rsidR="00225296" w:rsidRDefault="003778D2" w:rsidP="00D33912">
      <w:pPr>
        <w:rPr>
          <w:lang w:val="id-ID"/>
        </w:rPr>
      </w:pPr>
      <w:r w:rsidRPr="00B41072">
        <w:rPr>
          <w:lang w:val="id-ID"/>
        </w:rPr>
        <w:t xml:space="preserve">Masukan dari GRU adalah sebuah kalimat. </w:t>
      </w:r>
      <w:r w:rsidR="00277E31" w:rsidRPr="00B41072">
        <w:rPr>
          <w:lang w:val="id-ID"/>
        </w:rPr>
        <w:t>K</w:t>
      </w:r>
      <w:r w:rsidR="002726B3" w:rsidRPr="00B41072">
        <w:rPr>
          <w:lang w:val="id-ID"/>
        </w:rPr>
        <w:t>alimat</w:t>
      </w:r>
      <w:r w:rsidR="00A82A77" w:rsidRPr="00B41072">
        <w:rPr>
          <w:lang w:val="id-ID"/>
        </w:rPr>
        <w:t xml:space="preserve"> ke-</w:t>
      </w:r>
      <w:r w:rsidR="00A13CE4" w:rsidRPr="00B41072">
        <w:rPr>
          <w:lang w:val="id-ID"/>
        </w:rPr>
        <w:t>i</w:t>
      </w:r>
      <w:r w:rsidR="00A82A77" w:rsidRPr="00B41072">
        <w:rPr>
          <w:lang w:val="id-ID"/>
        </w:rPr>
        <w:t xml:space="preserve"> </w:t>
      </w:r>
      <w:r w:rsidR="00A13CE4" w:rsidRPr="00B41072">
        <w:rPr>
          <w:lang w:val="id-ID"/>
        </w:rPr>
        <w:t>dokumen ke-j</w:t>
      </w:r>
      <w:r w:rsidR="00D31B04" w:rsidRPr="00B41072">
        <w:rPr>
          <w:lang w:val="id-ID"/>
        </w:rPr>
        <w:t>,</w:t>
      </w:r>
      <w:r w:rsidR="00A13CE4" w:rsidRPr="00B41072">
        <w:rPr>
          <w:lang w:val="id-ID"/>
        </w:rPr>
        <w:t xml:space="preserve"> </w:t>
      </w:r>
      <m:oMath>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j</m:t>
            </m:r>
          </m:sup>
        </m:sSubSup>
      </m:oMath>
      <w:r w:rsidR="00D31B04" w:rsidRPr="00B41072">
        <w:rPr>
          <w:lang w:val="id-ID"/>
        </w:rPr>
        <w:t>,</w:t>
      </w:r>
      <w:r w:rsidR="00A13CE4" w:rsidRPr="00B41072">
        <w:rPr>
          <w:lang w:val="id-ID"/>
        </w:rPr>
        <w:t xml:space="preserve"> </w:t>
      </w:r>
      <w:r w:rsidR="005B6720" w:rsidRPr="00B41072">
        <w:rPr>
          <w:lang w:val="id-ID"/>
        </w:rPr>
        <w:t>akan direpresentasikan</w:t>
      </w:r>
      <w:r w:rsidR="00F003AD" w:rsidRPr="00B41072">
        <w:rPr>
          <w:lang w:val="id-ID"/>
        </w:rPr>
        <w:t xml:space="preserve"> sebagai </w:t>
      </w:r>
      <w:r w:rsidR="0021131A" w:rsidRPr="00B41072">
        <w:rPr>
          <w:lang w:val="id-ID"/>
        </w:rPr>
        <w:t>sekuens</w:t>
      </w:r>
      <w:r w:rsidR="00F003AD" w:rsidRPr="00B41072">
        <w:rPr>
          <w:lang w:val="id-ID"/>
        </w:rPr>
        <w:t xml:space="preserve"> token</w:t>
      </w:r>
      <w:r w:rsidR="008458C9" w:rsidRPr="00B41072">
        <w:rPr>
          <w:lang w:val="id-ID"/>
        </w:rPr>
        <w:t xml:space="preserve"> yang dihasilkan tahap praproses</w:t>
      </w:r>
      <w:r w:rsidR="005001AB" w:rsidRPr="00B41072">
        <w:rPr>
          <w:lang w:val="id-ID"/>
        </w:rPr>
        <w:t xml:space="preserve">, </w:t>
      </w:r>
      <w:r w:rsidR="00AE5856" w:rsidRPr="00B41072">
        <w:rPr>
          <w:lang w:val="id-ID"/>
        </w:rPr>
        <w:t>yaitu</w:t>
      </w:r>
      <w:r w:rsidR="00AB77DE" w:rsidRPr="00B41072">
        <w:rPr>
          <w:lang w:val="id-ID"/>
        </w:rPr>
        <w:t xml:space="preserve"> </w:t>
      </w:r>
      <m:oMath>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j</m:t>
            </m:r>
          </m:sup>
        </m:sSubSup>
        <m:r>
          <w:rPr>
            <w:rFonts w:ascii="Cambria Math" w:hAnsi="Cambria Math"/>
            <w:lang w:val="id-ID"/>
          </w:rPr>
          <m:t>={</m:t>
        </m:r>
        <m:sSubSup>
          <m:sSubSupPr>
            <m:ctrlPr>
              <w:rPr>
                <w:rFonts w:ascii="Cambria Math" w:hAnsi="Cambria Math"/>
                <w:i/>
                <w:lang w:val="id-ID"/>
              </w:rPr>
            </m:ctrlPr>
          </m:sSubSupPr>
          <m:e>
            <m:r>
              <w:rPr>
                <w:rFonts w:ascii="Cambria Math" w:hAnsi="Cambria Math"/>
                <w:lang w:val="id-ID"/>
              </w:rPr>
              <m:t>w</m:t>
            </m:r>
          </m:e>
          <m:sub>
            <m:r>
              <w:rPr>
                <w:rFonts w:ascii="Cambria Math" w:hAnsi="Cambria Math"/>
                <w:lang w:val="id-ID"/>
              </w:rPr>
              <m:t>1</m:t>
            </m:r>
          </m:sub>
          <m:sup>
            <m:r>
              <w:rPr>
                <w:rFonts w:ascii="Cambria Math" w:hAnsi="Cambria Math"/>
                <w:lang w:val="id-ID"/>
              </w:rPr>
              <m:t>ij</m:t>
            </m:r>
          </m:sup>
        </m:sSubSup>
        <m:r>
          <w:rPr>
            <w:rFonts w:ascii="Cambria Math" w:hAnsi="Cambria Math"/>
            <w:lang w:val="id-ID"/>
          </w:rPr>
          <m:t>,</m:t>
        </m:r>
        <m:sSubSup>
          <m:sSubSupPr>
            <m:ctrlPr>
              <w:rPr>
                <w:rFonts w:ascii="Cambria Math" w:hAnsi="Cambria Math"/>
                <w:i/>
                <w:lang w:val="id-ID"/>
              </w:rPr>
            </m:ctrlPr>
          </m:sSubSupPr>
          <m:e>
            <m:r>
              <w:rPr>
                <w:rFonts w:ascii="Cambria Math" w:hAnsi="Cambria Math"/>
                <w:lang w:val="id-ID"/>
              </w:rPr>
              <m:t>w</m:t>
            </m:r>
          </m:e>
          <m:sub>
            <m:r>
              <w:rPr>
                <w:rFonts w:ascii="Cambria Math" w:hAnsi="Cambria Math"/>
                <w:lang w:val="id-ID"/>
              </w:rPr>
              <m:t>2</m:t>
            </m:r>
          </m:sub>
          <m:sup>
            <m:r>
              <w:rPr>
                <w:rFonts w:ascii="Cambria Math" w:hAnsi="Cambria Math"/>
                <w:lang w:val="id-ID"/>
              </w:rPr>
              <m:t>ij</m:t>
            </m:r>
          </m:sup>
        </m:sSubSup>
        <m:r>
          <w:rPr>
            <w:rFonts w:ascii="Cambria Math" w:hAnsi="Cambria Math"/>
            <w:lang w:val="id-ID"/>
          </w:rPr>
          <m:t>,…,</m:t>
        </m:r>
        <m:sSubSup>
          <m:sSubSupPr>
            <m:ctrlPr>
              <w:rPr>
                <w:rFonts w:ascii="Cambria Math" w:hAnsi="Cambria Math"/>
                <w:i/>
                <w:lang w:val="id-ID"/>
              </w:rPr>
            </m:ctrlPr>
          </m:sSubSupPr>
          <m:e>
            <m:r>
              <w:rPr>
                <w:rFonts w:ascii="Cambria Math" w:hAnsi="Cambria Math"/>
                <w:lang w:val="id-ID"/>
              </w:rPr>
              <m:t>w</m:t>
            </m:r>
          </m:e>
          <m:sub>
            <m:r>
              <w:rPr>
                <w:rFonts w:ascii="Cambria Math" w:hAnsi="Cambria Math"/>
                <w:lang w:val="id-ID"/>
              </w:rPr>
              <m:t>K</m:t>
            </m:r>
          </m:sub>
          <m:sup>
            <m:r>
              <w:rPr>
                <w:rFonts w:ascii="Cambria Math" w:hAnsi="Cambria Math"/>
                <w:lang w:val="id-ID"/>
              </w:rPr>
              <m:t>ij</m:t>
            </m:r>
          </m:sup>
        </m:sSubSup>
        <m:r>
          <w:rPr>
            <w:rFonts w:ascii="Cambria Math" w:hAnsi="Cambria Math"/>
            <w:lang w:val="id-ID"/>
          </w:rPr>
          <m:t>}</m:t>
        </m:r>
      </m:oMath>
      <w:r w:rsidR="00F003AD" w:rsidRPr="00B41072">
        <w:rPr>
          <w:lang w:val="id-ID"/>
        </w:rPr>
        <w:t xml:space="preserve">. </w:t>
      </w:r>
      <w:r w:rsidR="001E4D6B" w:rsidRPr="00B41072">
        <w:rPr>
          <w:lang w:val="id-ID"/>
        </w:rPr>
        <w:t>Karena masukan</w:t>
      </w:r>
      <w:r w:rsidR="004A6939" w:rsidRPr="00B41072">
        <w:rPr>
          <w:lang w:val="id-ID"/>
        </w:rPr>
        <w:t xml:space="preserve"> </w:t>
      </w:r>
      <w:r w:rsidR="001E4D6B" w:rsidRPr="00B41072">
        <w:rPr>
          <w:lang w:val="id-ID"/>
        </w:rPr>
        <w:t xml:space="preserve">GRU </w:t>
      </w:r>
      <w:r w:rsidR="00547D95" w:rsidRPr="00B41072">
        <w:rPr>
          <w:lang w:val="id-ID"/>
        </w:rPr>
        <w:t>pada waktu ke-t</w:t>
      </w:r>
      <w:r w:rsidR="005F2279" w:rsidRPr="00B41072">
        <w:rPr>
          <w:lang w:val="id-ID"/>
        </w:rPr>
        <w:t xml:space="preserve"> </w:t>
      </w:r>
      <w:r w:rsidR="001E4D6B" w:rsidRPr="00B41072">
        <w:rPr>
          <w:lang w:val="id-ID"/>
        </w:rPr>
        <w:t xml:space="preserve">harus berupa vektor, maka </w:t>
      </w:r>
      <w:r w:rsidR="000875F6" w:rsidRPr="00B41072">
        <w:rPr>
          <w:lang w:val="id-ID"/>
        </w:rPr>
        <w:t xml:space="preserve">sebuah token </w:t>
      </w:r>
      <w:r w:rsidR="00B05F20" w:rsidRPr="00B41072">
        <w:rPr>
          <w:lang w:val="id-ID"/>
        </w:rPr>
        <w:t xml:space="preserve">pada </w:t>
      </w:r>
      <m:oMath>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j</m:t>
            </m:r>
          </m:sup>
        </m:sSubSup>
      </m:oMath>
      <w:r w:rsidR="00B05F20" w:rsidRPr="00B41072">
        <w:rPr>
          <w:lang w:val="id-ID"/>
        </w:rPr>
        <w:t xml:space="preserve"> </w:t>
      </w:r>
      <w:r w:rsidR="000875F6" w:rsidRPr="00B41072">
        <w:rPr>
          <w:lang w:val="id-ID"/>
        </w:rPr>
        <w:t xml:space="preserve">akan direpresentasikan menjadi vektor </w:t>
      </w:r>
      <w:r w:rsidR="000875F6" w:rsidRPr="00B41072">
        <w:rPr>
          <w:i/>
          <w:lang w:val="id-ID"/>
        </w:rPr>
        <w:t>word embedding</w:t>
      </w:r>
      <w:r w:rsidR="000875F6" w:rsidRPr="00B41072">
        <w:rPr>
          <w:lang w:val="id-ID"/>
        </w:rPr>
        <w:t xml:space="preserve"> </w:t>
      </w:r>
      <m:oMath>
        <m:sSubSup>
          <m:sSubSupPr>
            <m:ctrlPr>
              <w:rPr>
                <w:rFonts w:ascii="Cambria Math" w:hAnsi="Cambria Math"/>
                <w:i/>
                <w:lang w:val="id-ID"/>
              </w:rPr>
            </m:ctrlPr>
          </m:sSubSupPr>
          <m:e>
            <m:r>
              <w:rPr>
                <w:rFonts w:ascii="Cambria Math" w:hAnsi="Cambria Math"/>
                <w:lang w:val="id-ID"/>
              </w:rPr>
              <m:t>w</m:t>
            </m:r>
          </m:e>
          <m:sub>
            <m:r>
              <w:rPr>
                <w:rFonts w:ascii="Cambria Math" w:hAnsi="Cambria Math"/>
                <w:lang w:val="id-ID"/>
              </w:rPr>
              <m:t>t</m:t>
            </m:r>
          </m:sub>
          <m:sup>
            <m:r>
              <w:rPr>
                <w:rFonts w:ascii="Cambria Math" w:hAnsi="Cambria Math"/>
                <w:lang w:val="id-ID"/>
              </w:rPr>
              <m:t>ij</m:t>
            </m:r>
          </m:sup>
        </m:sSubSup>
        <m:r>
          <w:rPr>
            <w:rFonts w:ascii="Cambria Math" w:hAnsi="Cambria Math"/>
            <w:lang w:val="id-ID"/>
          </w:rPr>
          <m:t xml:space="preserve"> ∈</m:t>
        </m:r>
        <m:sSup>
          <m:sSupPr>
            <m:ctrlPr>
              <w:rPr>
                <w:rFonts w:ascii="Cambria Math" w:hAnsi="Cambria Math"/>
                <w:i/>
                <w:lang w:val="id-ID"/>
              </w:rPr>
            </m:ctrlPr>
          </m:sSupPr>
          <m:e>
            <m:r>
              <m:rPr>
                <m:scr m:val="double-struck"/>
              </m:rPr>
              <w:rPr>
                <w:rFonts w:ascii="Cambria Math" w:hAnsi="Cambria Math"/>
                <w:lang w:val="id-ID"/>
              </w:rPr>
              <m:t>R</m:t>
            </m:r>
          </m:e>
          <m:sup>
            <m:r>
              <w:rPr>
                <w:rFonts w:ascii="Cambria Math" w:hAnsi="Cambria Math"/>
                <w:lang w:val="id-ID"/>
              </w:rPr>
              <m:t>M</m:t>
            </m:r>
          </m:sup>
        </m:sSup>
      </m:oMath>
      <w:r w:rsidR="00C43091" w:rsidRPr="00B41072">
        <w:rPr>
          <w:lang w:val="id-ID"/>
        </w:rPr>
        <w:t xml:space="preserve">, di mana </w:t>
      </w:r>
      <m:oMath>
        <m:r>
          <w:rPr>
            <w:rFonts w:ascii="Cambria Math" w:hAnsi="Cambria Math"/>
            <w:lang w:val="id-ID"/>
          </w:rPr>
          <m:t>M</m:t>
        </m:r>
      </m:oMath>
      <w:r w:rsidR="00C43091" w:rsidRPr="00B41072">
        <w:rPr>
          <w:lang w:val="id-ID"/>
        </w:rPr>
        <w:t xml:space="preserve"> adalah panjang vektor </w:t>
      </w:r>
      <w:r w:rsidR="00C43091" w:rsidRPr="00B41072">
        <w:rPr>
          <w:i/>
          <w:lang w:val="id-ID"/>
        </w:rPr>
        <w:t>word embedding</w:t>
      </w:r>
      <w:r w:rsidR="00960944" w:rsidRPr="00B41072">
        <w:rPr>
          <w:i/>
          <w:lang w:val="id-ID"/>
        </w:rPr>
        <w:t xml:space="preserve"> </w:t>
      </w:r>
      <w:r w:rsidR="00960944" w:rsidRPr="00B41072">
        <w:rPr>
          <w:lang w:val="id-ID"/>
        </w:rPr>
        <w:t xml:space="preserve">dan </w:t>
      </w:r>
      <m:oMath>
        <m:r>
          <w:rPr>
            <w:rFonts w:ascii="Cambria Math" w:hAnsi="Cambria Math"/>
            <w:lang w:val="id-ID"/>
          </w:rPr>
          <m:t>t</m:t>
        </m:r>
      </m:oMath>
      <w:r w:rsidR="00960944" w:rsidRPr="00B41072">
        <w:rPr>
          <w:lang w:val="id-ID"/>
        </w:rPr>
        <w:t xml:space="preserve"> adalah posisi token pada sekuens</w:t>
      </w:r>
      <w:r w:rsidR="00222451" w:rsidRPr="00B41072">
        <w:rPr>
          <w:lang w:val="id-ID"/>
        </w:rPr>
        <w:t xml:space="preserve"> token</w:t>
      </w:r>
      <w:r w:rsidR="00130F8D" w:rsidRPr="00B41072">
        <w:rPr>
          <w:lang w:val="id-ID"/>
        </w:rPr>
        <w:t>.</w:t>
      </w:r>
      <w:r w:rsidR="00E96AF8" w:rsidRPr="00B41072">
        <w:rPr>
          <w:lang w:val="id-ID"/>
        </w:rPr>
        <w:t xml:space="preserve"> Pada </w:t>
      </w:r>
      <w:r w:rsidR="008B17EF" w:rsidRPr="00B41072">
        <w:rPr>
          <w:lang w:val="id-ID"/>
        </w:rPr>
        <w:t>eksperimen</w:t>
      </w:r>
      <w:r w:rsidR="00E96AF8" w:rsidRPr="00B41072">
        <w:rPr>
          <w:lang w:val="id-ID"/>
        </w:rPr>
        <w:t xml:space="preserve"> ini, akan digunakan empat buah </w:t>
      </w:r>
      <w:r w:rsidR="00E96AF8" w:rsidRPr="00B41072">
        <w:rPr>
          <w:i/>
          <w:lang w:val="id-ID"/>
        </w:rPr>
        <w:t xml:space="preserve">word embedding </w:t>
      </w:r>
      <w:r w:rsidR="00E96AF8" w:rsidRPr="00B41072">
        <w:rPr>
          <w:lang w:val="id-ID"/>
        </w:rPr>
        <w:t>yang dihasilkan dengan teknik berbeda-beda, yaitu LSA</w:t>
      </w:r>
      <w:r w:rsidR="006D7004">
        <w:t xml:space="preserve"> (Foltz, 1997)</w:t>
      </w:r>
      <w:r w:rsidR="00E96AF8" w:rsidRPr="00B41072">
        <w:rPr>
          <w:lang w:val="id-ID"/>
        </w:rPr>
        <w:t>, Word2vec (Mikolov</w:t>
      </w:r>
      <w:r w:rsidR="006D7004">
        <w:t xml:space="preserve"> dkk.</w:t>
      </w:r>
      <w:r w:rsidR="00E96AF8" w:rsidRPr="00B41072">
        <w:rPr>
          <w:lang w:val="id-ID"/>
        </w:rPr>
        <w:t>, 2013), GloVe (Pennington</w:t>
      </w:r>
      <w:r w:rsidR="006D7004">
        <w:t xml:space="preserve"> dkk.</w:t>
      </w:r>
      <w:r w:rsidR="00E96AF8" w:rsidRPr="00B41072">
        <w:rPr>
          <w:lang w:val="id-ID"/>
        </w:rPr>
        <w:t>, 2014), dan FastText (Bojanowski</w:t>
      </w:r>
      <w:r w:rsidR="006D7004">
        <w:t xml:space="preserve"> dkk.</w:t>
      </w:r>
      <w:r w:rsidR="00E96AF8" w:rsidRPr="00B41072">
        <w:rPr>
          <w:lang w:val="id-ID"/>
        </w:rPr>
        <w:t>, 2017).</w:t>
      </w:r>
    </w:p>
    <w:p w14:paraId="3F08B0E1" w14:textId="77777777" w:rsidR="000309C4" w:rsidRPr="00B41072" w:rsidRDefault="000309C4" w:rsidP="000309C4">
      <w:pPr>
        <w:rPr>
          <w:lang w:val="id-ID"/>
        </w:rPr>
      </w:pPr>
      <w:r w:rsidRPr="00B41072">
        <w:rPr>
          <w:noProof/>
          <w:lang w:eastAsia="en-US"/>
        </w:rPr>
        <w:lastRenderedPageBreak/>
        <w:drawing>
          <wp:inline distT="0" distB="0" distL="0" distR="0" wp14:anchorId="1964BE53" wp14:editId="48E62EB9">
            <wp:extent cx="5039995" cy="4480883"/>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4480883"/>
                    </a:xfrm>
                    <a:prstGeom prst="rect">
                      <a:avLst/>
                    </a:prstGeom>
                    <a:noFill/>
                    <a:ln>
                      <a:noFill/>
                    </a:ln>
                  </pic:spPr>
                </pic:pic>
              </a:graphicData>
            </a:graphic>
          </wp:inline>
        </w:drawing>
      </w:r>
    </w:p>
    <w:p w14:paraId="4B766DF2" w14:textId="5AC16957" w:rsidR="000309C4" w:rsidRPr="00B41072" w:rsidRDefault="000309C4" w:rsidP="000309C4">
      <w:pPr>
        <w:pStyle w:val="Caption"/>
        <w:jc w:val="center"/>
        <w:rPr>
          <w:szCs w:val="23"/>
          <w:lang w:val="id-ID"/>
        </w:rPr>
      </w:pPr>
      <w:bookmarkStart w:id="74" w:name="_Toc502433355"/>
      <w:r w:rsidRPr="00B41072">
        <w:rPr>
          <w:lang w:val="id-ID"/>
        </w:rPr>
        <w:t xml:space="preserve">Gambar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Gambar \* ARABIC \s 1 </w:instrText>
      </w:r>
      <w:r w:rsidRPr="00B41072">
        <w:rPr>
          <w:lang w:val="id-ID"/>
        </w:rPr>
        <w:fldChar w:fldCharType="separate"/>
      </w:r>
      <w:r w:rsidR="00877D79">
        <w:rPr>
          <w:noProof/>
          <w:lang w:val="id-ID"/>
        </w:rPr>
        <w:t>2</w:t>
      </w:r>
      <w:r w:rsidRPr="00B41072">
        <w:rPr>
          <w:lang w:val="id-ID"/>
        </w:rPr>
        <w:fldChar w:fldCharType="end"/>
      </w:r>
      <w:r w:rsidRPr="00B41072">
        <w:rPr>
          <w:lang w:val="id-ID"/>
        </w:rPr>
        <w:t xml:space="preserve">. </w:t>
      </w:r>
      <w:r w:rsidRPr="00B41072">
        <w:rPr>
          <w:szCs w:val="23"/>
          <w:lang w:val="id-ID"/>
        </w:rPr>
        <w:t xml:space="preserve">Ilustrasi Proses Pembentukan </w:t>
      </w:r>
      <w:r w:rsidRPr="00B41072">
        <w:rPr>
          <w:i/>
          <w:szCs w:val="23"/>
          <w:lang w:val="id-ID"/>
        </w:rPr>
        <w:t xml:space="preserve">Sentence Embedding </w:t>
      </w:r>
      <w:r w:rsidRPr="00B41072">
        <w:rPr>
          <w:szCs w:val="23"/>
          <w:lang w:val="id-ID"/>
        </w:rPr>
        <w:t>Menggunakan GRU</w:t>
      </w:r>
      <w:bookmarkEnd w:id="74"/>
    </w:p>
    <w:p w14:paraId="1737B1C4" w14:textId="35BF041C" w:rsidR="000E6034" w:rsidRPr="00B41072" w:rsidRDefault="00B823FA" w:rsidP="00F003AD">
      <w:pPr>
        <w:rPr>
          <w:lang w:val="id-ID" w:eastAsia="en-US"/>
        </w:rPr>
      </w:pPr>
      <w:r w:rsidRPr="00B41072">
        <w:rPr>
          <w:lang w:val="id-ID" w:eastAsia="en-US"/>
        </w:rPr>
        <w:t xml:space="preserve">Setelah setiap </w:t>
      </w:r>
      <w:r w:rsidR="001522C9" w:rsidRPr="00B41072">
        <w:rPr>
          <w:lang w:val="id-ID" w:eastAsia="en-US"/>
        </w:rPr>
        <w:t>token</w:t>
      </w:r>
      <w:r w:rsidRPr="00B41072">
        <w:rPr>
          <w:lang w:val="id-ID" w:eastAsia="en-US"/>
        </w:rPr>
        <w:t xml:space="preserve"> diubah menjadi </w:t>
      </w:r>
      <w:r w:rsidRPr="00B41072">
        <w:rPr>
          <w:i/>
          <w:lang w:val="id-ID" w:eastAsia="en-US"/>
        </w:rPr>
        <w:t>word embedding</w:t>
      </w:r>
      <w:r w:rsidR="00E64AC5" w:rsidRPr="00B41072">
        <w:rPr>
          <w:lang w:val="id-ID" w:eastAsia="en-US"/>
        </w:rPr>
        <w:t xml:space="preserve">, maka sebuah kalimat kini direpresentasikan sebagai matriks </w:t>
      </w:r>
      <m:oMath>
        <m:sSubSup>
          <m:sSubSupPr>
            <m:ctrlPr>
              <w:rPr>
                <w:rFonts w:ascii="Cambria Math" w:hAnsi="Cambria Math"/>
                <w:i/>
                <w:lang w:val="id-ID" w:eastAsia="en-US"/>
              </w:rPr>
            </m:ctrlPr>
          </m:sSubSupPr>
          <m:e>
            <m:r>
              <w:rPr>
                <w:rFonts w:ascii="Cambria Math" w:hAnsi="Cambria Math"/>
                <w:lang w:val="id-ID" w:eastAsia="en-US"/>
              </w:rPr>
              <m:t>s</m:t>
            </m:r>
          </m:e>
          <m:sub>
            <m:r>
              <w:rPr>
                <w:rFonts w:ascii="Cambria Math" w:hAnsi="Cambria Math"/>
                <w:lang w:val="id-ID" w:eastAsia="en-US"/>
              </w:rPr>
              <m:t>i</m:t>
            </m:r>
          </m:sub>
          <m:sup>
            <m:r>
              <w:rPr>
                <w:rFonts w:ascii="Cambria Math" w:hAnsi="Cambria Math"/>
                <w:lang w:val="id-ID" w:eastAsia="en-US"/>
              </w:rPr>
              <m:t>j</m:t>
            </m:r>
          </m:sup>
        </m:sSubSup>
        <m:r>
          <w:rPr>
            <w:rFonts w:ascii="Cambria Math" w:hAnsi="Cambria Math"/>
            <w:lang w:val="id-ID" w:eastAsia="en-US"/>
          </w:rPr>
          <m:t>∈</m:t>
        </m:r>
        <m:sSup>
          <m:sSupPr>
            <m:ctrlPr>
              <w:rPr>
                <w:rFonts w:ascii="Cambria Math" w:hAnsi="Cambria Math"/>
                <w:i/>
                <w:lang w:val="id-ID" w:eastAsia="en-US"/>
              </w:rPr>
            </m:ctrlPr>
          </m:sSupPr>
          <m:e>
            <m:r>
              <m:rPr>
                <m:scr m:val="double-struck"/>
              </m:rPr>
              <w:rPr>
                <w:rFonts w:ascii="Cambria Math" w:hAnsi="Cambria Math"/>
                <w:lang w:val="id-ID" w:eastAsia="en-US"/>
              </w:rPr>
              <m:t>R</m:t>
            </m:r>
          </m:e>
          <m:sup>
            <m:r>
              <w:rPr>
                <w:rFonts w:ascii="Cambria Math" w:hAnsi="Cambria Math"/>
                <w:lang w:val="id-ID" w:eastAsia="en-US"/>
              </w:rPr>
              <m:t>M×K</m:t>
            </m:r>
          </m:sup>
        </m:sSup>
      </m:oMath>
      <w:r w:rsidR="00E64AC5" w:rsidRPr="00B41072">
        <w:rPr>
          <w:lang w:val="id-ID" w:eastAsia="en-US"/>
        </w:rPr>
        <w:t xml:space="preserve">, di mana </w:t>
      </w:r>
      <m:oMath>
        <m:r>
          <w:rPr>
            <w:rFonts w:ascii="Cambria Math" w:hAnsi="Cambria Math"/>
            <w:lang w:val="id-ID" w:eastAsia="en-US"/>
          </w:rPr>
          <m:t>K</m:t>
        </m:r>
      </m:oMath>
      <w:r w:rsidR="00DE09B7" w:rsidRPr="00B41072">
        <w:rPr>
          <w:lang w:val="id-ID" w:eastAsia="en-US"/>
        </w:rPr>
        <w:t xml:space="preserve"> </w:t>
      </w:r>
      <w:r w:rsidR="00E64AC5" w:rsidRPr="00B41072">
        <w:rPr>
          <w:lang w:val="id-ID" w:eastAsia="en-US"/>
        </w:rPr>
        <w:t xml:space="preserve">adalah jumlah token pada kalimat dan </w:t>
      </w:r>
      <m:oMath>
        <m:r>
          <w:rPr>
            <w:rFonts w:ascii="Cambria Math" w:hAnsi="Cambria Math"/>
            <w:lang w:val="id-ID" w:eastAsia="en-US"/>
          </w:rPr>
          <m:t>M</m:t>
        </m:r>
      </m:oMath>
      <w:r w:rsidR="00E64AC5" w:rsidRPr="00B41072">
        <w:rPr>
          <w:lang w:val="id-ID" w:eastAsia="en-US"/>
        </w:rPr>
        <w:t xml:space="preserve"> adalah panjang vektor </w:t>
      </w:r>
      <w:r w:rsidR="00E64AC5" w:rsidRPr="00B41072">
        <w:rPr>
          <w:i/>
          <w:lang w:val="id-ID" w:eastAsia="en-US"/>
        </w:rPr>
        <w:t>word embedding</w:t>
      </w:r>
      <w:r w:rsidR="00AA0A3B" w:rsidRPr="00B41072">
        <w:rPr>
          <w:lang w:val="id-ID" w:eastAsia="en-US"/>
        </w:rPr>
        <w:t xml:space="preserve">. </w:t>
      </w:r>
      <w:r w:rsidR="006E4557" w:rsidRPr="00B41072">
        <w:rPr>
          <w:lang w:val="id-ID" w:eastAsia="en-US"/>
        </w:rPr>
        <w:t xml:space="preserve">Tentunya nilai </w:t>
      </w:r>
      <m:oMath>
        <m:r>
          <w:rPr>
            <w:rFonts w:ascii="Cambria Math" w:hAnsi="Cambria Math"/>
            <w:lang w:val="id-ID" w:eastAsia="en-US"/>
          </w:rPr>
          <m:t>K</m:t>
        </m:r>
      </m:oMath>
      <w:r w:rsidR="00B159D3" w:rsidRPr="00B41072">
        <w:rPr>
          <w:lang w:val="id-ID" w:eastAsia="en-US"/>
        </w:rPr>
        <w:t xml:space="preserve"> pada setiap kalimat berbed</w:t>
      </w:r>
      <w:r w:rsidR="00A51501" w:rsidRPr="00B41072">
        <w:rPr>
          <w:lang w:val="id-ID" w:eastAsia="en-US"/>
        </w:rPr>
        <w:t>a.</w:t>
      </w:r>
      <w:r w:rsidR="006E4557" w:rsidRPr="00B41072">
        <w:rPr>
          <w:lang w:val="id-ID" w:eastAsia="en-US"/>
        </w:rPr>
        <w:t xml:space="preserve"> </w:t>
      </w:r>
      <w:r w:rsidR="00320EB4" w:rsidRPr="00B41072">
        <w:rPr>
          <w:lang w:val="id-ID" w:eastAsia="en-US"/>
        </w:rPr>
        <w:t xml:space="preserve">Karena </w:t>
      </w:r>
      <w:r w:rsidR="004D1A7F" w:rsidRPr="00B41072">
        <w:rPr>
          <w:lang w:val="id-ID" w:eastAsia="en-US"/>
        </w:rPr>
        <w:t xml:space="preserve">panjang sekuens GRU nilainya </w:t>
      </w:r>
      <w:r w:rsidR="006C561A" w:rsidRPr="00B41072">
        <w:rPr>
          <w:lang w:val="id-ID" w:eastAsia="en-US"/>
        </w:rPr>
        <w:t>tetap, yaitu</w:t>
      </w:r>
      <w:r w:rsidR="004D1A7F" w:rsidRPr="00B41072">
        <w:rPr>
          <w:lang w:val="id-ID" w:eastAsia="en-US"/>
        </w:rPr>
        <w:t xml:space="preserve"> </w:t>
      </w:r>
      <m:oMath>
        <m:sSub>
          <m:sSubPr>
            <m:ctrlPr>
              <w:rPr>
                <w:rFonts w:ascii="Cambria Math" w:hAnsi="Cambria Math"/>
                <w:i/>
                <w:lang w:val="id-ID" w:eastAsia="en-US"/>
              </w:rPr>
            </m:ctrlPr>
          </m:sSubPr>
          <m:e>
            <m:r>
              <w:rPr>
                <w:rFonts w:ascii="Cambria Math" w:hAnsi="Cambria Math"/>
                <w:lang w:val="id-ID" w:eastAsia="en-US"/>
              </w:rPr>
              <m:t>L</m:t>
            </m:r>
          </m:e>
          <m:sub>
            <m:r>
              <w:rPr>
                <w:rFonts w:ascii="Cambria Math" w:hAnsi="Cambria Math"/>
                <w:lang w:val="id-ID" w:eastAsia="en-US"/>
              </w:rPr>
              <m:t>s</m:t>
            </m:r>
          </m:sub>
        </m:sSub>
      </m:oMath>
      <w:r w:rsidR="006C561A" w:rsidRPr="00B41072">
        <w:rPr>
          <w:i/>
          <w:lang w:val="id-ID" w:eastAsia="en-US"/>
        </w:rPr>
        <w:t xml:space="preserve">, </w:t>
      </w:r>
      <w:r w:rsidR="00C270C9" w:rsidRPr="00B41072">
        <w:rPr>
          <w:lang w:val="id-ID" w:eastAsia="en-US"/>
        </w:rPr>
        <w:t xml:space="preserve">GRU </w:t>
      </w:r>
      <w:r w:rsidR="00B72537" w:rsidRPr="00B41072">
        <w:rPr>
          <w:lang w:val="id-ID" w:eastAsia="en-US"/>
        </w:rPr>
        <w:t xml:space="preserve">hanya dapat menerima masukan dengan ukuran </w:t>
      </w:r>
      <m:oMath>
        <m:r>
          <w:rPr>
            <w:rFonts w:ascii="Cambria Math" w:hAnsi="Cambria Math"/>
            <w:lang w:val="id-ID"/>
          </w:rPr>
          <m:t>M×</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s</m:t>
            </m:r>
          </m:sub>
        </m:sSub>
      </m:oMath>
      <w:r w:rsidR="009D4B22" w:rsidRPr="00B41072">
        <w:rPr>
          <w:lang w:val="id-ID"/>
        </w:rPr>
        <w:t>.</w:t>
      </w:r>
      <w:r w:rsidR="00156C85" w:rsidRPr="00B41072">
        <w:rPr>
          <w:lang w:val="id-ID" w:eastAsia="en-US"/>
        </w:rPr>
        <w:t xml:space="preserve"> Oleh karena itu, </w:t>
      </w:r>
      <w:r w:rsidR="00D85EC3" w:rsidRPr="00B41072">
        <w:rPr>
          <w:lang w:val="id-ID" w:eastAsia="en-US"/>
        </w:rPr>
        <w:t xml:space="preserve">perlu dilakukan </w:t>
      </w:r>
      <w:r w:rsidR="00AA0A3B" w:rsidRPr="00B41072">
        <w:rPr>
          <w:lang w:val="id-ID" w:eastAsia="en-US"/>
        </w:rPr>
        <w:t xml:space="preserve">proses </w:t>
      </w:r>
      <w:r w:rsidR="00AA0A3B" w:rsidRPr="00B41072">
        <w:rPr>
          <w:i/>
          <w:lang w:val="id-ID" w:eastAsia="en-US"/>
        </w:rPr>
        <w:t xml:space="preserve">padding </w:t>
      </w:r>
      <w:r w:rsidR="00AA0A3B" w:rsidRPr="00B41072">
        <w:rPr>
          <w:lang w:val="id-ID" w:eastAsia="en-US"/>
        </w:rPr>
        <w:t xml:space="preserve">dan </w:t>
      </w:r>
      <w:r w:rsidR="00AA0A3B" w:rsidRPr="00B41072">
        <w:rPr>
          <w:i/>
          <w:lang w:val="id-ID" w:eastAsia="en-US"/>
        </w:rPr>
        <w:t xml:space="preserve">pruning </w:t>
      </w:r>
      <w:r w:rsidR="00D029EE" w:rsidRPr="00B41072">
        <w:rPr>
          <w:lang w:val="id-ID" w:eastAsia="en-US"/>
        </w:rPr>
        <w:t xml:space="preserve">untuk setiap </w:t>
      </w:r>
      <m:oMath>
        <m:sSubSup>
          <m:sSubSupPr>
            <m:ctrlPr>
              <w:rPr>
                <w:rFonts w:ascii="Cambria Math" w:hAnsi="Cambria Math"/>
                <w:i/>
                <w:lang w:val="id-ID" w:eastAsia="en-US"/>
              </w:rPr>
            </m:ctrlPr>
          </m:sSubSupPr>
          <m:e>
            <m:r>
              <w:rPr>
                <w:rFonts w:ascii="Cambria Math" w:hAnsi="Cambria Math"/>
                <w:lang w:val="id-ID" w:eastAsia="en-US"/>
              </w:rPr>
              <m:t>s</m:t>
            </m:r>
          </m:e>
          <m:sub>
            <m:r>
              <w:rPr>
                <w:rFonts w:ascii="Cambria Math" w:hAnsi="Cambria Math"/>
                <w:lang w:val="id-ID" w:eastAsia="en-US"/>
              </w:rPr>
              <m:t>i</m:t>
            </m:r>
          </m:sub>
          <m:sup>
            <m:r>
              <w:rPr>
                <w:rFonts w:ascii="Cambria Math" w:hAnsi="Cambria Math"/>
                <w:lang w:val="id-ID" w:eastAsia="en-US"/>
              </w:rPr>
              <m:t>j</m:t>
            </m:r>
          </m:sup>
        </m:sSubSup>
        <m:r>
          <w:rPr>
            <w:rFonts w:ascii="Cambria Math" w:hAnsi="Cambria Math"/>
            <w:lang w:val="id-ID" w:eastAsia="en-US"/>
          </w:rPr>
          <m:t xml:space="preserve"> </m:t>
        </m:r>
      </m:oMath>
      <w:r w:rsidR="00AA0A3B" w:rsidRPr="00B41072">
        <w:rPr>
          <w:lang w:val="id-ID" w:eastAsia="en-US"/>
        </w:rPr>
        <w:t>dengan rincian sebagai berikut.</w:t>
      </w:r>
    </w:p>
    <w:p w14:paraId="4A40C947" w14:textId="26E913E1" w:rsidR="00D20500" w:rsidRPr="00B41072" w:rsidRDefault="00AA0A3B" w:rsidP="00AA0A3B">
      <w:pPr>
        <w:pStyle w:val="ListParagraph"/>
        <w:numPr>
          <w:ilvl w:val="0"/>
          <w:numId w:val="36"/>
        </w:numPr>
        <w:rPr>
          <w:lang w:val="id-ID"/>
        </w:rPr>
      </w:pPr>
      <w:r w:rsidRPr="00B41072">
        <w:rPr>
          <w:lang w:val="id-ID"/>
        </w:rPr>
        <w:t>Jika</w:t>
      </w:r>
      <w:r w:rsidR="00223F99" w:rsidRPr="00B41072">
        <w:rPr>
          <w:lang w:val="id-ID"/>
        </w:rPr>
        <w:t xml:space="preserve"> </w:t>
      </w:r>
      <m:oMath>
        <m:r>
          <w:rPr>
            <w:rFonts w:ascii="Cambria Math" w:hAnsi="Cambria Math"/>
            <w:lang w:val="id-ID"/>
          </w:rPr>
          <m:t>K&lt;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S</m:t>
            </m:r>
          </m:sub>
        </m:sSub>
      </m:oMath>
      <w:r w:rsidR="001C73C6" w:rsidRPr="00B41072">
        <w:rPr>
          <w:lang w:val="id-ID"/>
        </w:rPr>
        <w:t xml:space="preserve">, maka </w:t>
      </w:r>
      <w:r w:rsidR="002E5B03" w:rsidRPr="00B41072">
        <w:rPr>
          <w:lang w:val="id-ID"/>
        </w:rPr>
        <w:t xml:space="preserve">akan dilakukan proses </w:t>
      </w:r>
      <w:r w:rsidR="002E5B03" w:rsidRPr="00B41072">
        <w:rPr>
          <w:i/>
          <w:lang w:val="id-ID"/>
        </w:rPr>
        <w:t xml:space="preserve">padding </w:t>
      </w:r>
      <w:r w:rsidR="002E5B03" w:rsidRPr="00B41072">
        <w:rPr>
          <w:lang w:val="id-ID"/>
        </w:rPr>
        <w:t xml:space="preserve">terhadap </w:t>
      </w:r>
      <w:r w:rsidR="001C73C6" w:rsidRPr="00B41072">
        <w:rPr>
          <w:lang w:val="id-ID"/>
        </w:rPr>
        <w:t xml:space="preserve">matriks </w:t>
      </w:r>
      <m:oMath>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j</m:t>
            </m:r>
          </m:sup>
        </m:sSubSup>
      </m:oMath>
      <w:r w:rsidR="00A80714" w:rsidRPr="00B41072">
        <w:rPr>
          <w:lang w:val="id-ID"/>
        </w:rPr>
        <w:t>,</w:t>
      </w:r>
      <w:r w:rsidR="0020043E" w:rsidRPr="00B41072">
        <w:rPr>
          <w:i/>
          <w:lang w:val="id-ID"/>
        </w:rPr>
        <w:t xml:space="preserve"> </w:t>
      </w:r>
      <w:r w:rsidR="002F7C78" w:rsidRPr="00B41072">
        <w:rPr>
          <w:lang w:val="id-ID"/>
        </w:rPr>
        <w:t xml:space="preserve">yaitu </w:t>
      </w:r>
      <w:r w:rsidR="0020043E" w:rsidRPr="00B41072">
        <w:rPr>
          <w:lang w:val="id-ID"/>
        </w:rPr>
        <w:t>menambal</w:t>
      </w:r>
      <w:r w:rsidR="00703073" w:rsidRPr="00B41072">
        <w:rPr>
          <w:lang w:val="id-ID"/>
        </w:rPr>
        <w:t xml:space="preserve"> </w:t>
      </w:r>
      <w:r w:rsidR="002F7C78" w:rsidRPr="00B41072">
        <w:rPr>
          <w:lang w:val="id-ID"/>
        </w:rPr>
        <w:t xml:space="preserve">matriks </w:t>
      </w:r>
      <m:oMath>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j</m:t>
            </m:r>
          </m:sup>
        </m:sSubSup>
      </m:oMath>
      <w:r w:rsidR="002F7C78" w:rsidRPr="00B41072">
        <w:rPr>
          <w:lang w:val="id-ID"/>
        </w:rPr>
        <w:t xml:space="preserve"> </w:t>
      </w:r>
      <w:r w:rsidR="00D20500" w:rsidRPr="00B41072">
        <w:rPr>
          <w:lang w:val="id-ID"/>
        </w:rPr>
        <w:t xml:space="preserve">dengan vektor </w:t>
      </w:r>
      <m:oMath>
        <m:r>
          <m:rPr>
            <m:sty m:val="bi"/>
          </m:rPr>
          <w:rPr>
            <w:rFonts w:ascii="Cambria Math" w:hAnsi="Cambria Math"/>
            <w:lang w:val="id-ID"/>
          </w:rPr>
          <m:t>0</m:t>
        </m:r>
        <m:r>
          <w:rPr>
            <w:rFonts w:ascii="Cambria Math" w:hAnsi="Cambria Math"/>
            <w:lang w:val="id-ID"/>
          </w:rPr>
          <m:t>∈</m:t>
        </m:r>
        <m:sSup>
          <m:sSupPr>
            <m:ctrlPr>
              <w:rPr>
                <w:rFonts w:ascii="Cambria Math" w:hAnsi="Cambria Math"/>
                <w:i/>
                <w:lang w:val="id-ID"/>
              </w:rPr>
            </m:ctrlPr>
          </m:sSupPr>
          <m:e>
            <m:r>
              <m:rPr>
                <m:scr m:val="double-struck"/>
              </m:rPr>
              <w:rPr>
                <w:rFonts w:ascii="Cambria Math" w:hAnsi="Cambria Math"/>
                <w:lang w:val="id-ID"/>
              </w:rPr>
              <m:t>R</m:t>
            </m:r>
          </m:e>
          <m:sup>
            <m:r>
              <w:rPr>
                <w:rFonts w:ascii="Cambria Math" w:hAnsi="Cambria Math"/>
                <w:lang w:val="id-ID"/>
              </w:rPr>
              <m:t>M</m:t>
            </m:r>
          </m:sup>
        </m:sSup>
      </m:oMath>
      <w:r w:rsidR="00D20500" w:rsidRPr="00B41072">
        <w:rPr>
          <w:lang w:val="id-ID"/>
        </w:rPr>
        <w:t xml:space="preserve"> sebanyak </w:t>
      </w:r>
      <m:oMath>
        <m:r>
          <w:rPr>
            <w:rFonts w:ascii="Cambria Math" w:hAnsi="Cambria Math"/>
            <w:lang w:val="id-ID"/>
          </w:rPr>
          <m:t>K-</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S</m:t>
            </m:r>
          </m:sub>
        </m:sSub>
      </m:oMath>
      <w:r w:rsidR="008B0C94" w:rsidRPr="00B41072">
        <w:rPr>
          <w:lang w:val="id-ID"/>
        </w:rPr>
        <w:t xml:space="preserve"> sehingga ukuran matriks menjadi </w:t>
      </w:r>
      <m:oMath>
        <m:r>
          <w:rPr>
            <w:rFonts w:ascii="Cambria Math" w:hAnsi="Cambria Math"/>
            <w:lang w:val="id-ID"/>
          </w:rPr>
          <m:t>M×</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s</m:t>
            </m:r>
          </m:sub>
        </m:sSub>
      </m:oMath>
      <w:r w:rsidR="00D20500" w:rsidRPr="00B41072">
        <w:rPr>
          <w:lang w:val="id-ID"/>
        </w:rPr>
        <w:t>.</w:t>
      </w:r>
    </w:p>
    <w:p w14:paraId="19672B53" w14:textId="52743397" w:rsidR="00AA0A3B" w:rsidRPr="00B41072" w:rsidRDefault="00D20500" w:rsidP="00AA0A3B">
      <w:pPr>
        <w:pStyle w:val="ListParagraph"/>
        <w:numPr>
          <w:ilvl w:val="0"/>
          <w:numId w:val="36"/>
        </w:numPr>
        <w:rPr>
          <w:lang w:val="id-ID"/>
        </w:rPr>
      </w:pPr>
      <w:r w:rsidRPr="00B41072">
        <w:rPr>
          <w:lang w:val="id-ID"/>
        </w:rPr>
        <w:lastRenderedPageBreak/>
        <w:t xml:space="preserve">Jika </w:t>
      </w:r>
      <m:oMath>
        <m:r>
          <w:rPr>
            <w:rFonts w:ascii="Cambria Math" w:hAnsi="Cambria Math"/>
            <w:lang w:val="id-ID"/>
          </w:rPr>
          <m:t>K&gt;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S</m:t>
            </m:r>
          </m:sub>
        </m:sSub>
      </m:oMath>
      <w:r w:rsidRPr="00B41072">
        <w:rPr>
          <w:lang w:val="id-ID"/>
        </w:rPr>
        <w:t>,</w:t>
      </w:r>
      <w:r w:rsidR="00434361" w:rsidRPr="00B41072">
        <w:rPr>
          <w:lang w:val="id-ID"/>
        </w:rPr>
        <w:t xml:space="preserve"> </w:t>
      </w:r>
      <w:r w:rsidR="0099671C" w:rsidRPr="00B41072">
        <w:rPr>
          <w:lang w:val="id-ID"/>
        </w:rPr>
        <w:t xml:space="preserve">maka akan dilakukan proses </w:t>
      </w:r>
      <w:r w:rsidR="0099671C" w:rsidRPr="00B41072">
        <w:rPr>
          <w:i/>
          <w:lang w:val="id-ID"/>
        </w:rPr>
        <w:t xml:space="preserve">pruning </w:t>
      </w:r>
      <w:r w:rsidR="0099671C" w:rsidRPr="00B41072">
        <w:rPr>
          <w:lang w:val="id-ID"/>
        </w:rPr>
        <w:t>terhadap</w:t>
      </w:r>
      <w:r w:rsidRPr="00B41072">
        <w:rPr>
          <w:lang w:val="id-ID"/>
        </w:rPr>
        <w:t xml:space="preserve"> matriks</w:t>
      </w:r>
      <w:r w:rsidRPr="00B41072">
        <w:rPr>
          <w:b/>
          <w:lang w:val="id-ID"/>
        </w:rPr>
        <w:t xml:space="preserve"> </w:t>
      </w:r>
      <m:oMath>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j</m:t>
            </m:r>
          </m:sup>
        </m:sSubSup>
      </m:oMath>
      <w:r w:rsidR="00D11A50" w:rsidRPr="00B41072">
        <w:rPr>
          <w:lang w:val="id-ID"/>
        </w:rPr>
        <w:t xml:space="preserve">, </w:t>
      </w:r>
      <w:r w:rsidR="001654E7" w:rsidRPr="00B41072">
        <w:rPr>
          <w:lang w:val="id-ID"/>
        </w:rPr>
        <w:t>yaitu menge</w:t>
      </w:r>
      <w:r w:rsidR="00434361" w:rsidRPr="00B41072">
        <w:rPr>
          <w:lang w:val="id-ID"/>
        </w:rPr>
        <w:t>cilkan</w:t>
      </w:r>
      <w:r w:rsidR="00621658" w:rsidRPr="00B41072">
        <w:rPr>
          <w:lang w:val="id-ID"/>
        </w:rPr>
        <w:t xml:space="preserve"> ukuran matriks </w:t>
      </w:r>
      <m:oMath>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j</m:t>
            </m:r>
          </m:sup>
        </m:sSubSup>
      </m:oMath>
      <w:r w:rsidR="00621658" w:rsidRPr="00B41072">
        <w:rPr>
          <w:lang w:val="id-ID"/>
        </w:rPr>
        <w:t xml:space="preserve"> </w:t>
      </w:r>
      <w:r w:rsidR="00434361" w:rsidRPr="00B41072">
        <w:rPr>
          <w:lang w:val="id-ID"/>
        </w:rPr>
        <w:t xml:space="preserve">menjadi </w:t>
      </w:r>
      <m:oMath>
        <m:r>
          <w:rPr>
            <w:rFonts w:ascii="Cambria Math" w:hAnsi="Cambria Math"/>
            <w:lang w:val="id-ID"/>
          </w:rPr>
          <m:t>M×</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S</m:t>
            </m:r>
          </m:sub>
        </m:sSub>
      </m:oMath>
      <w:r w:rsidR="00DB0E28" w:rsidRPr="00B41072">
        <w:rPr>
          <w:lang w:val="id-ID"/>
        </w:rPr>
        <w:t xml:space="preserve"> dengan membuang elemen-elemen pada kolom </w:t>
      </w:r>
      <m:oMath>
        <m:r>
          <w:rPr>
            <w:rFonts w:ascii="Cambria Math" w:hAnsi="Cambria Math"/>
            <w:lang w:val="id-ID"/>
          </w:rPr>
          <m:t>j, j&gt;S</m:t>
        </m:r>
      </m:oMath>
      <w:r w:rsidR="00DB0E28" w:rsidRPr="00B41072">
        <w:rPr>
          <w:lang w:val="id-ID"/>
        </w:rPr>
        <w:t>.</w:t>
      </w:r>
    </w:p>
    <w:p w14:paraId="1A6901CC" w14:textId="693C31CF" w:rsidR="00A664DF" w:rsidRPr="00B41072" w:rsidRDefault="0003210C" w:rsidP="00F003AD">
      <w:pPr>
        <w:rPr>
          <w:lang w:val="id-ID"/>
        </w:rPr>
      </w:pPr>
      <w:r w:rsidRPr="00B41072">
        <w:rPr>
          <w:lang w:val="id-ID" w:eastAsia="en-US"/>
        </w:rPr>
        <w:t xml:space="preserve">Pada waktu ke-t </w:t>
      </w:r>
      <w:r w:rsidR="001C4640" w:rsidRPr="00B41072">
        <w:rPr>
          <w:lang w:val="id-ID" w:eastAsia="en-US"/>
        </w:rPr>
        <w:t>(</w:t>
      </w:r>
      <m:oMath>
        <m:r>
          <w:rPr>
            <w:rFonts w:ascii="Cambria Math" w:hAnsi="Cambria Math"/>
            <w:lang w:val="id-ID"/>
          </w:rPr>
          <m:t>1≤t≤S</m:t>
        </m:r>
      </m:oMath>
      <w:r w:rsidR="001C4640" w:rsidRPr="00B41072">
        <w:rPr>
          <w:lang w:val="id-ID"/>
        </w:rPr>
        <w:t xml:space="preserve">), GRU akan menghitung </w:t>
      </w:r>
      <w:r w:rsidR="001C4640" w:rsidRPr="00B41072">
        <w:rPr>
          <w:i/>
          <w:lang w:val="id-ID"/>
        </w:rPr>
        <w:t xml:space="preserve">hidden state </w:t>
      </w:r>
      <w:r w:rsidR="001C4640" w:rsidRPr="00B41072">
        <w:rPr>
          <w:lang w:val="id-ID"/>
        </w:rPr>
        <w:t xml:space="preserve">ke-t </w:t>
      </w:r>
      <m:oMath>
        <m:sSubSup>
          <m:sSubSupPr>
            <m:ctrlPr>
              <w:rPr>
                <w:rFonts w:ascii="Cambria Math" w:hAnsi="Cambria Math"/>
                <w:i/>
                <w:lang w:val="id-ID"/>
              </w:rPr>
            </m:ctrlPr>
          </m:sSubSupPr>
          <m:e>
            <m:r>
              <w:rPr>
                <w:rFonts w:ascii="Cambria Math" w:hAnsi="Cambria Math"/>
                <w:lang w:val="id-ID"/>
              </w:rPr>
              <m:t>h</m:t>
            </m:r>
          </m:e>
          <m:sub>
            <m:r>
              <w:rPr>
                <w:rFonts w:ascii="Cambria Math" w:hAnsi="Cambria Math"/>
                <w:lang w:val="id-ID"/>
              </w:rPr>
              <m:t>t</m:t>
            </m:r>
          </m:sub>
          <m:sup>
            <m:r>
              <w:rPr>
                <w:rFonts w:ascii="Cambria Math" w:hAnsi="Cambria Math"/>
                <w:lang w:val="id-ID"/>
              </w:rPr>
              <m:t>ij</m:t>
            </m:r>
          </m:sup>
        </m:sSubSup>
      </m:oMath>
      <w:r w:rsidR="0013006C" w:rsidRPr="00B41072">
        <w:rPr>
          <w:lang w:val="id-ID"/>
        </w:rPr>
        <w:t xml:space="preserve"> </w:t>
      </w:r>
      <w:r w:rsidR="003D7C40" w:rsidRPr="00B41072">
        <w:rPr>
          <w:lang w:val="id-ID"/>
        </w:rPr>
        <w:t xml:space="preserve">dari hasil </w:t>
      </w:r>
      <w:r w:rsidR="006809C7" w:rsidRPr="00B41072">
        <w:rPr>
          <w:lang w:val="id-ID"/>
        </w:rPr>
        <w:t>komputasi</w:t>
      </w:r>
      <w:r w:rsidR="0013006C" w:rsidRPr="00B41072">
        <w:rPr>
          <w:lang w:val="id-ID"/>
        </w:rPr>
        <w:t xml:space="preserve"> </w:t>
      </w:r>
      <m:oMath>
        <m:sSubSup>
          <m:sSubSupPr>
            <m:ctrlPr>
              <w:rPr>
                <w:rFonts w:ascii="Cambria Math" w:hAnsi="Cambria Math"/>
                <w:i/>
                <w:lang w:val="id-ID"/>
              </w:rPr>
            </m:ctrlPr>
          </m:sSubSupPr>
          <m:e>
            <m:r>
              <w:rPr>
                <w:rFonts w:ascii="Cambria Math" w:hAnsi="Cambria Math"/>
                <w:lang w:val="id-ID"/>
              </w:rPr>
              <m:t>h</m:t>
            </m:r>
          </m:e>
          <m:sub>
            <m:r>
              <w:rPr>
                <w:rFonts w:ascii="Cambria Math" w:hAnsi="Cambria Math"/>
                <w:lang w:val="id-ID"/>
              </w:rPr>
              <m:t>t-1</m:t>
            </m:r>
          </m:sub>
          <m:sup>
            <m:r>
              <w:rPr>
                <w:rFonts w:ascii="Cambria Math" w:hAnsi="Cambria Math"/>
                <w:lang w:val="id-ID"/>
              </w:rPr>
              <m:t>ij</m:t>
            </m:r>
          </m:sup>
        </m:sSubSup>
      </m:oMath>
      <w:r w:rsidR="00B36E6A" w:rsidRPr="00B41072">
        <w:rPr>
          <w:lang w:val="id-ID"/>
        </w:rPr>
        <w:t>,</w:t>
      </w:r>
      <w:r w:rsidR="0013006C" w:rsidRPr="00B41072">
        <w:rPr>
          <w:lang w:val="id-ID"/>
        </w:rPr>
        <w:t xml:space="preserve"> </w:t>
      </w:r>
      <m:oMath>
        <m:sSubSup>
          <m:sSubSupPr>
            <m:ctrlPr>
              <w:rPr>
                <w:rFonts w:ascii="Cambria Math" w:hAnsi="Cambria Math"/>
                <w:i/>
                <w:lang w:val="id-ID"/>
              </w:rPr>
            </m:ctrlPr>
          </m:sSubSupPr>
          <m:e>
            <m:r>
              <w:rPr>
                <w:rFonts w:ascii="Cambria Math" w:hAnsi="Cambria Math"/>
                <w:lang w:val="id-ID"/>
              </w:rPr>
              <m:t>w</m:t>
            </m:r>
          </m:e>
          <m:sub>
            <m:r>
              <w:rPr>
                <w:rFonts w:ascii="Cambria Math" w:hAnsi="Cambria Math"/>
                <w:lang w:val="id-ID"/>
              </w:rPr>
              <m:t>t</m:t>
            </m:r>
          </m:sub>
          <m:sup>
            <m:r>
              <w:rPr>
                <w:rFonts w:ascii="Cambria Math" w:hAnsi="Cambria Math"/>
                <w:lang w:val="id-ID"/>
              </w:rPr>
              <m:t>ij</m:t>
            </m:r>
          </m:sup>
        </m:sSubSup>
      </m:oMath>
      <w:r w:rsidR="003E4C02" w:rsidRPr="00B41072">
        <w:rPr>
          <w:lang w:val="id-ID"/>
        </w:rPr>
        <w:t xml:space="preserve">, dan matriks bobot </w:t>
      </w:r>
      <m:oMath>
        <m:sSub>
          <m:sSubPr>
            <m:ctrlPr>
              <w:rPr>
                <w:rFonts w:ascii="Cambria Math" w:hAnsi="Cambria Math"/>
                <w:i/>
                <w:lang w:val="id-ID" w:eastAsia="en-US"/>
              </w:rPr>
            </m:ctrlPr>
          </m:sSubPr>
          <m:e>
            <m:r>
              <w:rPr>
                <w:rFonts w:ascii="Cambria Math" w:hAnsi="Cambria Math"/>
                <w:lang w:val="id-ID" w:eastAsia="en-US"/>
              </w:rPr>
              <m:t>W</m:t>
            </m:r>
          </m:e>
          <m:sub>
            <m:r>
              <w:rPr>
                <w:rFonts w:ascii="Cambria Math" w:hAnsi="Cambria Math"/>
                <w:lang w:val="id-ID" w:eastAsia="en-US"/>
              </w:rPr>
              <m:t>1</m:t>
            </m:r>
          </m:sub>
        </m:sSub>
      </m:oMath>
      <w:r w:rsidR="003E4C02" w:rsidRPr="00B41072">
        <w:rPr>
          <w:lang w:val="id-ID" w:eastAsia="en-US"/>
        </w:rPr>
        <w:t xml:space="preserve"> dan </w:t>
      </w:r>
      <m:oMath>
        <m:sSub>
          <m:sSubPr>
            <m:ctrlPr>
              <w:rPr>
                <w:rFonts w:ascii="Cambria Math" w:hAnsi="Cambria Math"/>
                <w:i/>
                <w:lang w:val="id-ID" w:eastAsia="en-US"/>
              </w:rPr>
            </m:ctrlPr>
          </m:sSubPr>
          <m:e>
            <m:r>
              <w:rPr>
                <w:rFonts w:ascii="Cambria Math" w:hAnsi="Cambria Math"/>
                <w:lang w:val="id-ID" w:eastAsia="en-US"/>
              </w:rPr>
              <m:t>U</m:t>
            </m:r>
          </m:e>
          <m:sub>
            <m:r>
              <w:rPr>
                <w:rFonts w:ascii="Cambria Math" w:hAnsi="Cambria Math"/>
                <w:lang w:val="id-ID" w:eastAsia="en-US"/>
              </w:rPr>
              <m:t>1</m:t>
            </m:r>
          </m:sub>
        </m:sSub>
      </m:oMath>
      <w:r w:rsidR="003E4C02" w:rsidRPr="00B41072">
        <w:rPr>
          <w:i/>
          <w:lang w:val="id-ID" w:eastAsia="en-US"/>
        </w:rPr>
        <w:t xml:space="preserve"> </w:t>
      </w:r>
      <w:r w:rsidR="003E4C02" w:rsidRPr="00B41072">
        <w:rPr>
          <w:lang w:val="id-ID" w:eastAsia="en-US"/>
        </w:rPr>
        <w:t>seperti pada persamaan (II-3)</w:t>
      </w:r>
      <w:r w:rsidR="00095671" w:rsidRPr="00B41072">
        <w:rPr>
          <w:lang w:val="id-ID"/>
        </w:rPr>
        <w:t>.</w:t>
      </w:r>
      <w:r w:rsidRPr="00B41072">
        <w:rPr>
          <w:lang w:val="id-ID" w:eastAsia="en-US"/>
        </w:rPr>
        <w:t xml:space="preserve"> </w:t>
      </w:r>
      <w:r w:rsidR="00590E83" w:rsidRPr="00B41072">
        <w:rPr>
          <w:lang w:val="id-ID" w:eastAsia="en-US"/>
        </w:rPr>
        <w:t xml:space="preserve">Nilai </w:t>
      </w:r>
      <w:r w:rsidR="00590E83" w:rsidRPr="00B41072">
        <w:rPr>
          <w:i/>
          <w:lang w:val="id-ID" w:eastAsia="en-US"/>
        </w:rPr>
        <w:t xml:space="preserve">sentence embedding </w:t>
      </w:r>
      <w:r w:rsidR="00590E83" w:rsidRPr="00B41072">
        <w:rPr>
          <w:lang w:val="id-ID" w:eastAsia="en-US"/>
        </w:rPr>
        <w:t xml:space="preserve">dari </w:t>
      </w:r>
      <w:r w:rsidR="00E73A48" w:rsidRPr="00B41072">
        <w:rPr>
          <w:lang w:val="id-ID" w:eastAsia="en-US"/>
        </w:rPr>
        <w:t>sekuens token adalah</w:t>
      </w:r>
      <w:r w:rsidR="00403ED5" w:rsidRPr="00B41072">
        <w:rPr>
          <w:lang w:val="id-ID" w:eastAsia="en-US"/>
        </w:rPr>
        <w:t xml:space="preserve"> nilai vektor</w:t>
      </w:r>
      <w:r w:rsidR="00E73A48" w:rsidRPr="00B41072">
        <w:rPr>
          <w:lang w:val="id-ID" w:eastAsia="en-US"/>
        </w:rPr>
        <w:t xml:space="preserve"> </w:t>
      </w:r>
      <w:r w:rsidR="00E73A48" w:rsidRPr="00B41072">
        <w:rPr>
          <w:i/>
          <w:lang w:val="id-ID" w:eastAsia="en-US"/>
        </w:rPr>
        <w:t xml:space="preserve">hidden state </w:t>
      </w:r>
      <w:r w:rsidR="003C0F1F" w:rsidRPr="00B41072">
        <w:rPr>
          <w:lang w:val="id-ID" w:eastAsia="en-US"/>
        </w:rPr>
        <w:t xml:space="preserve">terakhir, yaitu </w:t>
      </w:r>
      <m:oMath>
        <m:sSubSup>
          <m:sSubSupPr>
            <m:ctrlPr>
              <w:rPr>
                <w:rFonts w:ascii="Cambria Math" w:hAnsi="Cambria Math"/>
                <w:i/>
                <w:lang w:val="id-ID"/>
              </w:rPr>
            </m:ctrlPr>
          </m:sSubSupPr>
          <m:e>
            <m:r>
              <w:rPr>
                <w:rFonts w:ascii="Cambria Math" w:hAnsi="Cambria Math"/>
                <w:lang w:val="id-ID"/>
              </w:rPr>
              <m:t>h</m:t>
            </m:r>
          </m:e>
          <m:sub>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s</m:t>
                </m:r>
              </m:sub>
            </m:sSub>
          </m:sub>
          <m:sup>
            <m:r>
              <w:rPr>
                <w:rFonts w:ascii="Cambria Math" w:hAnsi="Cambria Math"/>
                <w:lang w:val="id-ID"/>
              </w:rPr>
              <m:t>ij</m:t>
            </m:r>
          </m:sup>
        </m:sSubSup>
      </m:oMath>
      <w:r w:rsidR="00E73A48" w:rsidRPr="00B41072">
        <w:rPr>
          <w:lang w:val="id-ID" w:eastAsia="en-US"/>
        </w:rPr>
        <w:t xml:space="preserve">. </w:t>
      </w:r>
      <w:r w:rsidR="00822BC0">
        <w:rPr>
          <w:lang w:eastAsia="en-US"/>
        </w:rPr>
        <w:t>Nilai b</w:t>
      </w:r>
      <w:r w:rsidR="00225296" w:rsidRPr="00B41072">
        <w:rPr>
          <w:lang w:val="id-ID" w:eastAsia="en-US"/>
        </w:rPr>
        <w:t xml:space="preserve">obot </w:t>
      </w:r>
      <m:oMath>
        <m:sSub>
          <m:sSubPr>
            <m:ctrlPr>
              <w:rPr>
                <w:rFonts w:ascii="Cambria Math" w:hAnsi="Cambria Math"/>
                <w:i/>
                <w:lang w:val="id-ID" w:eastAsia="en-US"/>
              </w:rPr>
            </m:ctrlPr>
          </m:sSubPr>
          <m:e>
            <m:r>
              <w:rPr>
                <w:rFonts w:ascii="Cambria Math" w:hAnsi="Cambria Math"/>
                <w:lang w:val="id-ID" w:eastAsia="en-US"/>
              </w:rPr>
              <m:t>W</m:t>
            </m:r>
          </m:e>
          <m:sub>
            <m:r>
              <w:rPr>
                <w:rFonts w:ascii="Cambria Math" w:hAnsi="Cambria Math"/>
                <w:lang w:val="id-ID" w:eastAsia="en-US"/>
              </w:rPr>
              <m:t>1</m:t>
            </m:r>
          </m:sub>
        </m:sSub>
      </m:oMath>
      <w:r w:rsidR="003309F9" w:rsidRPr="00B41072">
        <w:rPr>
          <w:lang w:val="id-ID" w:eastAsia="en-US"/>
        </w:rPr>
        <w:t xml:space="preserve"> dan </w:t>
      </w:r>
      <m:oMath>
        <m:sSub>
          <m:sSubPr>
            <m:ctrlPr>
              <w:rPr>
                <w:rFonts w:ascii="Cambria Math" w:hAnsi="Cambria Math"/>
                <w:i/>
                <w:lang w:val="id-ID" w:eastAsia="en-US"/>
              </w:rPr>
            </m:ctrlPr>
          </m:sSubPr>
          <m:e>
            <m:r>
              <w:rPr>
                <w:rFonts w:ascii="Cambria Math" w:hAnsi="Cambria Math"/>
                <w:lang w:val="id-ID" w:eastAsia="en-US"/>
              </w:rPr>
              <m:t>U</m:t>
            </m:r>
          </m:e>
          <m:sub>
            <m:r>
              <w:rPr>
                <w:rFonts w:ascii="Cambria Math" w:hAnsi="Cambria Math"/>
                <w:lang w:val="id-ID" w:eastAsia="en-US"/>
              </w:rPr>
              <m:t>1</m:t>
            </m:r>
          </m:sub>
        </m:sSub>
      </m:oMath>
      <w:r w:rsidR="00822BC0">
        <w:rPr>
          <w:lang w:eastAsia="en-US"/>
        </w:rPr>
        <w:t xml:space="preserve"> merupakan hasil pembelajaran arsitektur </w:t>
      </w:r>
      <w:r w:rsidR="00012CD2" w:rsidRPr="00B41072">
        <w:rPr>
          <w:i/>
          <w:lang w:val="id-ID" w:eastAsia="en-US"/>
        </w:rPr>
        <w:t>deep learning</w:t>
      </w:r>
      <w:r w:rsidR="00012CD2" w:rsidRPr="00B41072">
        <w:rPr>
          <w:lang w:val="id-ID" w:eastAsia="en-US"/>
        </w:rPr>
        <w:t>.</w:t>
      </w:r>
      <w:r w:rsidR="00042E1A" w:rsidRPr="00B41072">
        <w:rPr>
          <w:lang w:val="id-ID" w:eastAsia="en-US"/>
        </w:rPr>
        <w:t xml:space="preserve"> Keluaran dari </w:t>
      </w:r>
      <w:r w:rsidR="00822BC0">
        <w:rPr>
          <w:lang w:eastAsia="en-US"/>
        </w:rPr>
        <w:t>komponen</w:t>
      </w:r>
      <w:r w:rsidR="00042E1A" w:rsidRPr="00B41072">
        <w:rPr>
          <w:lang w:val="id-ID" w:eastAsia="en-US"/>
        </w:rPr>
        <w:t xml:space="preserve"> </w:t>
      </w:r>
      <w:r w:rsidR="006B54E4">
        <w:rPr>
          <w:lang w:eastAsia="en-US"/>
        </w:rPr>
        <w:t>GRU kalimat</w:t>
      </w:r>
      <w:r w:rsidR="00042E1A" w:rsidRPr="00B41072">
        <w:rPr>
          <w:lang w:val="id-ID" w:eastAsia="en-US"/>
        </w:rPr>
        <w:t xml:space="preserve"> adalah </w:t>
      </w:r>
      <w:r w:rsidR="00AA7951" w:rsidRPr="00B41072">
        <w:rPr>
          <w:lang w:val="id-ID" w:eastAsia="en-US"/>
        </w:rPr>
        <w:t xml:space="preserve">kumpulan </w:t>
      </w:r>
      <w:r w:rsidR="00AA7951" w:rsidRPr="00B41072">
        <w:rPr>
          <w:i/>
          <w:lang w:val="id-ID" w:eastAsia="en-US"/>
        </w:rPr>
        <w:t xml:space="preserve">sentence embedding </w:t>
      </w:r>
      <w:r w:rsidR="00AA7951" w:rsidRPr="00B41072">
        <w:rPr>
          <w:lang w:val="id-ID" w:eastAsia="en-US"/>
        </w:rPr>
        <w:t xml:space="preserve">dalam bentuk </w:t>
      </w:r>
      <w:r w:rsidR="00752B5E" w:rsidRPr="00B41072">
        <w:rPr>
          <w:lang w:val="id-ID" w:eastAsia="en-US"/>
        </w:rPr>
        <w:t xml:space="preserve">matriks </w:t>
      </w:r>
      <m:oMath>
        <m:r>
          <w:rPr>
            <w:rFonts w:ascii="Cambria Math" w:hAnsi="Cambria Math"/>
            <w:lang w:val="id-ID" w:eastAsia="en-US"/>
          </w:rPr>
          <m:t>X∈</m:t>
        </m:r>
        <m:sSup>
          <m:sSupPr>
            <m:ctrlPr>
              <w:rPr>
                <w:rFonts w:ascii="Cambria Math" w:hAnsi="Cambria Math"/>
                <w:i/>
                <w:lang w:val="id-ID" w:eastAsia="en-US"/>
              </w:rPr>
            </m:ctrlPr>
          </m:sSupPr>
          <m:e>
            <m:r>
              <m:rPr>
                <m:scr m:val="double-struck"/>
              </m:rPr>
              <w:rPr>
                <w:rFonts w:ascii="Cambria Math" w:hAnsi="Cambria Math"/>
                <w:lang w:val="id-ID" w:eastAsia="en-US"/>
              </w:rPr>
              <m:t>R</m:t>
            </m:r>
          </m:e>
          <m:sup>
            <m:r>
              <w:rPr>
                <w:rFonts w:ascii="Cambria Math" w:hAnsi="Cambria Math"/>
                <w:lang w:val="id-ID" w:eastAsia="en-US"/>
              </w:rPr>
              <m:t>N×S</m:t>
            </m:r>
          </m:sup>
        </m:sSup>
      </m:oMath>
      <w:r w:rsidR="00522DCE" w:rsidRPr="00B41072">
        <w:rPr>
          <w:lang w:val="id-ID" w:eastAsia="en-US"/>
        </w:rPr>
        <w:t xml:space="preserve">, di mana </w:t>
      </w:r>
      <m:oMath>
        <m:r>
          <w:rPr>
            <w:rFonts w:ascii="Cambria Math" w:hAnsi="Cambria Math"/>
            <w:lang w:val="id-ID" w:eastAsia="en-US"/>
          </w:rPr>
          <m:t>N</m:t>
        </m:r>
      </m:oMath>
      <w:r w:rsidR="00522DCE" w:rsidRPr="00B41072">
        <w:rPr>
          <w:lang w:val="id-ID" w:eastAsia="en-US"/>
        </w:rPr>
        <w:t xml:space="preserve"> adalah jumlah seluruh kalimat pada artikel satu topik.</w:t>
      </w:r>
    </w:p>
    <w:p w14:paraId="6DBBA7BC" w14:textId="034FBA99" w:rsidR="00CF3117" w:rsidRPr="00B41072" w:rsidRDefault="00CF3117" w:rsidP="00CF3117">
      <w:pPr>
        <w:pStyle w:val="Heading3"/>
        <w:rPr>
          <w:lang w:val="id-ID"/>
        </w:rPr>
      </w:pPr>
      <w:bookmarkStart w:id="75" w:name="_Toc502433498"/>
      <w:r w:rsidRPr="00B41072">
        <w:rPr>
          <w:lang w:val="id-ID"/>
        </w:rPr>
        <w:t xml:space="preserve">Komponen Pembentukan </w:t>
      </w:r>
      <w:r w:rsidR="00DF56FA" w:rsidRPr="00B41072">
        <w:rPr>
          <w:lang w:val="id-ID"/>
        </w:rPr>
        <w:t>Graf</w:t>
      </w:r>
      <w:bookmarkEnd w:id="75"/>
    </w:p>
    <w:p w14:paraId="6D33CA48" w14:textId="578ED447" w:rsidR="00C70B10" w:rsidRPr="00B41072" w:rsidRDefault="00C83AA2" w:rsidP="003A6D99">
      <w:pPr>
        <w:rPr>
          <w:lang w:val="id-ID"/>
        </w:rPr>
      </w:pPr>
      <w:r w:rsidRPr="00B41072">
        <w:rPr>
          <w:lang w:val="id-ID"/>
        </w:rPr>
        <w:t>Masukan komponen ini adalah sekuens token keluaran komponen praproses. Dari sekuens token, k</w:t>
      </w:r>
      <w:r w:rsidR="00E87169" w:rsidRPr="00B41072">
        <w:rPr>
          <w:lang w:val="id-ID"/>
        </w:rPr>
        <w:t xml:space="preserve">omponen pembentukan graf akan menghasilkan matriks ketetanggaan antar kalimat. </w:t>
      </w:r>
      <w:r w:rsidR="00655F61" w:rsidRPr="00B41072">
        <w:rPr>
          <w:lang w:val="id-ID"/>
        </w:rPr>
        <w:t>Pada eksperimen ini, akan dibangun tiga graf dengan representasi yang berbeda-beda. Rincian dari setiap graf adalah sebagai berikut</w:t>
      </w:r>
      <w:r w:rsidR="00AA6F35" w:rsidRPr="00B41072">
        <w:rPr>
          <w:lang w:val="id-ID"/>
        </w:rPr>
        <w:t>.</w:t>
      </w:r>
    </w:p>
    <w:p w14:paraId="13F3F8F6" w14:textId="565FCACB" w:rsidR="00133CFC" w:rsidRPr="00B41072" w:rsidRDefault="00133CFC" w:rsidP="00B866E1">
      <w:pPr>
        <w:pStyle w:val="ListParagraph"/>
        <w:numPr>
          <w:ilvl w:val="0"/>
          <w:numId w:val="38"/>
        </w:numPr>
        <w:rPr>
          <w:vertAlign w:val="subscript"/>
          <w:lang w:val="id-ID"/>
        </w:rPr>
      </w:pPr>
      <w:r w:rsidRPr="00B41072">
        <w:rPr>
          <w:i/>
          <w:lang w:val="id-ID"/>
        </w:rPr>
        <w:t>Cosine similarity graph</w:t>
      </w:r>
    </w:p>
    <w:p w14:paraId="33F3A4BD" w14:textId="5B79EC76" w:rsidR="00F05931" w:rsidRPr="00B41072" w:rsidRDefault="00282D22" w:rsidP="00F05931">
      <w:pPr>
        <w:pStyle w:val="ListParagraph"/>
        <w:rPr>
          <w:lang w:val="id-ID"/>
        </w:rPr>
      </w:pPr>
      <w:r w:rsidRPr="00B41072">
        <w:rPr>
          <w:lang w:val="id-ID"/>
        </w:rPr>
        <w:t>Graf ini merupakan graf kemiripan antar kalimat</w:t>
      </w:r>
      <w:r w:rsidR="00972BE1" w:rsidRPr="00B41072">
        <w:rPr>
          <w:lang w:val="id-ID"/>
        </w:rPr>
        <w:t>.</w:t>
      </w:r>
      <w:r w:rsidRPr="00B41072">
        <w:rPr>
          <w:lang w:val="id-ID"/>
        </w:rPr>
        <w:t xml:space="preserve"> </w:t>
      </w:r>
      <w:r w:rsidR="006E7364" w:rsidRPr="00B41072">
        <w:rPr>
          <w:lang w:val="id-ID"/>
        </w:rPr>
        <w:t xml:space="preserve">Kemiripan kalimat dinilai dari </w:t>
      </w:r>
      <w:r w:rsidR="00B609A6" w:rsidRPr="00B41072">
        <w:rPr>
          <w:lang w:val="id-ID"/>
        </w:rPr>
        <w:t xml:space="preserve">nilai </w:t>
      </w:r>
      <w:r w:rsidR="00B609A6" w:rsidRPr="00B41072">
        <w:rPr>
          <w:i/>
          <w:lang w:val="id-ID"/>
        </w:rPr>
        <w:t xml:space="preserve">cosine similarity </w:t>
      </w:r>
      <w:r w:rsidR="00B609A6" w:rsidRPr="00B41072">
        <w:rPr>
          <w:lang w:val="id-ID"/>
        </w:rPr>
        <w:t xml:space="preserve">antar kalimat. </w:t>
      </w:r>
      <w:r w:rsidR="001E03F0" w:rsidRPr="00B41072">
        <w:rPr>
          <w:lang w:val="id-ID"/>
        </w:rPr>
        <w:t xml:space="preserve">Untuk membangun </w:t>
      </w:r>
      <w:r w:rsidR="001E03F0" w:rsidRPr="00B41072">
        <w:rPr>
          <w:i/>
          <w:lang w:val="id-ID"/>
        </w:rPr>
        <w:t>cosine similarity graph</w:t>
      </w:r>
      <w:r w:rsidR="00475531" w:rsidRPr="00B41072">
        <w:rPr>
          <w:i/>
          <w:lang w:val="id-ID"/>
        </w:rPr>
        <w:t xml:space="preserve">, </w:t>
      </w:r>
      <w:r w:rsidR="00F05931" w:rsidRPr="00B41072">
        <w:rPr>
          <w:lang w:val="id-ID"/>
        </w:rPr>
        <w:t>akan dibangun matriks TF-IDF</w:t>
      </w:r>
      <w:r w:rsidR="008321AE" w:rsidRPr="00B41072">
        <w:rPr>
          <w:lang w:val="id-ID"/>
        </w:rPr>
        <w:t xml:space="preserve"> kalimat x kata</w:t>
      </w:r>
      <w:r w:rsidR="004F7506" w:rsidRPr="00B41072">
        <w:rPr>
          <w:lang w:val="id-ID"/>
        </w:rPr>
        <w:t xml:space="preserve">, sehingga setiap kalimat dapat direpresentasikan dengan vektor </w:t>
      </w:r>
      <w:r w:rsidR="00A51BF1" w:rsidRPr="00B41072">
        <w:rPr>
          <w:lang w:val="id-ID"/>
        </w:rPr>
        <w:t>TF-IDF</w:t>
      </w:r>
      <w:r w:rsidR="004F7506" w:rsidRPr="00B41072">
        <w:rPr>
          <w:lang w:val="id-ID"/>
        </w:rPr>
        <w:t xml:space="preserve">. </w:t>
      </w:r>
      <w:r w:rsidR="00822182" w:rsidRPr="00B41072">
        <w:rPr>
          <w:lang w:val="id-ID"/>
        </w:rPr>
        <w:t xml:space="preserve">Bobot antara </w:t>
      </w:r>
      <w:r w:rsidR="004F7506" w:rsidRPr="00B41072">
        <w:rPr>
          <w:lang w:val="id-ID"/>
        </w:rPr>
        <w:t xml:space="preserve">dua kalimat nilainya adalah </w:t>
      </w:r>
      <w:r w:rsidR="004F7506" w:rsidRPr="00B41072">
        <w:rPr>
          <w:i/>
          <w:lang w:val="id-ID"/>
        </w:rPr>
        <w:t xml:space="preserve">cosine similarity </w:t>
      </w:r>
      <w:r w:rsidR="00EF604D" w:rsidRPr="00B41072">
        <w:rPr>
          <w:lang w:val="id-ID"/>
        </w:rPr>
        <w:t>dari vektor TF-IDF</w:t>
      </w:r>
      <w:r w:rsidR="003E1388" w:rsidRPr="00B41072">
        <w:rPr>
          <w:lang w:val="id-ID"/>
        </w:rPr>
        <w:t xml:space="preserve"> </w:t>
      </w:r>
      <w:r w:rsidR="008D4ADA" w:rsidRPr="00B41072">
        <w:rPr>
          <w:lang w:val="id-ID"/>
        </w:rPr>
        <w:t>dua</w:t>
      </w:r>
      <w:r w:rsidR="003E1388" w:rsidRPr="00B41072">
        <w:rPr>
          <w:lang w:val="id-ID"/>
        </w:rPr>
        <w:t xml:space="preserve"> kalimat</w:t>
      </w:r>
      <w:r w:rsidR="00957809" w:rsidRPr="00B41072">
        <w:rPr>
          <w:lang w:val="id-ID"/>
        </w:rPr>
        <w:t xml:space="preserve"> tersebut</w:t>
      </w:r>
      <w:r w:rsidR="00EF604D" w:rsidRPr="00B41072">
        <w:rPr>
          <w:lang w:val="id-ID"/>
        </w:rPr>
        <w:t>.</w:t>
      </w:r>
      <w:r w:rsidR="00504D9D" w:rsidRPr="00B41072">
        <w:rPr>
          <w:lang w:val="id-ID"/>
        </w:rPr>
        <w:t xml:space="preserve"> </w:t>
      </w:r>
      <w:r w:rsidR="00CE5BD0" w:rsidRPr="00B41072">
        <w:rPr>
          <w:lang w:val="id-ID"/>
        </w:rPr>
        <w:t>Graf kalimat yang dibangun merupakan graf komplit</w:t>
      </w:r>
      <w:r w:rsidR="001A741A" w:rsidRPr="00B41072">
        <w:rPr>
          <w:lang w:val="id-ID"/>
        </w:rPr>
        <w:t xml:space="preserve"> tidak berarah</w:t>
      </w:r>
      <w:r w:rsidR="00CE5BD0" w:rsidRPr="00B41072">
        <w:rPr>
          <w:lang w:val="id-ID"/>
        </w:rPr>
        <w:t>.</w:t>
      </w:r>
    </w:p>
    <w:p w14:paraId="11C5AD12" w14:textId="3F588319" w:rsidR="002C4C4F" w:rsidRPr="00B41072" w:rsidRDefault="002C4C4F" w:rsidP="002C4C4F">
      <w:pPr>
        <w:pStyle w:val="ListParagraph"/>
        <w:numPr>
          <w:ilvl w:val="0"/>
          <w:numId w:val="38"/>
        </w:numPr>
        <w:rPr>
          <w:vertAlign w:val="subscript"/>
          <w:lang w:val="id-ID"/>
        </w:rPr>
      </w:pPr>
      <w:r w:rsidRPr="0039221E">
        <w:rPr>
          <w:i/>
          <w:lang w:val="id-ID"/>
        </w:rPr>
        <w:t>Approximate discourse graph</w:t>
      </w:r>
      <w:r w:rsidR="00B10D51" w:rsidRPr="00B41072">
        <w:rPr>
          <w:lang w:val="id-ID"/>
        </w:rPr>
        <w:t xml:space="preserve"> (ADG)</w:t>
      </w:r>
    </w:p>
    <w:p w14:paraId="323EB6BA" w14:textId="252F1A50" w:rsidR="005D5404" w:rsidRPr="00B41072" w:rsidRDefault="003B0ABC" w:rsidP="002F6707">
      <w:pPr>
        <w:pStyle w:val="ListParagraph"/>
        <w:rPr>
          <w:lang w:val="id-ID"/>
        </w:rPr>
      </w:pPr>
      <w:r w:rsidRPr="00B41072">
        <w:rPr>
          <w:lang w:val="id-ID"/>
        </w:rPr>
        <w:t xml:space="preserve">ADG merupakan graf </w:t>
      </w:r>
      <w:r w:rsidRPr="00B41072">
        <w:rPr>
          <w:i/>
          <w:lang w:val="id-ID"/>
        </w:rPr>
        <w:t xml:space="preserve">discourse </w:t>
      </w:r>
      <w:r w:rsidRPr="00B41072">
        <w:rPr>
          <w:lang w:val="id-ID"/>
        </w:rPr>
        <w:t xml:space="preserve">dari seluruh kalimat pada kluster topik. </w:t>
      </w:r>
      <w:r w:rsidR="00465D34" w:rsidRPr="00B41072">
        <w:rPr>
          <w:lang w:val="id-ID"/>
        </w:rPr>
        <w:t xml:space="preserve">Pada </w:t>
      </w:r>
      <w:r w:rsidR="003D32FD" w:rsidRPr="00B41072">
        <w:rPr>
          <w:lang w:val="id-ID"/>
        </w:rPr>
        <w:t>ADG</w:t>
      </w:r>
      <w:r w:rsidR="00463743" w:rsidRPr="00B41072">
        <w:rPr>
          <w:lang w:val="id-ID"/>
        </w:rPr>
        <w:t xml:space="preserve">, </w:t>
      </w:r>
      <w:r w:rsidR="00EB05BF" w:rsidRPr="00B41072">
        <w:rPr>
          <w:lang w:val="id-ID"/>
        </w:rPr>
        <w:t xml:space="preserve">bobot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ij</m:t>
            </m:r>
          </m:sub>
        </m:sSub>
        <m:r>
          <w:rPr>
            <w:rFonts w:ascii="Cambria Math" w:hAnsi="Cambria Math"/>
            <w:lang w:val="id-ID"/>
          </w:rPr>
          <m:t xml:space="preserve"> </m:t>
        </m:r>
      </m:oMath>
      <w:r w:rsidR="00EB05BF" w:rsidRPr="00B41072">
        <w:rPr>
          <w:lang w:val="id-ID"/>
        </w:rPr>
        <w:t xml:space="preserve">dari </w:t>
      </w:r>
      <w:r w:rsidR="002F6707" w:rsidRPr="00B41072">
        <w:rPr>
          <w:lang w:val="id-ID"/>
        </w:rPr>
        <w:t xml:space="preserve">kalimat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002F6707" w:rsidRPr="00B41072">
        <w:rPr>
          <w:lang w:val="id-ID"/>
        </w:rPr>
        <w:t xml:space="preserve"> ke kalimat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oMath>
      <w:r w:rsidR="002F6707" w:rsidRPr="00B41072">
        <w:rPr>
          <w:lang w:val="id-ID"/>
        </w:rPr>
        <w:t xml:space="preserve"> menunjukkan urutan parsial dari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002F6707" w:rsidRPr="00B41072">
        <w:rPr>
          <w:lang w:val="id-ID"/>
        </w:rPr>
        <w:t xml:space="preserve"> ke kalimat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oMath>
      <w:r w:rsidR="002F6707" w:rsidRPr="00B41072">
        <w:rPr>
          <w:lang w:val="id-ID"/>
        </w:rPr>
        <w:t xml:space="preserve">. </w:t>
      </w:r>
      <w:r w:rsidR="00912722" w:rsidRPr="00B41072">
        <w:rPr>
          <w:lang w:val="id-ID"/>
        </w:rPr>
        <w:t>Jika n</w:t>
      </w:r>
      <w:r w:rsidR="002F6707" w:rsidRPr="00B41072">
        <w:rPr>
          <w:lang w:val="id-ID"/>
        </w:rPr>
        <w:t xml:space="preserve">ilai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ij</m:t>
            </m:r>
          </m:sub>
        </m:sSub>
      </m:oMath>
      <w:r w:rsidR="00912722" w:rsidRPr="00B41072">
        <w:rPr>
          <w:lang w:val="id-ID"/>
        </w:rPr>
        <w:t xml:space="preserve"> positif</w:t>
      </w:r>
      <w:r w:rsidR="002F6707" w:rsidRPr="00B41072">
        <w:rPr>
          <w:lang w:val="id-ID"/>
        </w:rPr>
        <w:t xml:space="preserve">, </w:t>
      </w:r>
      <w:r w:rsidR="00AC2742" w:rsidRPr="00B41072">
        <w:rPr>
          <w:lang w:val="id-ID"/>
        </w:rPr>
        <w:t xml:space="preserve">maka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00225FBE" w:rsidRPr="00B41072">
        <w:rPr>
          <w:lang w:val="id-ID"/>
        </w:rPr>
        <w:t xml:space="preserve"> </w:t>
      </w:r>
      <w:r w:rsidR="005B4FE3">
        <w:rPr>
          <w:lang w:val="en-US"/>
        </w:rPr>
        <w:t xml:space="preserve">memiliki relasi </w:t>
      </w:r>
      <w:r w:rsidR="005B4FE3">
        <w:rPr>
          <w:i/>
          <w:lang w:val="en-US"/>
        </w:rPr>
        <w:t xml:space="preserve">discourse </w:t>
      </w:r>
      <w:r w:rsidR="005B4FE3">
        <w:rPr>
          <w:lang w:val="en-US"/>
        </w:rPr>
        <w:t xml:space="preserve">dengan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oMath>
      <w:r w:rsidR="002F6707" w:rsidRPr="00B41072">
        <w:rPr>
          <w:lang w:val="id-ID"/>
        </w:rPr>
        <w:t xml:space="preserve">, </w:t>
      </w:r>
      <w:r w:rsidR="005B4FE3">
        <w:rPr>
          <w:lang w:val="en-US"/>
        </w:rPr>
        <w:t xml:space="preserve">di mana dalam penyusunan ringkasan, kalimat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oMath>
      <w:r w:rsidR="005B4FE3">
        <w:rPr>
          <w:lang w:val="en-US"/>
        </w:rPr>
        <w:t xml:space="preserve"> tidak </w:t>
      </w:r>
      <w:r w:rsidR="005B4FE3">
        <w:rPr>
          <w:lang w:val="en-US"/>
        </w:rPr>
        <w:lastRenderedPageBreak/>
        <w:t xml:space="preserve">boleh ditulis sebelum kalimat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005B4FE3">
        <w:rPr>
          <w:lang w:val="en-US"/>
        </w:rPr>
        <w:t xml:space="preserve"> untuk menjaga ringkasan koheren. Jika</w:t>
      </w:r>
      <w:r w:rsidR="002F6707" w:rsidRPr="00B41072">
        <w:rPr>
          <w:lang w:val="id-ID"/>
        </w:rPr>
        <w:t xml:space="preserve"> nilai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ij</m:t>
            </m:r>
          </m:sub>
        </m:sSub>
      </m:oMath>
      <w:r w:rsidR="002F6707" w:rsidRPr="00B41072">
        <w:rPr>
          <w:lang w:val="id-ID"/>
        </w:rPr>
        <w:t xml:space="preserve"> yang </w:t>
      </w:r>
      <w:r w:rsidR="003A4A5C" w:rsidRPr="00B41072">
        <w:rPr>
          <w:lang w:val="id-ID"/>
        </w:rPr>
        <w:t>negatif,</w:t>
      </w:r>
      <w:r w:rsidR="002F6707" w:rsidRPr="00B41072">
        <w:rPr>
          <w:lang w:val="id-ID"/>
        </w:rPr>
        <w:t xml:space="preserve"> </w:t>
      </w:r>
      <w:r w:rsidR="00D560A1" w:rsidRPr="00B41072">
        <w:rPr>
          <w:lang w:val="id-ID"/>
        </w:rPr>
        <w:t>maka</w:t>
      </w:r>
      <w:r w:rsidR="002F6707" w:rsidRPr="00B41072">
        <w:rPr>
          <w:lang w:val="id-ID"/>
        </w:rPr>
        <w:t xml:space="preserve">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002F6707" w:rsidRPr="00B41072">
        <w:rPr>
          <w:lang w:val="id-ID"/>
        </w:rPr>
        <w:t xml:space="preserve"> </w:t>
      </w:r>
      <w:r w:rsidR="005A3766" w:rsidRPr="00B41072">
        <w:rPr>
          <w:lang w:val="id-ID"/>
        </w:rPr>
        <w:t xml:space="preserve">tidak memiliki </w:t>
      </w:r>
      <w:r w:rsidR="005B4FE3">
        <w:rPr>
          <w:lang w:val="en-US"/>
        </w:rPr>
        <w:t xml:space="preserve">relasi </w:t>
      </w:r>
      <w:r w:rsidR="005B4FE3">
        <w:rPr>
          <w:i/>
          <w:lang w:val="en-US"/>
        </w:rPr>
        <w:t>discourse</w:t>
      </w:r>
      <w:r w:rsidR="005A3766" w:rsidRPr="00B41072">
        <w:rPr>
          <w:lang w:val="id-ID"/>
        </w:rPr>
        <w:t xml:space="preserve"> denga</w:t>
      </w:r>
      <w:r w:rsidR="00646B9D" w:rsidRPr="00B41072">
        <w:rPr>
          <w:lang w:val="id-ID"/>
        </w:rPr>
        <w:t>n</w:t>
      </w:r>
      <w:r w:rsidR="00DA380E" w:rsidRPr="00B41072">
        <w:rPr>
          <w:lang w:val="id-ID"/>
        </w:rPr>
        <w:t xml:space="preserve">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oMath>
      <w:r w:rsidR="00DA380E" w:rsidRPr="00B41072">
        <w:rPr>
          <w:lang w:val="id-ID"/>
        </w:rPr>
        <w:t>.</w:t>
      </w:r>
      <w:r w:rsidR="00F1468D" w:rsidRPr="00B41072">
        <w:rPr>
          <w:lang w:val="id-ID"/>
        </w:rPr>
        <w:t xml:space="preserve"> Berbeda dengan graf </w:t>
      </w:r>
      <w:r w:rsidR="00F1468D" w:rsidRPr="00B41072">
        <w:rPr>
          <w:i/>
          <w:lang w:val="id-ID"/>
        </w:rPr>
        <w:t>cosine similarity</w:t>
      </w:r>
      <w:r w:rsidR="00F1468D" w:rsidRPr="00B41072">
        <w:rPr>
          <w:lang w:val="id-ID"/>
        </w:rPr>
        <w:t xml:space="preserve">¸ </w:t>
      </w:r>
      <w:r w:rsidR="004F2931" w:rsidRPr="00B41072">
        <w:rPr>
          <w:lang w:val="id-ID"/>
        </w:rPr>
        <w:t xml:space="preserve">busur </w:t>
      </w:r>
      <w:r w:rsidR="00F1468D" w:rsidRPr="00B41072">
        <w:rPr>
          <w:lang w:val="id-ID"/>
        </w:rPr>
        <w:t>ADG sifatnya berarah.</w:t>
      </w:r>
    </w:p>
    <w:p w14:paraId="2FDA4BEF" w14:textId="47297E3F" w:rsidR="0032060F" w:rsidRPr="00B41072" w:rsidRDefault="005D5404" w:rsidP="00806479">
      <w:pPr>
        <w:pStyle w:val="ListParagraph"/>
        <w:rPr>
          <w:lang w:val="id-ID"/>
        </w:rPr>
      </w:pPr>
      <w:r w:rsidRPr="00B41072">
        <w:rPr>
          <w:lang w:val="id-ID"/>
        </w:rPr>
        <w:t xml:space="preserve">Pada sistem peringkasan Christensen (2013), </w:t>
      </w:r>
      <w:r w:rsidR="008E5170" w:rsidRPr="00B41072">
        <w:rPr>
          <w:lang w:val="id-ID"/>
        </w:rPr>
        <w:t xml:space="preserve">terdapat lima aspek yang digunakan untuk menentukan ADG. Dikarenakan keterbatasan </w:t>
      </w:r>
      <w:r w:rsidR="008E5170" w:rsidRPr="00B41072">
        <w:rPr>
          <w:i/>
          <w:lang w:val="id-ID"/>
        </w:rPr>
        <w:t xml:space="preserve">tools </w:t>
      </w:r>
      <w:r w:rsidR="008E5170" w:rsidRPr="00B41072">
        <w:rPr>
          <w:lang w:val="id-ID"/>
        </w:rPr>
        <w:t>pada bahasa Indonesia, maka eksperimen ini hanya akan menggunakan satu aspek saja, yaitu</w:t>
      </w:r>
      <w:r w:rsidR="006C73AA" w:rsidRPr="00B41072">
        <w:rPr>
          <w:lang w:val="id-ID"/>
        </w:rPr>
        <w:t xml:space="preserve"> </w:t>
      </w:r>
      <w:r w:rsidR="006C73AA" w:rsidRPr="00B41072">
        <w:rPr>
          <w:i/>
          <w:lang w:val="id-ID"/>
        </w:rPr>
        <w:t>discourse marker</w:t>
      </w:r>
      <w:r w:rsidR="006C73AA" w:rsidRPr="00B41072">
        <w:rPr>
          <w:lang w:val="id-ID"/>
        </w:rPr>
        <w:t>.</w:t>
      </w:r>
      <w:r w:rsidR="00470AE7" w:rsidRPr="00B41072">
        <w:rPr>
          <w:lang w:val="id-ID"/>
        </w:rPr>
        <w:t xml:space="preserve"> </w:t>
      </w:r>
      <w:r w:rsidR="00192394" w:rsidRPr="00B41072">
        <w:rPr>
          <w:i/>
          <w:lang w:val="id-ID"/>
        </w:rPr>
        <w:t xml:space="preserve">Discourse marker </w:t>
      </w:r>
      <w:r w:rsidR="00192394" w:rsidRPr="00B41072">
        <w:rPr>
          <w:lang w:val="id-ID"/>
        </w:rPr>
        <w:t xml:space="preserve">merupakan kata </w:t>
      </w:r>
      <w:r w:rsidR="00FF426A" w:rsidRPr="00B41072">
        <w:rPr>
          <w:lang w:val="id-ID"/>
        </w:rPr>
        <w:t>kunci</w:t>
      </w:r>
      <w:r w:rsidR="00192394" w:rsidRPr="00B41072">
        <w:rPr>
          <w:lang w:val="id-ID"/>
        </w:rPr>
        <w:t xml:space="preserve"> yang menunjukkan keterhubungan antara dua kalimat</w:t>
      </w:r>
      <w:r w:rsidR="00D97546" w:rsidRPr="00B41072">
        <w:rPr>
          <w:lang w:val="id-ID"/>
        </w:rPr>
        <w:t>, seperti kata ‘walaupun’, ‘namun’, dsb.</w:t>
      </w:r>
      <w:r w:rsidR="00F93047" w:rsidRPr="00B41072">
        <w:rPr>
          <w:lang w:val="id-ID"/>
        </w:rPr>
        <w:t xml:space="preserve"> </w:t>
      </w:r>
      <w:r w:rsidR="008412CF" w:rsidRPr="00B41072">
        <w:rPr>
          <w:lang w:val="id-ID"/>
        </w:rPr>
        <w:t>Tabel III.3. memperlihatkan contoh pembangunan sisi graf ADG</w:t>
      </w:r>
      <w:r w:rsidR="00726AEA" w:rsidRPr="00B41072">
        <w:rPr>
          <w:lang w:val="id-ID"/>
        </w:rPr>
        <w:t xml:space="preserve">, di mana kata yang dicetak tebal adalah </w:t>
      </w:r>
      <w:r w:rsidR="00726AEA" w:rsidRPr="00B41072">
        <w:rPr>
          <w:i/>
          <w:lang w:val="id-ID"/>
        </w:rPr>
        <w:t>discourse marker</w:t>
      </w:r>
      <w:r w:rsidR="008412CF" w:rsidRPr="00B41072">
        <w:rPr>
          <w:lang w:val="id-ID"/>
        </w:rPr>
        <w:t xml:space="preserve">. </w:t>
      </w:r>
      <w:r w:rsidR="00F93047" w:rsidRPr="00B41072">
        <w:rPr>
          <w:lang w:val="id-ID"/>
        </w:rPr>
        <w:t xml:space="preserve">Dengan </w:t>
      </w:r>
      <w:r w:rsidR="00F93047" w:rsidRPr="00B41072">
        <w:rPr>
          <w:i/>
          <w:lang w:val="id-ID"/>
        </w:rPr>
        <w:t xml:space="preserve">discourse marker </w:t>
      </w:r>
      <w:r w:rsidR="00F93047" w:rsidRPr="00B41072">
        <w:rPr>
          <w:lang w:val="id-ID"/>
        </w:rPr>
        <w:t xml:space="preserve">saja, maka </w:t>
      </w:r>
      <w:r w:rsidR="0032060F" w:rsidRPr="00B41072">
        <w:rPr>
          <w:lang w:val="id-ID"/>
        </w:rPr>
        <w:t xml:space="preserve">berikut adalah kemungkinan bobot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ij</m:t>
            </m:r>
          </m:sub>
        </m:sSub>
      </m:oMath>
      <w:r w:rsidR="0032060F" w:rsidRPr="00B41072">
        <w:rPr>
          <w:lang w:val="id-ID"/>
        </w:rPr>
        <w:t xml:space="preserve"> antar</w:t>
      </w:r>
      <w:bookmarkStart w:id="76" w:name="_Hlk502400503"/>
      <w:r w:rsidR="00806479" w:rsidRPr="00B41072">
        <w:rPr>
          <w:lang w:val="id-ID"/>
        </w:rPr>
        <w:t xml:space="preserve">a </w:t>
      </w:r>
      <w:r w:rsidR="0032060F" w:rsidRPr="00B41072">
        <w:rPr>
          <w:lang w:val="id-ID"/>
        </w:rPr>
        <w:t xml:space="preserve">simpul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0032060F" w:rsidRPr="00B41072">
        <w:rPr>
          <w:lang w:val="id-ID"/>
        </w:rPr>
        <w:t xml:space="preserve"> dan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oMath>
      <w:r w:rsidR="0032060F" w:rsidRPr="00B41072">
        <w:rPr>
          <w:lang w:val="id-ID"/>
        </w:rPr>
        <w:t>.</w:t>
      </w:r>
    </w:p>
    <w:p w14:paraId="4A521064" w14:textId="68096DB0" w:rsidR="0042157B" w:rsidRPr="00B41072" w:rsidRDefault="0042157B" w:rsidP="0032060F">
      <w:pPr>
        <w:pStyle w:val="ListParagraph"/>
        <w:numPr>
          <w:ilvl w:val="0"/>
          <w:numId w:val="39"/>
        </w:numPr>
        <w:rPr>
          <w:lang w:val="id-ID"/>
        </w:rPr>
      </w:pPr>
      <w:r w:rsidRPr="00B41072">
        <w:rPr>
          <w:lang w:val="id-ID"/>
        </w:rPr>
        <w:t xml:space="preserve">Jika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Pr="00B41072">
        <w:rPr>
          <w:lang w:val="id-ID"/>
        </w:rPr>
        <w:t xml:space="preserve"> </w:t>
      </w:r>
      <w:r w:rsidR="004E3B48" w:rsidRPr="00B41072">
        <w:rPr>
          <w:lang w:val="id-ID"/>
        </w:rPr>
        <w:t xml:space="preserve">merupakan kalimat </w:t>
      </w:r>
      <w:r w:rsidR="001F5097" w:rsidRPr="00B41072">
        <w:rPr>
          <w:lang w:val="id-ID"/>
        </w:rPr>
        <w:t xml:space="preserve">dengan posisi </w:t>
      </w:r>
      <w:r w:rsidR="004E3B48" w:rsidRPr="00B41072">
        <w:rPr>
          <w:lang w:val="id-ID"/>
        </w:rPr>
        <w:t xml:space="preserve">persis sebelum kalimat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oMath>
      <w:r w:rsidR="008723F1" w:rsidRPr="00B41072">
        <w:rPr>
          <w:lang w:val="id-ID"/>
        </w:rPr>
        <w:t xml:space="preserve">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008723F1" w:rsidRPr="00B41072">
        <w:rPr>
          <w:lang w:val="id-ID"/>
        </w:rPr>
        <w:t xml:space="preserve"> =</w:t>
      </w:r>
      <w:r w:rsidR="004E3B48" w:rsidRPr="00B41072">
        <w:rPr>
          <w:lang w:val="id-ID"/>
        </w:rPr>
        <w:t xml:space="preserve">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j-1</m:t>
            </m:r>
          </m:sub>
        </m:sSub>
      </m:oMath>
      <w:r w:rsidR="008723F1" w:rsidRPr="00B41072">
        <w:rPr>
          <w:lang w:val="id-ID"/>
        </w:rPr>
        <w:t>)</w:t>
      </w:r>
      <w:r w:rsidRPr="00B41072">
        <w:rPr>
          <w:lang w:val="id-ID"/>
        </w:rPr>
        <w:t xml:space="preserve"> dan </w:t>
      </w:r>
      <w:r w:rsidR="00D00315" w:rsidRPr="00B41072">
        <w:rPr>
          <w:lang w:val="id-ID"/>
        </w:rPr>
        <w:t xml:space="preserve">kata pertama pada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oMath>
      <w:r w:rsidRPr="00B41072">
        <w:rPr>
          <w:lang w:val="id-ID"/>
        </w:rPr>
        <w:t xml:space="preserve"> </w:t>
      </w:r>
      <w:r w:rsidR="00D00315" w:rsidRPr="00B41072">
        <w:rPr>
          <w:lang w:val="id-ID"/>
        </w:rPr>
        <w:t>merupakan kata</w:t>
      </w:r>
      <w:r w:rsidR="00DE3244" w:rsidRPr="00B41072">
        <w:rPr>
          <w:lang w:val="id-ID"/>
        </w:rPr>
        <w:t xml:space="preserve"> </w:t>
      </w:r>
      <w:r w:rsidR="00DE3244" w:rsidRPr="00B41072">
        <w:rPr>
          <w:i/>
          <w:lang w:val="id-ID"/>
        </w:rPr>
        <w:t>discourse marker</w:t>
      </w:r>
      <w:r w:rsidR="00BD67A1" w:rsidRPr="00B41072">
        <w:rPr>
          <w:lang w:val="id-ID"/>
        </w:rPr>
        <w:t xml:space="preserve">, maka </w:t>
      </w:r>
      <w:r w:rsidRPr="00B41072">
        <w:rPr>
          <w:lang w:val="id-ID"/>
        </w:rPr>
        <w:t xml:space="preserve">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ij</m:t>
            </m:r>
          </m:sub>
        </m:sSub>
      </m:oMath>
      <w:r w:rsidR="00BD67A1" w:rsidRPr="00B41072">
        <w:rPr>
          <w:lang w:val="id-ID"/>
        </w:rPr>
        <w:t xml:space="preserve"> nilainya 1</w:t>
      </w:r>
      <w:bookmarkEnd w:id="76"/>
      <w:r w:rsidR="005B4FE3">
        <w:rPr>
          <w:lang w:val="en-US"/>
        </w:rPr>
        <w:t>.</w:t>
      </w:r>
    </w:p>
    <w:p w14:paraId="4B8038AC" w14:textId="1FD2E3AC" w:rsidR="00BD67A1" w:rsidRPr="00B41072" w:rsidRDefault="004E3B48" w:rsidP="002749E9">
      <w:pPr>
        <w:pStyle w:val="ListParagraph"/>
        <w:numPr>
          <w:ilvl w:val="0"/>
          <w:numId w:val="39"/>
        </w:numPr>
        <w:rPr>
          <w:lang w:val="id-ID"/>
        </w:rPr>
      </w:pPr>
      <w:r w:rsidRPr="00B41072">
        <w:rPr>
          <w:lang w:val="id-ID"/>
        </w:rPr>
        <w:t xml:space="preserve">Jika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Pr="00B41072">
        <w:rPr>
          <w:lang w:val="id-ID"/>
        </w:rPr>
        <w:t xml:space="preserve"> bukan merupakan kalimat</w:t>
      </w:r>
      <w:r w:rsidR="009D7301" w:rsidRPr="00B41072">
        <w:rPr>
          <w:lang w:val="id-ID"/>
        </w:rPr>
        <w:t xml:space="preserve"> dengan posisi persis sebelum kalimat</w:t>
      </w:r>
      <w:r w:rsidRPr="00B41072">
        <w:rPr>
          <w:lang w:val="id-ID"/>
        </w:rPr>
        <w:t xml:space="preserve">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j-1</m:t>
            </m:r>
          </m:sub>
        </m:sSub>
        <m:r>
          <w:rPr>
            <w:rFonts w:ascii="Cambria Math" w:hAnsi="Cambria Math"/>
            <w:lang w:val="id-ID"/>
          </w:rPr>
          <m:t xml:space="preserve"> </m:t>
        </m:r>
        <m:r>
          <m:rPr>
            <m:sty m:val="p"/>
          </m:rPr>
          <w:rPr>
            <w:rFonts w:ascii="Cambria Math" w:hAnsi="Cambria Math"/>
            <w:lang w:val="id-ID"/>
          </w:rPr>
          <m:t>(</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r>
          <m:rPr>
            <m:sty m:val="p"/>
          </m:rP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j-1</m:t>
            </m:r>
          </m:sub>
        </m:sSub>
        <m:r>
          <m:rPr>
            <m:sty m:val="p"/>
          </m:rPr>
          <w:rPr>
            <w:rFonts w:ascii="Cambria Math" w:hAnsi="Cambria Math"/>
            <w:lang w:val="id-ID"/>
          </w:rPr>
          <m:t xml:space="preserve">) </m:t>
        </m:r>
      </m:oMath>
      <w:r w:rsidR="002749E9" w:rsidRPr="00B41072">
        <w:rPr>
          <w:lang w:val="id-ID"/>
        </w:rPr>
        <w:t xml:space="preserve">dan kata pertama pada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r>
          <w:rPr>
            <w:rFonts w:ascii="Cambria Math" w:hAnsi="Cambria Math"/>
            <w:lang w:val="id-ID"/>
          </w:rPr>
          <m:t xml:space="preserve"> </m:t>
        </m:r>
      </m:oMath>
      <w:r w:rsidR="002749E9" w:rsidRPr="00B41072">
        <w:rPr>
          <w:lang w:val="id-ID"/>
        </w:rPr>
        <w:t>merupakan kata discourse marker</w:t>
      </w:r>
      <w:r w:rsidR="00B174CA" w:rsidRPr="00B41072">
        <w:rPr>
          <w:lang w:val="id-ID"/>
        </w:rPr>
        <w:t>,</w:t>
      </w:r>
      <w:r w:rsidR="002749E9" w:rsidRPr="00B41072">
        <w:rPr>
          <w:lang w:val="id-ID"/>
        </w:rPr>
        <w:t xml:space="preserve"> </w:t>
      </w:r>
      <w:r w:rsidRPr="00B41072">
        <w:rPr>
          <w:lang w:val="id-ID"/>
        </w:rPr>
        <w:t xml:space="preserve">maka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ij</m:t>
            </m:r>
          </m:sub>
        </m:sSub>
      </m:oMath>
      <w:r w:rsidRPr="00B41072">
        <w:rPr>
          <w:lang w:val="id-ID"/>
        </w:rPr>
        <w:t xml:space="preserve"> nilainya -1</w:t>
      </w:r>
      <w:r w:rsidR="005B4FE3">
        <w:rPr>
          <w:lang w:val="en-US"/>
        </w:rPr>
        <w:t>.</w:t>
      </w:r>
    </w:p>
    <w:p w14:paraId="10D84232" w14:textId="328F16F7" w:rsidR="00601A12" w:rsidRPr="00B41072" w:rsidRDefault="004E3B48" w:rsidP="00601A12">
      <w:pPr>
        <w:pStyle w:val="ListParagraph"/>
        <w:numPr>
          <w:ilvl w:val="0"/>
          <w:numId w:val="39"/>
        </w:numPr>
        <w:rPr>
          <w:lang w:val="id-ID"/>
        </w:rPr>
      </w:pPr>
      <w:r w:rsidRPr="00B41072">
        <w:rPr>
          <w:lang w:val="id-ID"/>
        </w:rPr>
        <w:t xml:space="preserve">Jika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00D544D8" w:rsidRPr="00B41072">
        <w:rPr>
          <w:lang w:val="id-ID"/>
        </w:rPr>
        <w:t xml:space="preserve"> dan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oMath>
      <w:r w:rsidR="00D544D8" w:rsidRPr="00B41072">
        <w:rPr>
          <w:lang w:val="id-ID"/>
        </w:rPr>
        <w:t xml:space="preserve"> tidak memenuhi kasus (a) dan (b), maka nilai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ij</m:t>
            </m:r>
          </m:sub>
        </m:sSub>
      </m:oMath>
      <w:r w:rsidR="00D544D8" w:rsidRPr="00B41072">
        <w:rPr>
          <w:lang w:val="id-ID"/>
        </w:rPr>
        <w:t xml:space="preserve"> adalah </w:t>
      </w:r>
      <w:r w:rsidR="00A078F1" w:rsidRPr="00B41072">
        <w:rPr>
          <w:lang w:val="id-ID"/>
        </w:rPr>
        <w:t>0.</w:t>
      </w:r>
    </w:p>
    <w:p w14:paraId="1A4031C7" w14:textId="09A6500B" w:rsidR="00601A12" w:rsidRPr="00B41072" w:rsidRDefault="00601A12" w:rsidP="00E1711B">
      <w:pPr>
        <w:pStyle w:val="Caption"/>
        <w:ind w:left="0" w:firstLine="0"/>
        <w:jc w:val="center"/>
        <w:rPr>
          <w:lang w:val="id-ID"/>
        </w:rPr>
      </w:pPr>
      <w:bookmarkStart w:id="77" w:name="_Toc502435586"/>
      <w:r w:rsidRPr="00B41072">
        <w:rPr>
          <w:lang w:val="id-ID"/>
        </w:rPr>
        <w:t xml:space="preserve">Tabel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Tabel \* ARABIC \s 1 </w:instrText>
      </w:r>
      <w:r w:rsidRPr="00B41072">
        <w:rPr>
          <w:lang w:val="id-ID"/>
        </w:rPr>
        <w:fldChar w:fldCharType="separate"/>
      </w:r>
      <w:r w:rsidR="00877D79">
        <w:rPr>
          <w:noProof/>
          <w:lang w:val="id-ID"/>
        </w:rPr>
        <w:t>3</w:t>
      </w:r>
      <w:r w:rsidRPr="00B41072">
        <w:rPr>
          <w:lang w:val="id-ID"/>
        </w:rPr>
        <w:fldChar w:fldCharType="end"/>
      </w:r>
      <w:r w:rsidRPr="00B41072">
        <w:rPr>
          <w:lang w:val="id-ID"/>
        </w:rPr>
        <w:t>. Contoh Pembangunan Sisi Graf ADG</w:t>
      </w:r>
      <w:bookmarkEnd w:id="77"/>
    </w:p>
    <w:tbl>
      <w:tblPr>
        <w:tblStyle w:val="TableGrid"/>
        <w:tblW w:w="7933" w:type="dxa"/>
        <w:tblLook w:val="04A0" w:firstRow="1" w:lastRow="0" w:firstColumn="1" w:lastColumn="0" w:noHBand="0" w:noVBand="1"/>
      </w:tblPr>
      <w:tblGrid>
        <w:gridCol w:w="1705"/>
        <w:gridCol w:w="6228"/>
      </w:tblGrid>
      <w:tr w:rsidR="00301491" w:rsidRPr="00B41072" w14:paraId="32C86845" w14:textId="77777777" w:rsidTr="00301491">
        <w:trPr>
          <w:trHeight w:val="217"/>
          <w:tblHeader/>
        </w:trPr>
        <w:tc>
          <w:tcPr>
            <w:tcW w:w="7933" w:type="dxa"/>
            <w:gridSpan w:val="2"/>
            <w:shd w:val="clear" w:color="auto" w:fill="D9D9D9" w:themeFill="background1" w:themeFillShade="D9"/>
          </w:tcPr>
          <w:p w14:paraId="5A380944" w14:textId="2C99B710" w:rsidR="00301491" w:rsidRPr="00B41072" w:rsidRDefault="00301491" w:rsidP="00301491">
            <w:pPr>
              <w:spacing w:before="0" w:after="0" w:line="240" w:lineRule="auto"/>
              <w:jc w:val="center"/>
              <w:rPr>
                <w:lang w:val="id-ID"/>
              </w:rPr>
            </w:pPr>
            <w:r w:rsidRPr="00B41072">
              <w:rPr>
                <w:lang w:val="id-ID"/>
              </w:rPr>
              <w:t>Contoh Pembangunan Sisi Graf ADG</w:t>
            </w:r>
          </w:p>
        </w:tc>
      </w:tr>
      <w:tr w:rsidR="00601A12" w:rsidRPr="00B41072" w14:paraId="5176E0D9" w14:textId="77777777" w:rsidTr="00116155">
        <w:trPr>
          <w:trHeight w:val="217"/>
        </w:trPr>
        <w:tc>
          <w:tcPr>
            <w:tcW w:w="1705" w:type="dxa"/>
            <w:shd w:val="clear" w:color="auto" w:fill="D9D9D9" w:themeFill="background1" w:themeFillShade="D9"/>
          </w:tcPr>
          <w:p w14:paraId="2BC27217" w14:textId="77777777" w:rsidR="00601A12" w:rsidRPr="00B41072" w:rsidRDefault="00601A12" w:rsidP="00116155">
            <w:pPr>
              <w:spacing w:before="0" w:after="0" w:line="240" w:lineRule="auto"/>
              <w:jc w:val="left"/>
              <w:rPr>
                <w:lang w:val="id-ID"/>
              </w:rPr>
            </w:pPr>
            <w:r w:rsidRPr="00B41072">
              <w:rPr>
                <w:lang w:val="id-ID"/>
              </w:rPr>
              <w:t>Dokumen</w:t>
            </w:r>
          </w:p>
        </w:tc>
        <w:tc>
          <w:tcPr>
            <w:tcW w:w="6228" w:type="dxa"/>
          </w:tcPr>
          <w:p w14:paraId="5D9FAB2E" w14:textId="77777777" w:rsidR="00601A12" w:rsidRPr="00B41072" w:rsidRDefault="00601A12" w:rsidP="00116155">
            <w:pPr>
              <w:spacing w:before="0" w:after="0" w:line="240" w:lineRule="auto"/>
              <w:jc w:val="left"/>
              <w:rPr>
                <w:lang w:val="id-ID"/>
              </w:rPr>
            </w:pPr>
            <w:r w:rsidRPr="00B41072">
              <w:rPr>
                <w:lang w:val="id-ID"/>
              </w:rPr>
              <w:t>Surono mengatakan bahwa gempa yang terjadi di Dataran Tinggi Dieng pukul 19.00--19.25 WIB terekam sebanyak 86 kali dengan amplituda maksimum 10--100 milimeter (mm) dan lama gempa 10--70 detik. Kemudian, menurutnya gempa tersebut terasa hampir di seluruh wilayah Dataran Tinggi Dieng dengan skala MMI III--V. Sebagian besar warga sudah mengungsi ke tempat yang disediakan oleh pemerintah.</w:t>
            </w:r>
          </w:p>
        </w:tc>
      </w:tr>
      <w:tr w:rsidR="00601A12" w:rsidRPr="00B41072" w14:paraId="12EA8047" w14:textId="77777777" w:rsidTr="00116155">
        <w:trPr>
          <w:trHeight w:val="217"/>
        </w:trPr>
        <w:tc>
          <w:tcPr>
            <w:tcW w:w="1705" w:type="dxa"/>
            <w:shd w:val="clear" w:color="auto" w:fill="D9D9D9" w:themeFill="background1" w:themeFillShade="D9"/>
          </w:tcPr>
          <w:p w14:paraId="589CB634" w14:textId="77777777" w:rsidR="00601A12" w:rsidRPr="00B41072" w:rsidRDefault="00601A12" w:rsidP="00116155">
            <w:pPr>
              <w:spacing w:before="0" w:after="0" w:line="240" w:lineRule="auto"/>
              <w:jc w:val="left"/>
              <w:rPr>
                <w:lang w:val="id-ID"/>
              </w:rPr>
            </w:pPr>
            <w:r w:rsidRPr="00B41072">
              <w:rPr>
                <w:lang w:val="id-ID"/>
              </w:rPr>
              <w:t>Kalimat 1</w:t>
            </w:r>
          </w:p>
        </w:tc>
        <w:tc>
          <w:tcPr>
            <w:tcW w:w="6228" w:type="dxa"/>
          </w:tcPr>
          <w:p w14:paraId="0F06CCC6" w14:textId="77777777" w:rsidR="00601A12" w:rsidRPr="00B41072" w:rsidRDefault="00601A12" w:rsidP="00116155">
            <w:pPr>
              <w:spacing w:before="0" w:after="0" w:line="240" w:lineRule="auto"/>
              <w:jc w:val="left"/>
              <w:rPr>
                <w:lang w:val="id-ID"/>
              </w:rPr>
            </w:pPr>
            <w:r w:rsidRPr="00B41072">
              <w:rPr>
                <w:lang w:val="id-ID"/>
              </w:rPr>
              <w:t>Surono mengatakan bahwa gempa yang terjadi di Dataran Tinggi Dieng pukul 19.00--19.25 WIB terekam sebanyak 86 kali dengan amplituda maksimum 10--100 milimeter (mm) dan lama gempa 10--70 detik.</w:t>
            </w:r>
          </w:p>
        </w:tc>
      </w:tr>
      <w:tr w:rsidR="00601A12" w:rsidRPr="00B41072" w14:paraId="524341CF" w14:textId="77777777" w:rsidTr="00116155">
        <w:tc>
          <w:tcPr>
            <w:tcW w:w="1705" w:type="dxa"/>
            <w:shd w:val="clear" w:color="auto" w:fill="D9D9D9" w:themeFill="background1" w:themeFillShade="D9"/>
          </w:tcPr>
          <w:p w14:paraId="4947EE0C" w14:textId="77777777" w:rsidR="00601A12" w:rsidRPr="00B41072" w:rsidRDefault="00601A12" w:rsidP="00116155">
            <w:pPr>
              <w:spacing w:before="0" w:after="0" w:line="240" w:lineRule="auto"/>
              <w:jc w:val="left"/>
              <w:rPr>
                <w:lang w:val="id-ID"/>
              </w:rPr>
            </w:pPr>
            <w:r w:rsidRPr="00B41072">
              <w:rPr>
                <w:lang w:val="id-ID"/>
              </w:rPr>
              <w:lastRenderedPageBreak/>
              <w:t>Kalimat 2</w:t>
            </w:r>
          </w:p>
        </w:tc>
        <w:tc>
          <w:tcPr>
            <w:tcW w:w="6228" w:type="dxa"/>
          </w:tcPr>
          <w:p w14:paraId="67841C6C" w14:textId="77777777" w:rsidR="00601A12" w:rsidRPr="00B41072" w:rsidRDefault="00601A12" w:rsidP="00116155">
            <w:pPr>
              <w:spacing w:before="0" w:after="0" w:line="240" w:lineRule="auto"/>
              <w:jc w:val="left"/>
              <w:rPr>
                <w:lang w:val="id-ID"/>
              </w:rPr>
            </w:pPr>
            <w:r w:rsidRPr="00B41072">
              <w:rPr>
                <w:b/>
                <w:lang w:val="id-ID"/>
              </w:rPr>
              <w:t>Kemudian</w:t>
            </w:r>
            <w:r w:rsidRPr="00B41072">
              <w:rPr>
                <w:lang w:val="id-ID"/>
              </w:rPr>
              <w:t>, menurutnya gempa tersebut terasa hampir di seluruh wilayah Dataran Tinggi Dieng dengan skala MMI III--V.</w:t>
            </w:r>
          </w:p>
        </w:tc>
      </w:tr>
      <w:tr w:rsidR="00601A12" w:rsidRPr="00B41072" w14:paraId="464A5F84" w14:textId="77777777" w:rsidTr="00116155">
        <w:tc>
          <w:tcPr>
            <w:tcW w:w="1705" w:type="dxa"/>
            <w:shd w:val="clear" w:color="auto" w:fill="D9D9D9" w:themeFill="background1" w:themeFillShade="D9"/>
          </w:tcPr>
          <w:p w14:paraId="79409596" w14:textId="77777777" w:rsidR="00601A12" w:rsidRPr="00B41072" w:rsidRDefault="00601A12" w:rsidP="00116155">
            <w:pPr>
              <w:spacing w:before="0" w:after="0" w:line="240" w:lineRule="auto"/>
              <w:jc w:val="left"/>
              <w:rPr>
                <w:lang w:val="id-ID"/>
              </w:rPr>
            </w:pPr>
            <w:r w:rsidRPr="00B41072">
              <w:rPr>
                <w:lang w:val="id-ID"/>
              </w:rPr>
              <w:t>Kalimat 3</w:t>
            </w:r>
          </w:p>
        </w:tc>
        <w:tc>
          <w:tcPr>
            <w:tcW w:w="6228" w:type="dxa"/>
          </w:tcPr>
          <w:p w14:paraId="3DB79134" w14:textId="77777777" w:rsidR="00601A12" w:rsidRPr="00B41072" w:rsidRDefault="00601A12" w:rsidP="00116155">
            <w:pPr>
              <w:spacing w:before="0" w:after="0" w:line="240" w:lineRule="auto"/>
              <w:jc w:val="left"/>
              <w:rPr>
                <w:lang w:val="id-ID"/>
              </w:rPr>
            </w:pPr>
            <w:r w:rsidRPr="00B41072">
              <w:rPr>
                <w:lang w:val="id-ID"/>
              </w:rPr>
              <w:t>Sebagian besar warga sudah mengungsi ke tempat yang disediakan oleh pemerintah.</w:t>
            </w:r>
          </w:p>
        </w:tc>
      </w:tr>
      <w:tr w:rsidR="00601A12" w:rsidRPr="00B41072" w14:paraId="4A5E1143" w14:textId="77777777" w:rsidTr="00116155">
        <w:tc>
          <w:tcPr>
            <w:tcW w:w="1705" w:type="dxa"/>
            <w:shd w:val="clear" w:color="auto" w:fill="D9D9D9" w:themeFill="background1" w:themeFillShade="D9"/>
          </w:tcPr>
          <w:p w14:paraId="2E3F2CD0" w14:textId="77777777" w:rsidR="00601A12" w:rsidRPr="00B41072" w:rsidRDefault="00601A12" w:rsidP="00116155">
            <w:pPr>
              <w:spacing w:before="0" w:after="0" w:line="240" w:lineRule="auto"/>
              <w:jc w:val="left"/>
              <w:rPr>
                <w:lang w:val="id-ID"/>
              </w:rPr>
            </w:pPr>
            <w:r w:rsidRPr="00B41072">
              <w:rPr>
                <w:lang w:val="id-ID"/>
              </w:rPr>
              <w:t>Ilustrasi Graf</w:t>
            </w:r>
          </w:p>
        </w:tc>
        <w:tc>
          <w:tcPr>
            <w:tcW w:w="6228" w:type="dxa"/>
          </w:tcPr>
          <w:p w14:paraId="45759190" w14:textId="50C200D4" w:rsidR="00601A12" w:rsidRPr="00B41072" w:rsidRDefault="00CC4CE8" w:rsidP="00CC4CE8">
            <w:pPr>
              <w:spacing w:before="0" w:after="0" w:line="240" w:lineRule="auto"/>
              <w:jc w:val="center"/>
              <w:rPr>
                <w:lang w:val="id-ID"/>
              </w:rPr>
            </w:pPr>
            <w:r w:rsidRPr="00B41072">
              <w:rPr>
                <w:noProof/>
                <w:lang w:eastAsia="en-US"/>
              </w:rPr>
              <w:drawing>
                <wp:inline distT="0" distB="0" distL="0" distR="0" wp14:anchorId="417099B0" wp14:editId="6311742C">
                  <wp:extent cx="2330469" cy="161614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8202" cy="1628447"/>
                          </a:xfrm>
                          <a:prstGeom prst="rect">
                            <a:avLst/>
                          </a:prstGeom>
                          <a:noFill/>
                          <a:ln>
                            <a:noFill/>
                          </a:ln>
                        </pic:spPr>
                      </pic:pic>
                    </a:graphicData>
                  </a:graphic>
                </wp:inline>
              </w:drawing>
            </w:r>
          </w:p>
        </w:tc>
      </w:tr>
    </w:tbl>
    <w:p w14:paraId="1946F1C3" w14:textId="514678BA" w:rsidR="002C4C4F" w:rsidRPr="00B41072" w:rsidRDefault="002C4C4F" w:rsidP="00B866E1">
      <w:pPr>
        <w:pStyle w:val="ListParagraph"/>
        <w:numPr>
          <w:ilvl w:val="0"/>
          <w:numId w:val="38"/>
        </w:numPr>
        <w:rPr>
          <w:vertAlign w:val="subscript"/>
          <w:lang w:val="id-ID"/>
        </w:rPr>
      </w:pPr>
      <w:r w:rsidRPr="0039221E">
        <w:rPr>
          <w:i/>
          <w:lang w:val="id-ID"/>
        </w:rPr>
        <w:t>Personalized discourse graph</w:t>
      </w:r>
      <w:r w:rsidR="00896DAF" w:rsidRPr="00B41072">
        <w:rPr>
          <w:lang w:val="id-ID"/>
        </w:rPr>
        <w:t xml:space="preserve"> (PD</w:t>
      </w:r>
      <w:r w:rsidR="00907FC9" w:rsidRPr="00B41072">
        <w:rPr>
          <w:lang w:val="id-ID"/>
        </w:rPr>
        <w:t>G)</w:t>
      </w:r>
    </w:p>
    <w:p w14:paraId="33647082" w14:textId="5A4C0F70" w:rsidR="009A0E25" w:rsidRPr="00B41072" w:rsidRDefault="00DB0DC6" w:rsidP="002F6707">
      <w:pPr>
        <w:pStyle w:val="ListParagraph"/>
        <w:rPr>
          <w:lang w:val="id-ID"/>
        </w:rPr>
      </w:pPr>
      <w:r w:rsidRPr="00B41072">
        <w:rPr>
          <w:lang w:val="id-ID"/>
        </w:rPr>
        <w:t xml:space="preserve">Pada eksperimen Yasunaga (2017), meskipun ADG memberikan hasil yang lebih baik dari graf </w:t>
      </w:r>
      <w:r w:rsidRPr="00B41072">
        <w:rPr>
          <w:i/>
          <w:lang w:val="id-ID"/>
        </w:rPr>
        <w:t>cosine similarity</w:t>
      </w:r>
      <w:r w:rsidRPr="00B41072">
        <w:rPr>
          <w:lang w:val="id-ID"/>
        </w:rPr>
        <w:t xml:space="preserve">, </w:t>
      </w:r>
      <w:r w:rsidR="005B4FE3">
        <w:rPr>
          <w:lang w:val="en-US"/>
        </w:rPr>
        <w:t xml:space="preserve">kebanyakan busur memiliki nilai bobot yang sama, dan </w:t>
      </w:r>
      <w:r w:rsidR="00591CE0">
        <w:rPr>
          <w:lang w:val="en-US"/>
        </w:rPr>
        <w:t>setiap</w:t>
      </w:r>
      <w:r w:rsidR="005B4FE3">
        <w:rPr>
          <w:lang w:val="en-US"/>
        </w:rPr>
        <w:t xml:space="preserve"> bobot </w:t>
      </w:r>
      <w:r w:rsidR="00591CE0">
        <w:rPr>
          <w:lang w:val="en-US"/>
        </w:rPr>
        <w:t>hanya dapat bernilai</w:t>
      </w:r>
      <w:r w:rsidR="004E0737">
        <w:rPr>
          <w:lang w:val="en-US"/>
        </w:rPr>
        <w:t xml:space="preserve"> </w:t>
      </w:r>
      <w:r w:rsidR="005B4FE3">
        <w:rPr>
          <w:lang w:val="en-US"/>
        </w:rPr>
        <w:t>kelipatan satu</w:t>
      </w:r>
      <w:r w:rsidR="00D31B04" w:rsidRPr="00B41072">
        <w:rPr>
          <w:lang w:val="id-ID"/>
        </w:rPr>
        <w:t>.</w:t>
      </w:r>
      <w:r w:rsidR="009B4314" w:rsidRPr="00B41072">
        <w:rPr>
          <w:lang w:val="id-ID"/>
        </w:rPr>
        <w:t xml:space="preserve"> </w:t>
      </w:r>
      <w:r w:rsidR="00164CE7" w:rsidRPr="00B41072">
        <w:rPr>
          <w:lang w:val="id-ID"/>
        </w:rPr>
        <w:t xml:space="preserve">Yasunaga memodifikasi ADG dengan </w:t>
      </w:r>
      <w:r w:rsidR="009F2FAD" w:rsidRPr="00B41072">
        <w:rPr>
          <w:lang w:val="id-ID"/>
        </w:rPr>
        <w:t>mengganti nilai</w:t>
      </w:r>
      <w:r w:rsidR="00164CE7" w:rsidRPr="00B41072">
        <w:rPr>
          <w:lang w:val="id-ID"/>
        </w:rPr>
        <w:t xml:space="preserve"> </w:t>
      </w:r>
      <w:r w:rsidR="00B06A5E" w:rsidRPr="00B41072">
        <w:rPr>
          <w:lang w:val="id-ID"/>
        </w:rPr>
        <w:t xml:space="preserve">bobot </w:t>
      </w:r>
      <w:r w:rsidR="00164CE7" w:rsidRPr="00B41072">
        <w:rPr>
          <w:lang w:val="id-ID"/>
        </w:rPr>
        <w:t xml:space="preserve">busur ADG </w:t>
      </w:r>
      <w:r w:rsidR="00CE4278" w:rsidRPr="00B41072">
        <w:rPr>
          <w:lang w:val="id-ID"/>
        </w:rPr>
        <w:t xml:space="preserve">dengan nilai bobot yang juga </w:t>
      </w:r>
      <w:r w:rsidR="00164CE7" w:rsidRPr="00B41072">
        <w:rPr>
          <w:lang w:val="id-ID"/>
        </w:rPr>
        <w:t xml:space="preserve">mempertimbangkan </w:t>
      </w:r>
      <w:r w:rsidR="006E3394" w:rsidRPr="00B41072">
        <w:rPr>
          <w:lang w:val="id-ID"/>
        </w:rPr>
        <w:t>skor personalisasi kalimat. Skor personalisasi kalimat adalah skor kepentingan kalimat berdasarkan fitur-fitur klasik yang tertera pada Tabel III.</w:t>
      </w:r>
      <w:r w:rsidR="00D26C87" w:rsidRPr="00B41072">
        <w:rPr>
          <w:lang w:val="id-ID"/>
        </w:rPr>
        <w:t>4</w:t>
      </w:r>
      <w:r w:rsidR="006E3394" w:rsidRPr="00B41072">
        <w:rPr>
          <w:lang w:val="id-ID"/>
        </w:rPr>
        <w:t>.</w:t>
      </w:r>
    </w:p>
    <w:p w14:paraId="3D573ACF" w14:textId="7B1B879A" w:rsidR="00B3383B" w:rsidRPr="00B41072" w:rsidRDefault="00B3383B" w:rsidP="002F6707">
      <w:pPr>
        <w:pStyle w:val="ListParagraph"/>
        <w:rPr>
          <w:lang w:val="id-ID"/>
        </w:rPr>
      </w:pPr>
      <w:r w:rsidRPr="00B41072">
        <w:rPr>
          <w:lang w:val="id-ID"/>
        </w:rPr>
        <w:t xml:space="preserve">Skor personalisasi diperoleh dari </w:t>
      </w:r>
      <w:r w:rsidR="00D15C47" w:rsidRPr="00B41072">
        <w:rPr>
          <w:lang w:val="id-ID"/>
        </w:rPr>
        <w:t xml:space="preserve">hasil </w:t>
      </w:r>
      <w:r w:rsidR="00F36E72" w:rsidRPr="00B41072">
        <w:rPr>
          <w:lang w:val="id-ID"/>
        </w:rPr>
        <w:t>perhitungan</w:t>
      </w:r>
      <w:r w:rsidRPr="00B41072">
        <w:rPr>
          <w:lang w:val="id-ID"/>
        </w:rPr>
        <w:t xml:space="preserve"> regresi linier</w:t>
      </w:r>
      <w:r w:rsidR="009C7728" w:rsidRPr="00B41072">
        <w:rPr>
          <w:lang w:val="id-ID"/>
        </w:rPr>
        <w:t>. Untuk mendapatkan parameter yang tepat,</w:t>
      </w:r>
      <w:r w:rsidRPr="00B41072">
        <w:rPr>
          <w:lang w:val="id-ID"/>
        </w:rPr>
        <w:t xml:space="preserve"> pembelajaran regresi linier dilakukan </w:t>
      </w:r>
      <w:r w:rsidR="00912867" w:rsidRPr="00B41072">
        <w:rPr>
          <w:lang w:val="id-ID"/>
        </w:rPr>
        <w:t>terhadap korpus data latih, di mana</w:t>
      </w:r>
      <w:r w:rsidR="00B269D1" w:rsidRPr="00B41072">
        <w:rPr>
          <w:lang w:val="id-ID"/>
        </w:rPr>
        <w:t xml:space="preserve"> masukan regresi adalah fitur-fitur </w:t>
      </w:r>
      <w:r w:rsidR="003F1DD7" w:rsidRPr="00B41072">
        <w:rPr>
          <w:lang w:val="id-ID"/>
        </w:rPr>
        <w:t xml:space="preserve">sebuah </w:t>
      </w:r>
      <w:r w:rsidR="00E32F13" w:rsidRPr="00B41072">
        <w:rPr>
          <w:lang w:val="id-ID"/>
        </w:rPr>
        <w:t>kalimat sesuai</w:t>
      </w:r>
      <w:r w:rsidR="003F1DD7" w:rsidRPr="00B41072">
        <w:rPr>
          <w:lang w:val="id-ID"/>
        </w:rPr>
        <w:t xml:space="preserve"> </w:t>
      </w:r>
      <w:r w:rsidR="00B269D1" w:rsidRPr="00B41072">
        <w:rPr>
          <w:lang w:val="id-ID"/>
        </w:rPr>
        <w:t>Tabel III.</w:t>
      </w:r>
      <w:r w:rsidR="004A7C4C" w:rsidRPr="00B41072">
        <w:rPr>
          <w:lang w:val="id-ID"/>
        </w:rPr>
        <w:t>4</w:t>
      </w:r>
      <w:r w:rsidR="00B269D1" w:rsidRPr="00B41072">
        <w:rPr>
          <w:lang w:val="id-ID"/>
        </w:rPr>
        <w:t xml:space="preserve">., dan </w:t>
      </w:r>
      <w:r w:rsidR="008420CE" w:rsidRPr="00B41072">
        <w:rPr>
          <w:lang w:val="id-ID"/>
        </w:rPr>
        <w:t>keluaran targetnya</w:t>
      </w:r>
      <w:r w:rsidR="006727F8" w:rsidRPr="00B41072">
        <w:rPr>
          <w:lang w:val="id-ID"/>
        </w:rPr>
        <w:t xml:space="preserve"> adalah</w:t>
      </w:r>
      <w:r w:rsidRPr="00B41072">
        <w:rPr>
          <w:lang w:val="id-ID"/>
        </w:rPr>
        <w:t xml:space="preserve"> skor ROUGE-1 dari kalimat</w:t>
      </w:r>
      <w:r w:rsidR="00183646" w:rsidRPr="00B41072">
        <w:rPr>
          <w:lang w:val="id-ID"/>
        </w:rPr>
        <w:t xml:space="preserve"> masukan </w:t>
      </w:r>
      <w:r w:rsidRPr="00B41072">
        <w:rPr>
          <w:lang w:val="id-ID"/>
        </w:rPr>
        <w:t xml:space="preserve">terhadap ringkasan </w:t>
      </w:r>
      <w:r w:rsidR="002400E9">
        <w:rPr>
          <w:lang w:val="en-US"/>
        </w:rPr>
        <w:t>acuan</w:t>
      </w:r>
      <w:r w:rsidRPr="00B41072">
        <w:rPr>
          <w:lang w:val="id-ID"/>
        </w:rPr>
        <w:t>.</w:t>
      </w:r>
      <w:r w:rsidR="00E60B39">
        <w:rPr>
          <w:lang w:val="en-US"/>
        </w:rPr>
        <w:t xml:space="preserve"> </w:t>
      </w:r>
      <w:r w:rsidR="00D02312" w:rsidRPr="00B41072">
        <w:rPr>
          <w:lang w:val="id-ID"/>
        </w:rPr>
        <w:t xml:space="preserve">Bobot PDG </w:t>
      </w:r>
      <w:r w:rsidR="004F0EB0" w:rsidRPr="00B41072">
        <w:rPr>
          <w:lang w:val="id-ID"/>
        </w:rPr>
        <w:t xml:space="preserve">dari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00D02312" w:rsidRPr="00B41072">
        <w:rPr>
          <w:lang w:val="id-ID"/>
        </w:rPr>
        <w:t xml:space="preserve"> </w:t>
      </w:r>
      <w:r w:rsidR="004F0EB0" w:rsidRPr="00B41072">
        <w:rPr>
          <w:lang w:val="id-ID"/>
        </w:rPr>
        <w:t>ke</w:t>
      </w:r>
      <w:r w:rsidR="00D02312" w:rsidRPr="00B41072">
        <w:rPr>
          <w:lang w:val="id-ID"/>
        </w:rPr>
        <w:t xml:space="preserve">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j</m:t>
            </m:r>
          </m:sub>
        </m:sSub>
      </m:oMath>
      <w:r w:rsidR="00D02312" w:rsidRPr="00B41072">
        <w:rPr>
          <w:lang w:val="id-ID"/>
        </w:rPr>
        <w:t xml:space="preserve"> kemudian dihitung dengan persamaan (II</w:t>
      </w:r>
      <w:r w:rsidR="00705820" w:rsidRPr="00B41072">
        <w:rPr>
          <w:lang w:val="id-ID"/>
        </w:rPr>
        <w:t>I</w:t>
      </w:r>
      <w:r w:rsidR="00D02312" w:rsidRPr="00B41072">
        <w:rPr>
          <w:lang w:val="id-ID"/>
        </w:rPr>
        <w:t>-1</w:t>
      </w:r>
      <w:r w:rsidR="0056168F" w:rsidRPr="00B41072">
        <w:rPr>
          <w:lang w:val="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D10440" w:rsidRPr="00B41072" w14:paraId="18E08330" w14:textId="77777777" w:rsidTr="008F156B">
        <w:tc>
          <w:tcPr>
            <w:tcW w:w="250" w:type="pct"/>
            <w:vAlign w:val="center"/>
          </w:tcPr>
          <w:p w14:paraId="54BE157E" w14:textId="77777777" w:rsidR="00D10440" w:rsidRPr="00B41072" w:rsidRDefault="00D10440" w:rsidP="008F156B">
            <w:pPr>
              <w:jc w:val="center"/>
              <w:rPr>
                <w:lang w:val="id-ID"/>
              </w:rPr>
            </w:pPr>
          </w:p>
        </w:tc>
        <w:tc>
          <w:tcPr>
            <w:tcW w:w="1666" w:type="pct"/>
            <w:vAlign w:val="center"/>
          </w:tcPr>
          <w:p w14:paraId="1B4B7125" w14:textId="77777777" w:rsidR="00D10440" w:rsidRPr="00B41072" w:rsidRDefault="00453633" w:rsidP="008F156B">
            <w:pPr>
              <w:tabs>
                <w:tab w:val="left" w:pos="6797"/>
              </w:tabs>
              <w:jc w:val="center"/>
              <w:rPr>
                <w:lang w:val="id-ID"/>
              </w:rPr>
            </w:pPr>
            <m:oMathPara>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PDG</m:t>
                    </m:r>
                  </m:sub>
                </m:sSub>
                <m:r>
                  <w:rPr>
                    <w:rFonts w:ascii="Cambria Math" w:hAnsi="Cambria Math"/>
                    <w:lang w:val="id-ID"/>
                  </w:rPr>
                  <m:t>(u,v)=</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ADG</m:t>
                        </m:r>
                      </m:sub>
                    </m:sSub>
                    <m:r>
                      <w:rPr>
                        <w:rFonts w:ascii="Cambria Math" w:hAnsi="Cambria Math"/>
                        <w:lang w:val="id-ID"/>
                      </w:rPr>
                      <m:t>(u,v)s(u)</m:t>
                    </m:r>
                  </m:num>
                  <m:den>
                    <m:nary>
                      <m:naryPr>
                        <m:chr m:val="∑"/>
                        <m:limLoc m:val="subSup"/>
                        <m:supHide m:val="1"/>
                        <m:ctrlPr>
                          <w:rPr>
                            <w:rFonts w:ascii="Cambria Math" w:hAnsi="Cambria Math"/>
                            <w:i/>
                            <w:lang w:val="id-ID"/>
                          </w:rPr>
                        </m:ctrlPr>
                      </m:naryPr>
                      <m:sub>
                        <m:r>
                          <w:rPr>
                            <w:rFonts w:ascii="Cambria Math" w:hAnsi="Cambria Math"/>
                            <w:lang w:val="id-ID"/>
                          </w:rPr>
                          <m:t>u'∈V</m:t>
                        </m:r>
                      </m:sub>
                      <m:sup/>
                      <m:e>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ADG</m:t>
                            </m:r>
                          </m:sub>
                        </m:sSub>
                        <m:r>
                          <w:rPr>
                            <w:rFonts w:ascii="Cambria Math" w:hAnsi="Cambria Math"/>
                            <w:lang w:val="id-ID"/>
                          </w:rPr>
                          <m:t>(u',v)s(u')</m:t>
                        </m:r>
                      </m:e>
                    </m:nary>
                  </m:den>
                </m:f>
              </m:oMath>
            </m:oMathPara>
          </w:p>
        </w:tc>
        <w:tc>
          <w:tcPr>
            <w:tcW w:w="250" w:type="pct"/>
            <w:vAlign w:val="center"/>
          </w:tcPr>
          <w:p w14:paraId="38406146" w14:textId="76FFC537" w:rsidR="00D10440" w:rsidRPr="00B41072" w:rsidRDefault="00D10440" w:rsidP="008F156B">
            <w:pPr>
              <w:jc w:val="center"/>
              <w:rPr>
                <w:lang w:val="id-ID"/>
              </w:rPr>
            </w:pPr>
            <w:r w:rsidRPr="00B41072">
              <w:rPr>
                <w:lang w:val="id-ID"/>
              </w:rPr>
              <w:t>(</w:t>
            </w:r>
            <w:r w:rsidR="00E2738B" w:rsidRPr="00B41072">
              <w:rPr>
                <w:lang w:val="id-ID"/>
              </w:rPr>
              <w:t>I</w:t>
            </w:r>
            <w:r w:rsidRPr="00B41072">
              <w:rPr>
                <w:lang w:val="id-ID"/>
              </w:rPr>
              <w:t>II-1)</w:t>
            </w:r>
          </w:p>
        </w:tc>
      </w:tr>
    </w:tbl>
    <w:p w14:paraId="06D1830C" w14:textId="306B89DD" w:rsidR="00D10440" w:rsidRPr="00B41072" w:rsidRDefault="001E0860" w:rsidP="002F6707">
      <w:pPr>
        <w:pStyle w:val="ListParagraph"/>
        <w:rPr>
          <w:lang w:val="id-ID"/>
        </w:rPr>
      </w:pPr>
      <w:r w:rsidRPr="00B41072">
        <w:rPr>
          <w:lang w:val="id-ID"/>
        </w:rPr>
        <w:t xml:space="preserve">Di mana </w:t>
      </w:r>
      <m:oMath>
        <m:r>
          <w:rPr>
            <w:rFonts w:ascii="Cambria Math" w:hAnsi="Cambria Math"/>
            <w:lang w:val="id-ID"/>
          </w:rPr>
          <m:t>u</m:t>
        </m:r>
      </m:oMath>
      <w:r w:rsidRPr="00B41072">
        <w:rPr>
          <w:lang w:val="id-ID"/>
        </w:rPr>
        <w:t xml:space="preserve"> dan </w:t>
      </w:r>
      <m:oMath>
        <m:r>
          <w:rPr>
            <w:rFonts w:ascii="Cambria Math" w:hAnsi="Cambria Math"/>
            <w:lang w:val="id-ID"/>
          </w:rPr>
          <m:t>v</m:t>
        </m:r>
      </m:oMath>
      <w:r w:rsidRPr="00B41072">
        <w:rPr>
          <w:lang w:val="id-ID"/>
        </w:rPr>
        <w:t xml:space="preserve"> merupakan dua buah kalimat, </w:t>
      </w:r>
      <m:oMath>
        <m:r>
          <w:rPr>
            <w:rFonts w:ascii="Cambria Math" w:hAnsi="Cambria Math"/>
            <w:lang w:val="id-ID"/>
          </w:rPr>
          <m:t>s(u)</m:t>
        </m:r>
      </m:oMath>
      <w:r w:rsidRPr="00B41072">
        <w:rPr>
          <w:lang w:val="id-ID"/>
        </w:rPr>
        <w:t xml:space="preserve"> merupakan skor personalisasi untuk kalimat </w:t>
      </w:r>
      <m:oMath>
        <m:r>
          <w:rPr>
            <w:rFonts w:ascii="Cambria Math" w:hAnsi="Cambria Math"/>
            <w:lang w:val="id-ID"/>
          </w:rPr>
          <m:t>u</m:t>
        </m:r>
      </m:oMath>
      <w:r w:rsidR="000671A2" w:rsidRPr="00B41072">
        <w:rPr>
          <w:lang w:val="id-ID"/>
        </w:rPr>
        <w:t xml:space="preserve">, dan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ADG</m:t>
            </m:r>
          </m:sub>
        </m:sSub>
        <m:r>
          <w:rPr>
            <w:rFonts w:ascii="Cambria Math" w:hAnsi="Cambria Math"/>
            <w:lang w:val="id-ID"/>
          </w:rPr>
          <m:t>(u,v)</m:t>
        </m:r>
      </m:oMath>
      <w:r w:rsidR="000671A2" w:rsidRPr="00B41072">
        <w:rPr>
          <w:lang w:val="id-ID"/>
        </w:rPr>
        <w:t xml:space="preserve"> merupakan bobot </w:t>
      </w:r>
      <w:r w:rsidR="00CD4790" w:rsidRPr="00B41072">
        <w:rPr>
          <w:lang w:val="id-ID"/>
        </w:rPr>
        <w:t xml:space="preserve">antara kalimat </w:t>
      </w:r>
      <m:oMath>
        <m:r>
          <w:rPr>
            <w:rFonts w:ascii="Cambria Math" w:hAnsi="Cambria Math"/>
            <w:lang w:val="id-ID"/>
          </w:rPr>
          <m:t>u</m:t>
        </m:r>
      </m:oMath>
      <w:r w:rsidR="00CD4790" w:rsidRPr="00B41072">
        <w:rPr>
          <w:lang w:val="id-ID"/>
        </w:rPr>
        <w:t xml:space="preserve"> dan kalimat </w:t>
      </w:r>
      <m:oMath>
        <m:r>
          <w:rPr>
            <w:rFonts w:ascii="Cambria Math" w:hAnsi="Cambria Math"/>
            <w:lang w:val="id-ID"/>
          </w:rPr>
          <m:t>v</m:t>
        </m:r>
      </m:oMath>
      <w:r w:rsidR="00CD4790" w:rsidRPr="00B41072">
        <w:rPr>
          <w:lang w:val="id-ID"/>
        </w:rPr>
        <w:t xml:space="preserve"> pada graf </w:t>
      </w:r>
      <w:r w:rsidR="000671A2" w:rsidRPr="00B41072">
        <w:rPr>
          <w:lang w:val="id-ID"/>
        </w:rPr>
        <w:t>ADG</w:t>
      </w:r>
      <w:r w:rsidR="00CD4790" w:rsidRPr="00B41072">
        <w:rPr>
          <w:lang w:val="id-ID"/>
        </w:rPr>
        <w:t>.</w:t>
      </w:r>
    </w:p>
    <w:p w14:paraId="6500AA16" w14:textId="611F4CD3" w:rsidR="004D57A1" w:rsidRPr="00B41072" w:rsidRDefault="004D57A1" w:rsidP="004D57A1">
      <w:pPr>
        <w:pStyle w:val="Caption"/>
        <w:jc w:val="center"/>
        <w:rPr>
          <w:lang w:val="id-ID"/>
        </w:rPr>
      </w:pPr>
      <w:bookmarkStart w:id="78" w:name="_Toc502435587"/>
      <w:r w:rsidRPr="00B41072">
        <w:rPr>
          <w:lang w:val="id-ID"/>
        </w:rPr>
        <w:lastRenderedPageBreak/>
        <w:t xml:space="preserve">Tabel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Tabel \* ARABIC \s 1 </w:instrText>
      </w:r>
      <w:r w:rsidRPr="00B41072">
        <w:rPr>
          <w:lang w:val="id-ID"/>
        </w:rPr>
        <w:fldChar w:fldCharType="separate"/>
      </w:r>
      <w:r w:rsidR="00877D79">
        <w:rPr>
          <w:noProof/>
          <w:lang w:val="id-ID"/>
        </w:rPr>
        <w:t>4</w:t>
      </w:r>
      <w:r w:rsidRPr="00B41072">
        <w:rPr>
          <w:lang w:val="id-ID"/>
        </w:rPr>
        <w:fldChar w:fldCharType="end"/>
      </w:r>
      <w:r w:rsidRPr="00B41072">
        <w:rPr>
          <w:lang w:val="id-ID"/>
        </w:rPr>
        <w:t>. Fitur Pembelajaran Regresi Linier Skor Personalisasi</w:t>
      </w:r>
      <w:bookmarkEnd w:id="78"/>
    </w:p>
    <w:tbl>
      <w:tblPr>
        <w:tblStyle w:val="TableGrid"/>
        <w:tblW w:w="7933" w:type="dxa"/>
        <w:tblLook w:val="04A0" w:firstRow="1" w:lastRow="0" w:firstColumn="1" w:lastColumn="0" w:noHBand="0" w:noVBand="1"/>
      </w:tblPr>
      <w:tblGrid>
        <w:gridCol w:w="510"/>
        <w:gridCol w:w="7423"/>
      </w:tblGrid>
      <w:tr w:rsidR="004D57A1" w:rsidRPr="00B41072" w14:paraId="58524E3B" w14:textId="77777777" w:rsidTr="002E2745">
        <w:trPr>
          <w:trHeight w:val="217"/>
          <w:tblHeader/>
        </w:trPr>
        <w:tc>
          <w:tcPr>
            <w:tcW w:w="355" w:type="dxa"/>
            <w:shd w:val="clear" w:color="auto" w:fill="D9D9D9" w:themeFill="background1" w:themeFillShade="D9"/>
          </w:tcPr>
          <w:p w14:paraId="6589FAF0" w14:textId="77777777" w:rsidR="004D57A1" w:rsidRPr="00B41072" w:rsidRDefault="004D57A1" w:rsidP="00195AA4">
            <w:pPr>
              <w:spacing w:before="0" w:after="0" w:line="240" w:lineRule="auto"/>
              <w:jc w:val="center"/>
              <w:rPr>
                <w:lang w:val="id-ID"/>
              </w:rPr>
            </w:pPr>
            <w:r w:rsidRPr="00B41072">
              <w:rPr>
                <w:lang w:val="id-ID"/>
              </w:rPr>
              <w:t>No</w:t>
            </w:r>
          </w:p>
        </w:tc>
        <w:tc>
          <w:tcPr>
            <w:tcW w:w="7578" w:type="dxa"/>
            <w:shd w:val="clear" w:color="auto" w:fill="D9D9D9" w:themeFill="background1" w:themeFillShade="D9"/>
          </w:tcPr>
          <w:p w14:paraId="796CA712" w14:textId="77777777" w:rsidR="004D57A1" w:rsidRPr="00B41072" w:rsidRDefault="004D57A1" w:rsidP="00195AA4">
            <w:pPr>
              <w:spacing w:before="0" w:after="0" w:line="240" w:lineRule="auto"/>
              <w:jc w:val="center"/>
              <w:rPr>
                <w:lang w:val="id-ID"/>
              </w:rPr>
            </w:pPr>
            <w:r w:rsidRPr="00B41072">
              <w:rPr>
                <w:lang w:val="id-ID"/>
              </w:rPr>
              <w:t>Fitur</w:t>
            </w:r>
          </w:p>
        </w:tc>
      </w:tr>
      <w:tr w:rsidR="004D57A1" w:rsidRPr="00B41072" w14:paraId="69EAA656" w14:textId="77777777" w:rsidTr="00195AA4">
        <w:tc>
          <w:tcPr>
            <w:tcW w:w="355" w:type="dxa"/>
          </w:tcPr>
          <w:p w14:paraId="68900E77" w14:textId="77777777" w:rsidR="004D57A1" w:rsidRPr="00B41072" w:rsidRDefault="004D57A1" w:rsidP="00195AA4">
            <w:pPr>
              <w:spacing w:before="0" w:after="0" w:line="240" w:lineRule="auto"/>
              <w:jc w:val="left"/>
              <w:rPr>
                <w:lang w:val="id-ID"/>
              </w:rPr>
            </w:pPr>
            <w:r w:rsidRPr="00B41072">
              <w:rPr>
                <w:lang w:val="id-ID"/>
              </w:rPr>
              <w:t>1</w:t>
            </w:r>
          </w:p>
        </w:tc>
        <w:tc>
          <w:tcPr>
            <w:tcW w:w="7578" w:type="dxa"/>
          </w:tcPr>
          <w:p w14:paraId="7987CDAF" w14:textId="00759400" w:rsidR="004D57A1" w:rsidRPr="00B41072" w:rsidRDefault="004D57A1" w:rsidP="00195AA4">
            <w:pPr>
              <w:spacing w:before="0" w:after="0" w:line="240" w:lineRule="auto"/>
              <w:jc w:val="left"/>
              <w:rPr>
                <w:lang w:val="id-ID"/>
              </w:rPr>
            </w:pPr>
            <w:r w:rsidRPr="00B41072">
              <w:rPr>
                <w:lang w:val="id-ID"/>
              </w:rPr>
              <w:t xml:space="preserve">Posisi </w:t>
            </w:r>
            <w:r w:rsidR="008A2819" w:rsidRPr="00B41072">
              <w:rPr>
                <w:lang w:val="id-ID"/>
              </w:rPr>
              <w:t>kalimat</w:t>
            </w:r>
          </w:p>
        </w:tc>
      </w:tr>
      <w:tr w:rsidR="004D57A1" w:rsidRPr="00B41072" w14:paraId="3C3D99B8" w14:textId="77777777" w:rsidTr="00195AA4">
        <w:tc>
          <w:tcPr>
            <w:tcW w:w="355" w:type="dxa"/>
          </w:tcPr>
          <w:p w14:paraId="69FC2381" w14:textId="77777777" w:rsidR="004D57A1" w:rsidRPr="00B41072" w:rsidRDefault="004D57A1" w:rsidP="00195AA4">
            <w:pPr>
              <w:spacing w:before="0" w:after="0" w:line="240" w:lineRule="auto"/>
              <w:jc w:val="left"/>
              <w:rPr>
                <w:lang w:val="id-ID"/>
              </w:rPr>
            </w:pPr>
            <w:r w:rsidRPr="00B41072">
              <w:rPr>
                <w:lang w:val="id-ID"/>
              </w:rPr>
              <w:t>2</w:t>
            </w:r>
          </w:p>
        </w:tc>
        <w:tc>
          <w:tcPr>
            <w:tcW w:w="7578" w:type="dxa"/>
          </w:tcPr>
          <w:p w14:paraId="08EB0C25" w14:textId="77777777" w:rsidR="004D57A1" w:rsidRPr="00B41072" w:rsidRDefault="004D57A1" w:rsidP="00195AA4">
            <w:pPr>
              <w:spacing w:before="0" w:after="0" w:line="240" w:lineRule="auto"/>
              <w:jc w:val="left"/>
              <w:rPr>
                <w:lang w:val="id-ID"/>
              </w:rPr>
            </w:pPr>
            <w:r w:rsidRPr="00B41072">
              <w:rPr>
                <w:lang w:val="id-ID"/>
              </w:rPr>
              <w:t>Apakah kalimat merupakan tiga kalimat pertama dokumen</w:t>
            </w:r>
          </w:p>
        </w:tc>
      </w:tr>
      <w:tr w:rsidR="004D57A1" w:rsidRPr="00B41072" w14:paraId="2354D6F3" w14:textId="77777777" w:rsidTr="00195AA4">
        <w:tc>
          <w:tcPr>
            <w:tcW w:w="355" w:type="dxa"/>
          </w:tcPr>
          <w:p w14:paraId="223EFD1D" w14:textId="77777777" w:rsidR="004D57A1" w:rsidRPr="00B41072" w:rsidRDefault="004D57A1" w:rsidP="00195AA4">
            <w:pPr>
              <w:spacing w:before="0" w:after="0" w:line="240" w:lineRule="auto"/>
              <w:jc w:val="left"/>
              <w:rPr>
                <w:lang w:val="id-ID"/>
              </w:rPr>
            </w:pPr>
            <w:r w:rsidRPr="00B41072">
              <w:rPr>
                <w:lang w:val="id-ID"/>
              </w:rPr>
              <w:t>3</w:t>
            </w:r>
          </w:p>
        </w:tc>
        <w:tc>
          <w:tcPr>
            <w:tcW w:w="7578" w:type="dxa"/>
          </w:tcPr>
          <w:p w14:paraId="65811022" w14:textId="77777777" w:rsidR="004D57A1" w:rsidRPr="00B41072" w:rsidRDefault="004D57A1" w:rsidP="00195AA4">
            <w:pPr>
              <w:spacing w:before="0" w:after="0" w:line="240" w:lineRule="auto"/>
              <w:jc w:val="left"/>
              <w:rPr>
                <w:lang w:val="id-ID"/>
              </w:rPr>
            </w:pPr>
            <w:r w:rsidRPr="00B41072">
              <w:rPr>
                <w:lang w:val="id-ID"/>
              </w:rPr>
              <w:t>Panjang kalimat</w:t>
            </w:r>
          </w:p>
        </w:tc>
      </w:tr>
      <w:tr w:rsidR="004D57A1" w:rsidRPr="00B41072" w14:paraId="2A8116BA" w14:textId="77777777" w:rsidTr="00195AA4">
        <w:tc>
          <w:tcPr>
            <w:tcW w:w="355" w:type="dxa"/>
          </w:tcPr>
          <w:p w14:paraId="08C6DFA7" w14:textId="77777777" w:rsidR="004D57A1" w:rsidRPr="00B41072" w:rsidRDefault="004D57A1" w:rsidP="00195AA4">
            <w:pPr>
              <w:spacing w:before="0" w:after="0" w:line="240" w:lineRule="auto"/>
              <w:jc w:val="left"/>
              <w:rPr>
                <w:lang w:val="id-ID"/>
              </w:rPr>
            </w:pPr>
            <w:r w:rsidRPr="00B41072">
              <w:rPr>
                <w:lang w:val="id-ID"/>
              </w:rPr>
              <w:t>4</w:t>
            </w:r>
          </w:p>
        </w:tc>
        <w:tc>
          <w:tcPr>
            <w:tcW w:w="7578" w:type="dxa"/>
          </w:tcPr>
          <w:p w14:paraId="507EC60F" w14:textId="77777777" w:rsidR="004D57A1" w:rsidRPr="00B41072" w:rsidRDefault="004D57A1" w:rsidP="00195AA4">
            <w:pPr>
              <w:spacing w:before="0" w:after="0" w:line="240" w:lineRule="auto"/>
              <w:jc w:val="left"/>
              <w:rPr>
                <w:lang w:val="id-ID"/>
              </w:rPr>
            </w:pPr>
            <w:r w:rsidRPr="00B41072">
              <w:rPr>
                <w:lang w:val="id-ID"/>
              </w:rPr>
              <w:t>Apakah panjang kalimat lebih dari 20</w:t>
            </w:r>
          </w:p>
        </w:tc>
      </w:tr>
      <w:tr w:rsidR="004D57A1" w:rsidRPr="00B41072" w14:paraId="19CAB9D1" w14:textId="77777777" w:rsidTr="00195AA4">
        <w:tc>
          <w:tcPr>
            <w:tcW w:w="355" w:type="dxa"/>
          </w:tcPr>
          <w:p w14:paraId="355198EA" w14:textId="77777777" w:rsidR="004D57A1" w:rsidRPr="00B41072" w:rsidRDefault="004D57A1" w:rsidP="00195AA4">
            <w:pPr>
              <w:spacing w:before="0" w:after="0" w:line="240" w:lineRule="auto"/>
              <w:jc w:val="left"/>
              <w:rPr>
                <w:lang w:val="id-ID"/>
              </w:rPr>
            </w:pPr>
            <w:r w:rsidRPr="00B41072">
              <w:rPr>
                <w:lang w:val="id-ID"/>
              </w:rPr>
              <w:t>5</w:t>
            </w:r>
          </w:p>
        </w:tc>
        <w:tc>
          <w:tcPr>
            <w:tcW w:w="7578" w:type="dxa"/>
          </w:tcPr>
          <w:p w14:paraId="16641D74" w14:textId="77777777" w:rsidR="004D57A1" w:rsidRPr="00B41072" w:rsidRDefault="004D57A1" w:rsidP="00195AA4">
            <w:pPr>
              <w:spacing w:before="0" w:after="0" w:line="240" w:lineRule="auto"/>
              <w:jc w:val="left"/>
              <w:rPr>
                <w:lang w:val="id-ID"/>
              </w:rPr>
            </w:pPr>
            <w:r w:rsidRPr="00B41072">
              <w:rPr>
                <w:lang w:val="id-ID"/>
              </w:rPr>
              <w:t xml:space="preserve">Jumlah </w:t>
            </w:r>
            <w:r w:rsidRPr="00B41072">
              <w:rPr>
                <w:i/>
                <w:lang w:val="id-ID"/>
              </w:rPr>
              <w:t xml:space="preserve">proper noun </w:t>
            </w:r>
            <w:r w:rsidRPr="00B41072">
              <w:rPr>
                <w:lang w:val="id-ID"/>
              </w:rPr>
              <w:t xml:space="preserve">yang ada pada kalimat </w:t>
            </w:r>
          </w:p>
        </w:tc>
      </w:tr>
      <w:tr w:rsidR="004D57A1" w:rsidRPr="00B41072" w14:paraId="747D7E4A" w14:textId="77777777" w:rsidTr="00195AA4">
        <w:tc>
          <w:tcPr>
            <w:tcW w:w="355" w:type="dxa"/>
          </w:tcPr>
          <w:p w14:paraId="11475621" w14:textId="77777777" w:rsidR="004D57A1" w:rsidRPr="00B41072" w:rsidRDefault="004D57A1" w:rsidP="00195AA4">
            <w:pPr>
              <w:spacing w:before="0" w:after="0" w:line="240" w:lineRule="auto"/>
              <w:jc w:val="left"/>
              <w:rPr>
                <w:lang w:val="id-ID"/>
              </w:rPr>
            </w:pPr>
            <w:r w:rsidRPr="00B41072">
              <w:rPr>
                <w:lang w:val="id-ID"/>
              </w:rPr>
              <w:t>6</w:t>
            </w:r>
          </w:p>
        </w:tc>
        <w:tc>
          <w:tcPr>
            <w:tcW w:w="7578" w:type="dxa"/>
          </w:tcPr>
          <w:p w14:paraId="78BFE33C" w14:textId="77777777" w:rsidR="004D57A1" w:rsidRPr="00B41072" w:rsidRDefault="004D57A1" w:rsidP="00195AA4">
            <w:pPr>
              <w:spacing w:before="0" w:after="0" w:line="240" w:lineRule="auto"/>
              <w:jc w:val="left"/>
              <w:rPr>
                <w:lang w:val="id-ID"/>
              </w:rPr>
            </w:pPr>
            <w:r w:rsidRPr="00B41072">
              <w:rPr>
                <w:lang w:val="id-ID"/>
              </w:rPr>
              <w:t>Jumlah kalimat lain yang mengacu kata kerja pada kalimat</w:t>
            </w:r>
          </w:p>
        </w:tc>
      </w:tr>
      <w:tr w:rsidR="004D57A1" w:rsidRPr="00B41072" w14:paraId="1648A782" w14:textId="77777777" w:rsidTr="00195AA4">
        <w:tc>
          <w:tcPr>
            <w:tcW w:w="355" w:type="dxa"/>
          </w:tcPr>
          <w:p w14:paraId="0D62C2B7" w14:textId="77777777" w:rsidR="004D57A1" w:rsidRPr="00B41072" w:rsidRDefault="004D57A1" w:rsidP="00195AA4">
            <w:pPr>
              <w:spacing w:before="0" w:after="0" w:line="240" w:lineRule="auto"/>
              <w:jc w:val="left"/>
              <w:rPr>
                <w:lang w:val="id-ID"/>
              </w:rPr>
            </w:pPr>
            <w:r w:rsidRPr="00B41072">
              <w:rPr>
                <w:lang w:val="id-ID"/>
              </w:rPr>
              <w:t>7</w:t>
            </w:r>
          </w:p>
        </w:tc>
        <w:tc>
          <w:tcPr>
            <w:tcW w:w="7578" w:type="dxa"/>
          </w:tcPr>
          <w:p w14:paraId="20D49444" w14:textId="77777777" w:rsidR="004D57A1" w:rsidRPr="00B41072" w:rsidRDefault="004D57A1" w:rsidP="00195AA4">
            <w:pPr>
              <w:spacing w:before="0" w:after="0" w:line="240" w:lineRule="auto"/>
              <w:jc w:val="left"/>
              <w:rPr>
                <w:lang w:val="id-ID"/>
              </w:rPr>
            </w:pPr>
            <w:r w:rsidRPr="00B41072">
              <w:rPr>
                <w:lang w:val="id-ID"/>
              </w:rPr>
              <w:t xml:space="preserve">Jumlah kalimat lain yang mengacu </w:t>
            </w:r>
            <w:r w:rsidRPr="00B41072">
              <w:rPr>
                <w:i/>
                <w:lang w:val="id-ID"/>
              </w:rPr>
              <w:t xml:space="preserve">proper noun </w:t>
            </w:r>
            <w:r w:rsidRPr="00B41072">
              <w:rPr>
                <w:lang w:val="id-ID"/>
              </w:rPr>
              <w:t>pada kalimat</w:t>
            </w:r>
          </w:p>
        </w:tc>
      </w:tr>
      <w:tr w:rsidR="004D57A1" w:rsidRPr="00B41072" w14:paraId="3137A2AD" w14:textId="77777777" w:rsidTr="00195AA4">
        <w:trPr>
          <w:trHeight w:val="70"/>
        </w:trPr>
        <w:tc>
          <w:tcPr>
            <w:tcW w:w="355" w:type="dxa"/>
          </w:tcPr>
          <w:p w14:paraId="7C4EDF8B" w14:textId="77777777" w:rsidR="004D57A1" w:rsidRPr="00B41072" w:rsidRDefault="004D57A1" w:rsidP="00195AA4">
            <w:pPr>
              <w:spacing w:before="0" w:after="0" w:line="240" w:lineRule="auto"/>
              <w:jc w:val="left"/>
              <w:rPr>
                <w:lang w:val="id-ID"/>
              </w:rPr>
            </w:pPr>
            <w:r w:rsidRPr="00B41072">
              <w:rPr>
                <w:lang w:val="id-ID"/>
              </w:rPr>
              <w:t>8</w:t>
            </w:r>
          </w:p>
        </w:tc>
        <w:tc>
          <w:tcPr>
            <w:tcW w:w="7578" w:type="dxa"/>
          </w:tcPr>
          <w:p w14:paraId="78E2D5F9" w14:textId="77777777" w:rsidR="004D57A1" w:rsidRPr="00B41072" w:rsidRDefault="004D57A1" w:rsidP="00195AA4">
            <w:pPr>
              <w:spacing w:before="0" w:after="0" w:line="240" w:lineRule="auto"/>
              <w:jc w:val="left"/>
              <w:rPr>
                <w:lang w:val="id-ID"/>
              </w:rPr>
            </w:pPr>
            <w:r w:rsidRPr="00B41072">
              <w:rPr>
                <w:lang w:val="id-ID"/>
              </w:rPr>
              <w:t xml:space="preserve">Jumlah kalimat lain yang mengacu </w:t>
            </w:r>
            <w:r w:rsidRPr="00B41072">
              <w:rPr>
                <w:i/>
                <w:lang w:val="id-ID"/>
              </w:rPr>
              <w:t>common noun</w:t>
            </w:r>
            <w:r w:rsidRPr="00B41072">
              <w:rPr>
                <w:lang w:val="id-ID"/>
              </w:rPr>
              <w:t xml:space="preserve"> pada kalimat</w:t>
            </w:r>
          </w:p>
        </w:tc>
      </w:tr>
    </w:tbl>
    <w:p w14:paraId="5210BCC3" w14:textId="7E858BA5" w:rsidR="00DF56FA" w:rsidRPr="00B41072" w:rsidRDefault="00DF56FA" w:rsidP="00DF56FA">
      <w:pPr>
        <w:pStyle w:val="Heading3"/>
        <w:rPr>
          <w:lang w:val="id-ID"/>
        </w:rPr>
      </w:pPr>
      <w:bookmarkStart w:id="79" w:name="_Toc502433499"/>
      <w:r w:rsidRPr="00B41072">
        <w:rPr>
          <w:lang w:val="id-ID"/>
        </w:rPr>
        <w:t>Komponen Graph Convolutional Network</w:t>
      </w:r>
      <w:bookmarkEnd w:id="79"/>
    </w:p>
    <w:p w14:paraId="0FAF298D" w14:textId="42633544" w:rsidR="00CB1F20" w:rsidRPr="00B41072" w:rsidRDefault="008C1D3D" w:rsidP="0078464F">
      <w:pPr>
        <w:rPr>
          <w:lang w:val="id-ID"/>
        </w:rPr>
      </w:pPr>
      <w:r w:rsidRPr="00B41072">
        <w:rPr>
          <w:lang w:val="id-ID"/>
        </w:rPr>
        <w:t xml:space="preserve">Komponen GCN akan menghasilkan </w:t>
      </w:r>
      <w:r w:rsidRPr="00B41072">
        <w:rPr>
          <w:i/>
          <w:lang w:val="id-ID"/>
        </w:rPr>
        <w:t>sentence embedding</w:t>
      </w:r>
      <w:r w:rsidR="00CD11CD" w:rsidRPr="00B41072">
        <w:rPr>
          <w:lang w:val="id-ID"/>
        </w:rPr>
        <w:t xml:space="preserve"> yang baru</w:t>
      </w:r>
      <w:r w:rsidR="00FE2DED" w:rsidRPr="00B41072">
        <w:rPr>
          <w:lang w:val="id-ID"/>
        </w:rPr>
        <w:t xml:space="preserve">. </w:t>
      </w:r>
      <w:r w:rsidR="00FE2DED" w:rsidRPr="00B41072">
        <w:rPr>
          <w:i/>
          <w:lang w:val="id-ID"/>
        </w:rPr>
        <w:t>S</w:t>
      </w:r>
      <w:r w:rsidR="0083493D" w:rsidRPr="00B41072">
        <w:rPr>
          <w:i/>
          <w:lang w:val="id-ID"/>
        </w:rPr>
        <w:t xml:space="preserve">entence embedding </w:t>
      </w:r>
      <w:r w:rsidR="0083493D" w:rsidRPr="00B41072">
        <w:rPr>
          <w:lang w:val="id-ID"/>
        </w:rPr>
        <w:t xml:space="preserve">yang dihasilkan GCN merupakan hasil perhitungan </w:t>
      </w:r>
      <w:r w:rsidR="0083493D" w:rsidRPr="00B41072">
        <w:rPr>
          <w:i/>
          <w:lang w:val="id-ID"/>
        </w:rPr>
        <w:t xml:space="preserve">sentence embedding </w:t>
      </w:r>
      <w:r w:rsidR="00EA7253" w:rsidRPr="00B41072">
        <w:rPr>
          <w:lang w:val="id-ID"/>
        </w:rPr>
        <w:t xml:space="preserve">dari GRU </w:t>
      </w:r>
      <w:r w:rsidR="0075789A" w:rsidRPr="00B41072">
        <w:rPr>
          <w:lang w:val="id-ID"/>
        </w:rPr>
        <w:t>beserta keterhubunga</w:t>
      </w:r>
      <w:r w:rsidR="00D35910" w:rsidRPr="00B41072">
        <w:rPr>
          <w:lang w:val="id-ID"/>
        </w:rPr>
        <w:t xml:space="preserve">n </w:t>
      </w:r>
      <w:r w:rsidR="00580362" w:rsidRPr="00B41072">
        <w:rPr>
          <w:lang w:val="id-ID"/>
        </w:rPr>
        <w:t xml:space="preserve">kalimat dari </w:t>
      </w:r>
      <w:r w:rsidR="00D35910" w:rsidRPr="00B41072">
        <w:rPr>
          <w:i/>
          <w:lang w:val="id-ID"/>
        </w:rPr>
        <w:t xml:space="preserve">sentence embedding </w:t>
      </w:r>
      <w:r w:rsidR="00D35910" w:rsidRPr="00B41072">
        <w:rPr>
          <w:lang w:val="id-ID"/>
        </w:rPr>
        <w:t xml:space="preserve">tersebut dengan </w:t>
      </w:r>
      <w:r w:rsidR="00A37F30" w:rsidRPr="00B41072">
        <w:rPr>
          <w:lang w:val="id-ID"/>
        </w:rPr>
        <w:t>kalimat</w:t>
      </w:r>
      <w:r w:rsidR="00D35910" w:rsidRPr="00B41072">
        <w:rPr>
          <w:lang w:val="id-ID"/>
        </w:rPr>
        <w:t xml:space="preserve"> lainnya</w:t>
      </w:r>
      <w:r w:rsidR="0083493D" w:rsidRPr="00B41072">
        <w:rPr>
          <w:lang w:val="id-ID"/>
        </w:rPr>
        <w:t xml:space="preserve">. </w:t>
      </w:r>
      <w:r w:rsidR="00D45AAB" w:rsidRPr="00B41072">
        <w:rPr>
          <w:lang w:val="id-ID"/>
        </w:rPr>
        <w:t xml:space="preserve">Gambar III.3 menggambarkan ilustrasi pembuatan </w:t>
      </w:r>
      <w:r w:rsidR="00D45AAB" w:rsidRPr="00B41072">
        <w:rPr>
          <w:i/>
          <w:lang w:val="id-ID"/>
        </w:rPr>
        <w:t xml:space="preserve">sentence embedding </w:t>
      </w:r>
      <w:r w:rsidR="005145D6" w:rsidRPr="00B41072">
        <w:rPr>
          <w:lang w:val="id-ID"/>
        </w:rPr>
        <w:t xml:space="preserve">GCN </w:t>
      </w:r>
      <w:r w:rsidR="00D45AAB" w:rsidRPr="00B41072">
        <w:rPr>
          <w:lang w:val="id-ID"/>
        </w:rPr>
        <w:t>dengan</w:t>
      </w:r>
      <w:r w:rsidR="00C07E33" w:rsidRPr="00B41072">
        <w:rPr>
          <w:lang w:val="id-ID"/>
        </w:rPr>
        <w:t xml:space="preserve"> topologi</w:t>
      </w:r>
      <w:r w:rsidR="00D45AAB" w:rsidRPr="00B41072">
        <w:rPr>
          <w:lang w:val="id-ID"/>
        </w:rPr>
        <w:t xml:space="preserve"> GCN. </w:t>
      </w:r>
      <w:r w:rsidR="00CB1F20" w:rsidRPr="00B41072">
        <w:rPr>
          <w:lang w:val="id-ID"/>
        </w:rPr>
        <w:t>Komponen GCN menerima dua buah masukan</w:t>
      </w:r>
      <w:r w:rsidR="001B5A18" w:rsidRPr="00B41072">
        <w:rPr>
          <w:lang w:val="id-ID"/>
        </w:rPr>
        <w:t xml:space="preserve"> sebagai beriku</w:t>
      </w:r>
      <w:r w:rsidR="007D4233" w:rsidRPr="00B41072">
        <w:rPr>
          <w:lang w:val="id-ID"/>
        </w:rPr>
        <w:t>t.</w:t>
      </w:r>
    </w:p>
    <w:p w14:paraId="4D118F23" w14:textId="6062C7E5" w:rsidR="004A5E92" w:rsidRPr="00B41072" w:rsidRDefault="00CB1F20" w:rsidP="00B87A1D">
      <w:pPr>
        <w:pStyle w:val="ListParagraph"/>
        <w:numPr>
          <w:ilvl w:val="0"/>
          <w:numId w:val="35"/>
        </w:numPr>
        <w:rPr>
          <w:lang w:val="id-ID"/>
        </w:rPr>
      </w:pPr>
      <w:r w:rsidRPr="00B41072">
        <w:rPr>
          <w:lang w:val="id-ID"/>
        </w:rPr>
        <w:t xml:space="preserve">Matriks </w:t>
      </w:r>
      <w:r w:rsidRPr="00B41072">
        <w:rPr>
          <w:i/>
          <w:lang w:val="id-ID"/>
        </w:rPr>
        <w:t xml:space="preserve">sentence embedding </w:t>
      </w:r>
      <w:r w:rsidRPr="00B41072">
        <w:rPr>
          <w:lang w:val="id-ID"/>
        </w:rPr>
        <w:t>GRU yang dihasilkan oleh GRU kalimat</w:t>
      </w:r>
      <w:r w:rsidR="009F7DD9" w:rsidRPr="00B41072">
        <w:rPr>
          <w:lang w:val="id-ID"/>
        </w:rPr>
        <w:t xml:space="preserve">, yaitu </w:t>
      </w:r>
      <m:oMath>
        <m:r>
          <w:rPr>
            <w:rFonts w:ascii="Cambria Math" w:hAnsi="Cambria Math"/>
            <w:lang w:val="id-ID"/>
          </w:rPr>
          <m:t>X∈</m:t>
        </m:r>
        <m:sSup>
          <m:sSupPr>
            <m:ctrlPr>
              <w:rPr>
                <w:rFonts w:ascii="Cambria Math" w:hAnsi="Cambria Math"/>
                <w:i/>
                <w:lang w:val="id-ID"/>
              </w:rPr>
            </m:ctrlPr>
          </m:sSupPr>
          <m:e>
            <m:r>
              <m:rPr>
                <m:scr m:val="double-struck"/>
              </m:rPr>
              <w:rPr>
                <w:rFonts w:ascii="Cambria Math" w:hAnsi="Cambria Math"/>
                <w:lang w:val="id-ID"/>
              </w:rPr>
              <m:t>R</m:t>
            </m:r>
          </m:e>
          <m:sup>
            <m:r>
              <w:rPr>
                <w:rFonts w:ascii="Cambria Math" w:hAnsi="Cambria Math"/>
                <w:lang w:val="id-ID"/>
              </w:rPr>
              <m:t>N×S</m:t>
            </m:r>
          </m:sup>
        </m:sSup>
      </m:oMath>
      <w:r w:rsidRPr="00B41072">
        <w:rPr>
          <w:lang w:val="id-ID"/>
        </w:rPr>
        <w:t>, di mana</w:t>
      </w:r>
      <w:r w:rsidR="00E678A6" w:rsidRPr="00B41072">
        <w:rPr>
          <w:lang w:val="id-ID"/>
        </w:rPr>
        <w:t xml:space="preserve"> </w:t>
      </w:r>
      <w:r w:rsidR="00D571D7" w:rsidRPr="00B41072">
        <w:rPr>
          <w:lang w:val="id-ID"/>
        </w:rPr>
        <w:t>N</w:t>
      </w:r>
      <w:r w:rsidR="00E678A6" w:rsidRPr="00B41072">
        <w:rPr>
          <w:lang w:val="id-ID"/>
        </w:rPr>
        <w:t xml:space="preserve"> merupakan jumlah </w:t>
      </w:r>
      <w:r w:rsidR="002A14B7" w:rsidRPr="00B41072">
        <w:rPr>
          <w:i/>
          <w:lang w:val="id-ID"/>
        </w:rPr>
        <w:t xml:space="preserve">sentence embedding </w:t>
      </w:r>
      <w:r w:rsidR="002A14B7" w:rsidRPr="00B41072">
        <w:rPr>
          <w:lang w:val="id-ID"/>
        </w:rPr>
        <w:t>GRU</w:t>
      </w:r>
      <w:r w:rsidR="00E678A6" w:rsidRPr="00B41072">
        <w:rPr>
          <w:lang w:val="id-ID"/>
        </w:rPr>
        <w:t xml:space="preserve"> dan </w:t>
      </w:r>
      <m:oMath>
        <m:r>
          <w:rPr>
            <w:rFonts w:ascii="Cambria Math" w:hAnsi="Cambria Math"/>
            <w:lang w:val="id-ID"/>
          </w:rPr>
          <m:t>S</m:t>
        </m:r>
      </m:oMath>
      <w:r w:rsidR="00E678A6" w:rsidRPr="00B41072">
        <w:rPr>
          <w:lang w:val="id-ID"/>
        </w:rPr>
        <w:t xml:space="preserve"> merupakan panjang </w:t>
      </w:r>
      <w:r w:rsidR="00DC71AA" w:rsidRPr="00B41072">
        <w:rPr>
          <w:lang w:val="id-ID"/>
        </w:rPr>
        <w:t xml:space="preserve">setiap </w:t>
      </w:r>
      <w:r w:rsidR="00E678A6" w:rsidRPr="00B41072">
        <w:rPr>
          <w:lang w:val="id-ID"/>
        </w:rPr>
        <w:t xml:space="preserve">vektor </w:t>
      </w:r>
      <w:r w:rsidR="00E678A6" w:rsidRPr="00B41072">
        <w:rPr>
          <w:i/>
          <w:lang w:val="id-ID"/>
        </w:rPr>
        <w:t xml:space="preserve">sentence embedding </w:t>
      </w:r>
      <w:r w:rsidR="00E678A6" w:rsidRPr="00B41072">
        <w:rPr>
          <w:lang w:val="id-ID"/>
        </w:rPr>
        <w:t>GRU.</w:t>
      </w:r>
      <w:r w:rsidR="002F6696" w:rsidRPr="00B41072">
        <w:rPr>
          <w:lang w:val="id-ID"/>
        </w:rPr>
        <w:t xml:space="preserve"> </w:t>
      </w:r>
      <m:oMath>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j</m:t>
            </m:r>
          </m:sup>
        </m:sSubSup>
      </m:oMath>
      <w:r w:rsidR="002F6696" w:rsidRPr="00B41072">
        <w:rPr>
          <w:lang w:val="id-ID"/>
        </w:rPr>
        <w:t xml:space="preserve"> merupakan elemen baris matrik</w:t>
      </w:r>
      <w:r w:rsidR="003B3D5A" w:rsidRPr="00B41072">
        <w:rPr>
          <w:lang w:val="id-ID"/>
        </w:rPr>
        <w:t xml:space="preserve">s </w:t>
      </w:r>
      <m:oMath>
        <m:r>
          <w:rPr>
            <w:rFonts w:ascii="Cambria Math" w:hAnsi="Cambria Math"/>
            <w:lang w:val="id-ID"/>
          </w:rPr>
          <m:t>X</m:t>
        </m:r>
      </m:oMath>
      <w:r w:rsidR="003B3D5A" w:rsidRPr="00B41072">
        <w:rPr>
          <w:lang w:val="id-ID"/>
        </w:rPr>
        <w:t xml:space="preserve"> </w:t>
      </w:r>
      <w:r w:rsidR="002F6696" w:rsidRPr="00B41072">
        <w:rPr>
          <w:lang w:val="id-ID"/>
        </w:rPr>
        <w:t xml:space="preserve">berupa </w:t>
      </w:r>
      <w:r w:rsidR="002F6696" w:rsidRPr="00B41072">
        <w:rPr>
          <w:i/>
          <w:lang w:val="id-ID"/>
        </w:rPr>
        <w:t xml:space="preserve">sentence embedding </w:t>
      </w:r>
      <w:r w:rsidR="002F6696" w:rsidRPr="00B41072">
        <w:rPr>
          <w:lang w:val="id-ID"/>
        </w:rPr>
        <w:t>kalimat ke-i dokumen ke-j.</w:t>
      </w:r>
    </w:p>
    <w:p w14:paraId="784016D3" w14:textId="22743E44" w:rsidR="00CE2D94" w:rsidRPr="00B41072" w:rsidRDefault="001D43EB" w:rsidP="00CE2D94">
      <w:pPr>
        <w:pStyle w:val="ListParagraph"/>
        <w:numPr>
          <w:ilvl w:val="0"/>
          <w:numId w:val="35"/>
        </w:numPr>
        <w:rPr>
          <w:lang w:val="id-ID"/>
        </w:rPr>
      </w:pPr>
      <w:r w:rsidRPr="00B41072">
        <w:rPr>
          <w:lang w:val="id-ID"/>
        </w:rPr>
        <w:t>Matriks ket</w:t>
      </w:r>
      <w:r w:rsidR="00A20F92">
        <w:rPr>
          <w:lang w:val="en-US"/>
        </w:rPr>
        <w:t>e</w:t>
      </w:r>
      <w:r w:rsidRPr="00B41072">
        <w:rPr>
          <w:lang w:val="id-ID"/>
        </w:rPr>
        <w:t>tangga</w:t>
      </w:r>
      <w:r w:rsidR="00A20F92">
        <w:rPr>
          <w:lang w:val="en-US"/>
        </w:rPr>
        <w:t>a</w:t>
      </w:r>
      <w:r w:rsidRPr="00B41072">
        <w:rPr>
          <w:lang w:val="id-ID"/>
        </w:rPr>
        <w:t>n antar kalimat</w:t>
      </w:r>
      <w:r w:rsidR="00A70CEE" w:rsidRPr="00B41072">
        <w:rPr>
          <w:lang w:val="id-ID"/>
        </w:rPr>
        <w:t xml:space="preserve">, yaitu </w:t>
      </w:r>
      <m:oMath>
        <m:r>
          <w:rPr>
            <w:rFonts w:ascii="Cambria Math" w:hAnsi="Cambria Math"/>
            <w:lang w:val="id-ID"/>
          </w:rPr>
          <m:t>A∈</m:t>
        </m:r>
        <m:sSup>
          <m:sSupPr>
            <m:ctrlPr>
              <w:rPr>
                <w:rFonts w:ascii="Cambria Math" w:hAnsi="Cambria Math"/>
                <w:i/>
                <w:lang w:val="id-ID"/>
              </w:rPr>
            </m:ctrlPr>
          </m:sSupPr>
          <m:e>
            <m:r>
              <m:rPr>
                <m:scr m:val="double-struck"/>
              </m:rPr>
              <w:rPr>
                <w:rFonts w:ascii="Cambria Math" w:hAnsi="Cambria Math"/>
                <w:lang w:val="id-ID"/>
              </w:rPr>
              <m:t>R</m:t>
            </m:r>
          </m:e>
          <m:sup>
            <m:r>
              <w:rPr>
                <w:rFonts w:ascii="Cambria Math" w:hAnsi="Cambria Math"/>
                <w:lang w:val="id-ID"/>
              </w:rPr>
              <m:t>N×N</m:t>
            </m:r>
          </m:sup>
        </m:sSup>
      </m:oMath>
      <w:r w:rsidR="00D571D7" w:rsidRPr="00B41072">
        <w:rPr>
          <w:lang w:val="id-ID"/>
        </w:rPr>
        <w:t xml:space="preserve">, di mana </w:t>
      </w:r>
      <m:oMath>
        <m:r>
          <w:rPr>
            <w:rFonts w:ascii="Cambria Math" w:hAnsi="Cambria Math"/>
            <w:lang w:val="id-ID"/>
          </w:rPr>
          <m:t>N</m:t>
        </m:r>
      </m:oMath>
      <w:r w:rsidR="00D571D7" w:rsidRPr="00B41072">
        <w:rPr>
          <w:lang w:val="id-ID"/>
        </w:rPr>
        <w:t xml:space="preserve"> merupakan jumlah kalimat pada seluruh dokumen</w:t>
      </w:r>
      <w:r w:rsidR="00B87A1D" w:rsidRPr="00B41072">
        <w:rPr>
          <w:lang w:val="id-ID"/>
        </w:rPr>
        <w:t>.</w:t>
      </w:r>
    </w:p>
    <w:p w14:paraId="65D71C7F" w14:textId="25D4E294" w:rsidR="000B5D9B" w:rsidRPr="00B41072" w:rsidRDefault="00CE2D94" w:rsidP="00CE2D94">
      <w:pPr>
        <w:rPr>
          <w:lang w:val="id-ID"/>
        </w:rPr>
      </w:pPr>
      <w:r w:rsidRPr="00B41072">
        <w:rPr>
          <w:lang w:val="id-ID"/>
        </w:rPr>
        <w:t>Kedua masukan kemudian diproses oleh GCN</w:t>
      </w:r>
      <w:r w:rsidR="00A85376" w:rsidRPr="00B41072">
        <w:rPr>
          <w:lang w:val="id-ID"/>
        </w:rPr>
        <w:t xml:space="preserve">. </w:t>
      </w:r>
      <w:r w:rsidR="007049CC" w:rsidRPr="00B41072">
        <w:rPr>
          <w:lang w:val="id-ID"/>
        </w:rPr>
        <w:t xml:space="preserve">Dengan pemrosesan GCN, setiap </w:t>
      </w:r>
      <w:r w:rsidR="00F9105D" w:rsidRPr="00B41072">
        <w:rPr>
          <w:lang w:val="id-ID"/>
        </w:rPr>
        <w:t xml:space="preserve">vektor </w:t>
      </w:r>
      <w:r w:rsidR="00F9105D" w:rsidRPr="00B41072">
        <w:rPr>
          <w:i/>
          <w:lang w:val="id-ID"/>
        </w:rPr>
        <w:t>sentence embedding</w:t>
      </w:r>
      <w:r w:rsidR="00F9105D" w:rsidRPr="00B41072">
        <w:rPr>
          <w:lang w:val="id-ID"/>
        </w:rPr>
        <w:t xml:space="preserve"> </w:t>
      </w:r>
      <m:oMath>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j</m:t>
            </m:r>
          </m:sup>
        </m:sSubSup>
        <m:r>
          <w:rPr>
            <w:rFonts w:ascii="Cambria Math" w:hAnsi="Cambria Math"/>
            <w:lang w:val="id-ID"/>
          </w:rPr>
          <m:t>∈</m:t>
        </m:r>
        <m:sSup>
          <m:sSupPr>
            <m:ctrlPr>
              <w:rPr>
                <w:rFonts w:ascii="Cambria Math" w:hAnsi="Cambria Math"/>
                <w:i/>
                <w:lang w:val="id-ID" w:eastAsia="en-US"/>
              </w:rPr>
            </m:ctrlPr>
          </m:sSupPr>
          <m:e>
            <m:r>
              <m:rPr>
                <m:scr m:val="double-struck"/>
              </m:rPr>
              <w:rPr>
                <w:rFonts w:ascii="Cambria Math" w:hAnsi="Cambria Math"/>
                <w:lang w:val="id-ID" w:eastAsia="en-US"/>
              </w:rPr>
              <m:t>R</m:t>
            </m:r>
            <m:ctrlPr>
              <w:rPr>
                <w:rFonts w:ascii="Cambria Math" w:hAnsi="Cambria Math"/>
                <w:i/>
                <w:lang w:val="id-ID"/>
              </w:rPr>
            </m:ctrlPr>
          </m:e>
          <m:sup>
            <m:r>
              <w:rPr>
                <w:rFonts w:ascii="Cambria Math" w:hAnsi="Cambria Math"/>
                <w:lang w:val="id-ID" w:eastAsia="en-US"/>
              </w:rPr>
              <m:t>S</m:t>
            </m:r>
          </m:sup>
        </m:sSup>
      </m:oMath>
      <w:r w:rsidR="004677D1" w:rsidRPr="00B41072">
        <w:rPr>
          <w:lang w:val="id-ID" w:eastAsia="en-US"/>
        </w:rPr>
        <w:t xml:space="preserve"> </w:t>
      </w:r>
      <w:r w:rsidR="00F9105D" w:rsidRPr="00B41072">
        <w:rPr>
          <w:lang w:val="id-ID"/>
        </w:rPr>
        <w:t xml:space="preserve">akan ditransformasi </w:t>
      </w:r>
      <w:r w:rsidR="001359FB" w:rsidRPr="00B41072">
        <w:rPr>
          <w:lang w:val="id-ID"/>
        </w:rPr>
        <w:t xml:space="preserve">menjadi vektor </w:t>
      </w:r>
      <w:r w:rsidR="001359FB" w:rsidRPr="00B41072">
        <w:rPr>
          <w:i/>
          <w:lang w:val="id-ID"/>
        </w:rPr>
        <w:t xml:space="preserve">sentence embedding </w:t>
      </w:r>
      <w:r w:rsidR="001359FB" w:rsidRPr="00B41072">
        <w:rPr>
          <w:lang w:val="id-ID"/>
        </w:rPr>
        <w:t xml:space="preserve">baru </w:t>
      </w:r>
      <m:oMath>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i</m:t>
            </m:r>
          </m:sub>
          <m:sup>
            <m:r>
              <w:rPr>
                <w:rFonts w:ascii="Cambria Math" w:hAnsi="Cambria Math"/>
                <w:lang w:val="id-ID"/>
              </w:rPr>
              <m:t>j</m:t>
            </m:r>
          </m:sup>
        </m:sSubSup>
        <m:r>
          <w:rPr>
            <w:rFonts w:ascii="Cambria Math" w:hAnsi="Cambria Math"/>
            <w:lang w:val="id-ID"/>
          </w:rPr>
          <m:t xml:space="preserve"> ∈</m:t>
        </m:r>
        <m:sSup>
          <m:sSupPr>
            <m:ctrlPr>
              <w:rPr>
                <w:rFonts w:ascii="Cambria Math" w:hAnsi="Cambria Math"/>
                <w:i/>
                <w:lang w:val="id-ID" w:eastAsia="en-US"/>
              </w:rPr>
            </m:ctrlPr>
          </m:sSupPr>
          <m:e>
            <m:r>
              <m:rPr>
                <m:scr m:val="double-struck"/>
              </m:rPr>
              <w:rPr>
                <w:rFonts w:ascii="Cambria Math" w:hAnsi="Cambria Math"/>
                <w:lang w:val="id-ID" w:eastAsia="en-US"/>
              </w:rPr>
              <m:t>R</m:t>
            </m:r>
            <m:ctrlPr>
              <w:rPr>
                <w:rFonts w:ascii="Cambria Math" w:hAnsi="Cambria Math"/>
                <w:i/>
                <w:lang w:val="id-ID"/>
              </w:rPr>
            </m:ctrlPr>
          </m:e>
          <m:sup>
            <m:r>
              <w:rPr>
                <w:rFonts w:ascii="Cambria Math" w:hAnsi="Cambria Math"/>
                <w:lang w:val="id-ID" w:eastAsia="en-US"/>
              </w:rPr>
              <m:t>F</m:t>
            </m:r>
          </m:sup>
        </m:sSup>
      </m:oMath>
      <w:r w:rsidR="001359FB" w:rsidRPr="00B41072">
        <w:rPr>
          <w:lang w:val="id-ID" w:eastAsia="en-US"/>
        </w:rPr>
        <w:t xml:space="preserve">, di mana </w:t>
      </w:r>
      <m:oMath>
        <m:r>
          <w:rPr>
            <w:rFonts w:ascii="Cambria Math" w:hAnsi="Cambria Math"/>
            <w:lang w:val="id-ID" w:eastAsia="en-US"/>
          </w:rPr>
          <m:t>F</m:t>
        </m:r>
      </m:oMath>
      <w:r w:rsidR="001359FB" w:rsidRPr="00B41072">
        <w:rPr>
          <w:lang w:val="id-ID" w:eastAsia="en-US"/>
        </w:rPr>
        <w:t xml:space="preserve"> merupa</w:t>
      </w:r>
      <w:r w:rsidR="00DA0196" w:rsidRPr="00B41072">
        <w:rPr>
          <w:lang w:val="id-ID" w:eastAsia="en-US"/>
        </w:rPr>
        <w:t>ka</w:t>
      </w:r>
      <w:r w:rsidR="00C03C67" w:rsidRPr="00B41072">
        <w:rPr>
          <w:lang w:val="id-ID" w:eastAsia="en-US"/>
        </w:rPr>
        <w:t>n</w:t>
      </w:r>
      <w:r w:rsidR="00DA0196" w:rsidRPr="00B41072">
        <w:rPr>
          <w:lang w:val="id-ID" w:eastAsia="en-US"/>
        </w:rPr>
        <w:t xml:space="preserve"> </w:t>
      </w:r>
      <w:r w:rsidR="001359FB" w:rsidRPr="00B41072">
        <w:rPr>
          <w:lang w:val="id-ID" w:eastAsia="en-US"/>
        </w:rPr>
        <w:t xml:space="preserve">panjang vektor </w:t>
      </w:r>
      <w:r w:rsidR="001359FB" w:rsidRPr="00B41072">
        <w:rPr>
          <w:i/>
          <w:lang w:val="id-ID" w:eastAsia="en-US"/>
        </w:rPr>
        <w:t xml:space="preserve">sentence embedding </w:t>
      </w:r>
      <w:r w:rsidR="001359FB" w:rsidRPr="00B41072">
        <w:rPr>
          <w:lang w:val="id-ID" w:eastAsia="en-US"/>
        </w:rPr>
        <w:t>keluaran GCN</w:t>
      </w:r>
      <w:r w:rsidR="000A6528" w:rsidRPr="00B41072">
        <w:rPr>
          <w:lang w:val="id-ID" w:eastAsia="en-US"/>
        </w:rPr>
        <w:t>.</w:t>
      </w:r>
      <w:r w:rsidR="001359FB" w:rsidRPr="00B41072">
        <w:rPr>
          <w:lang w:val="id-ID" w:eastAsia="en-US"/>
        </w:rPr>
        <w:t xml:space="preserve"> </w:t>
      </w:r>
      <m:oMath>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i</m:t>
            </m:r>
          </m:sub>
          <m:sup>
            <m:r>
              <w:rPr>
                <w:rFonts w:ascii="Cambria Math" w:hAnsi="Cambria Math"/>
                <w:lang w:val="id-ID"/>
              </w:rPr>
              <m:t>j</m:t>
            </m:r>
          </m:sup>
        </m:sSubSup>
        <m:r>
          <w:rPr>
            <w:rFonts w:ascii="Cambria Math" w:hAnsi="Cambria Math"/>
            <w:lang w:val="id-ID"/>
          </w:rPr>
          <m:t xml:space="preserve"> </m:t>
        </m:r>
      </m:oMath>
      <w:r w:rsidR="000F2E2E" w:rsidRPr="00B41072">
        <w:rPr>
          <w:lang w:val="id-ID"/>
        </w:rPr>
        <w:t xml:space="preserve">dibentuk dengan dari </w:t>
      </w:r>
      <m:oMath>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j</m:t>
            </m:r>
          </m:sup>
        </m:sSubSup>
      </m:oMath>
      <w:r w:rsidR="000F2E2E" w:rsidRPr="00B41072">
        <w:rPr>
          <w:lang w:val="id-ID"/>
        </w:rPr>
        <w:t xml:space="preserve"> dengan </w:t>
      </w:r>
      <w:r w:rsidR="00FA35B7" w:rsidRPr="00B41072">
        <w:rPr>
          <w:lang w:val="id-ID"/>
        </w:rPr>
        <w:t xml:space="preserve">perhitungan operasi konvolusi </w:t>
      </w:r>
      <w:r w:rsidR="005F20B9" w:rsidRPr="00B41072">
        <w:rPr>
          <w:lang w:val="id-ID"/>
        </w:rPr>
        <w:t xml:space="preserve">sebanyak </w:t>
      </w:r>
      <m:oMath>
        <m:r>
          <w:rPr>
            <w:rFonts w:ascii="Cambria Math" w:hAnsi="Cambria Math"/>
            <w:lang w:val="id-ID"/>
          </w:rPr>
          <m:t>L</m:t>
        </m:r>
      </m:oMath>
      <w:r w:rsidR="005F20B9" w:rsidRPr="00B41072">
        <w:rPr>
          <w:lang w:val="id-ID"/>
        </w:rPr>
        <w:t xml:space="preserve"> kali </w:t>
      </w:r>
      <w:r w:rsidR="00FA35B7" w:rsidRPr="00B41072">
        <w:rPr>
          <w:lang w:val="id-ID"/>
        </w:rPr>
        <w:t>terhadap</w:t>
      </w:r>
      <w:r w:rsidR="00F65381" w:rsidRPr="00B41072">
        <w:rPr>
          <w:lang w:val="id-ID"/>
        </w:rPr>
        <w:t xml:space="preserve"> vektor</w:t>
      </w:r>
      <w:r w:rsidR="00FA35B7" w:rsidRPr="00B41072">
        <w:rPr>
          <w:lang w:val="id-ID"/>
        </w:rPr>
        <w:t xml:space="preserve"> </w:t>
      </w:r>
      <m:oMath>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j</m:t>
            </m:r>
          </m:sup>
        </m:sSubSup>
      </m:oMath>
      <w:r w:rsidR="00691AD7" w:rsidRPr="00B41072">
        <w:rPr>
          <w:lang w:val="id-ID"/>
        </w:rPr>
        <w:t xml:space="preserve"> dan matriks </w:t>
      </w:r>
      <w:r w:rsidR="006D690B" w:rsidRPr="00B41072">
        <w:rPr>
          <w:lang w:val="id-ID"/>
        </w:rPr>
        <w:t xml:space="preserve">ketetanggan </w:t>
      </w:r>
      <m:oMath>
        <m:r>
          <w:rPr>
            <w:rFonts w:ascii="Cambria Math" w:hAnsi="Cambria Math"/>
            <w:lang w:val="id-ID"/>
          </w:rPr>
          <m:t>A</m:t>
        </m:r>
      </m:oMath>
      <w:r w:rsidR="005F20B9" w:rsidRPr="00B41072">
        <w:rPr>
          <w:lang w:val="id-ID"/>
        </w:rPr>
        <w:t xml:space="preserve">, di mana </w:t>
      </w:r>
      <m:oMath>
        <m:r>
          <w:rPr>
            <w:rFonts w:ascii="Cambria Math" w:hAnsi="Cambria Math"/>
            <w:lang w:val="id-ID"/>
          </w:rPr>
          <m:t>L</m:t>
        </m:r>
      </m:oMath>
      <w:r w:rsidR="005F20B9" w:rsidRPr="00B41072">
        <w:rPr>
          <w:lang w:val="id-ID"/>
        </w:rPr>
        <w:t xml:space="preserve"> merupakan jumlah lapisan pada GCN</w:t>
      </w:r>
      <w:r w:rsidR="000F2E2E" w:rsidRPr="00B41072">
        <w:rPr>
          <w:lang w:val="id-ID"/>
        </w:rPr>
        <w:t>.</w:t>
      </w:r>
      <w:r w:rsidR="00BB55A5" w:rsidRPr="00B41072">
        <w:rPr>
          <w:lang w:val="id-ID"/>
        </w:rPr>
        <w:t xml:space="preserve"> </w:t>
      </w:r>
      <w:r w:rsidR="00DA6C59" w:rsidRPr="00B41072">
        <w:rPr>
          <w:lang w:val="id-ID" w:eastAsia="en-US"/>
        </w:rPr>
        <w:t>Dengan demikian</w:t>
      </w:r>
      <w:r w:rsidR="00DA6C59" w:rsidRPr="00B41072">
        <w:rPr>
          <w:lang w:val="id-ID"/>
        </w:rPr>
        <w:t>, k</w:t>
      </w:r>
      <w:r w:rsidR="00A85376" w:rsidRPr="00B41072">
        <w:rPr>
          <w:lang w:val="id-ID"/>
        </w:rPr>
        <w:t>eluaran dari GCN adalah matriks</w:t>
      </w:r>
      <w:r w:rsidR="007842B2" w:rsidRPr="00B41072">
        <w:rPr>
          <w:lang w:val="id-ID"/>
        </w:rPr>
        <w:t xml:space="preserve"> </w:t>
      </w:r>
      <m:oMath>
        <m:r>
          <w:rPr>
            <w:rFonts w:ascii="Cambria Math" w:hAnsi="Cambria Math"/>
            <w:lang w:val="id-ID"/>
          </w:rPr>
          <m:t>Z ∈</m:t>
        </m:r>
        <m:sSup>
          <m:sSupPr>
            <m:ctrlPr>
              <w:rPr>
                <w:rFonts w:ascii="Cambria Math" w:hAnsi="Cambria Math"/>
                <w:i/>
                <w:lang w:val="id-ID" w:eastAsia="en-US"/>
              </w:rPr>
            </m:ctrlPr>
          </m:sSupPr>
          <m:e>
            <m:r>
              <m:rPr>
                <m:scr m:val="double-struck"/>
              </m:rPr>
              <w:rPr>
                <w:rFonts w:ascii="Cambria Math" w:hAnsi="Cambria Math"/>
                <w:lang w:val="id-ID" w:eastAsia="en-US"/>
              </w:rPr>
              <m:t>R</m:t>
            </m:r>
            <m:ctrlPr>
              <w:rPr>
                <w:rFonts w:ascii="Cambria Math" w:hAnsi="Cambria Math"/>
                <w:i/>
                <w:lang w:val="id-ID"/>
              </w:rPr>
            </m:ctrlPr>
          </m:e>
          <m:sup>
            <m:r>
              <w:rPr>
                <w:rFonts w:ascii="Cambria Math" w:hAnsi="Cambria Math"/>
                <w:lang w:val="id-ID"/>
              </w:rPr>
              <m:t>N×F</m:t>
            </m:r>
          </m:sup>
        </m:sSup>
      </m:oMath>
      <w:r w:rsidR="00A85376" w:rsidRPr="00B41072">
        <w:rPr>
          <w:lang w:val="id-ID"/>
        </w:rPr>
        <w:t>, di mana</w:t>
      </w:r>
      <m:oMath>
        <m:r>
          <w:rPr>
            <w:rFonts w:ascii="Cambria Math" w:hAnsi="Cambria Math"/>
            <w:lang w:val="id-ID"/>
          </w:rPr>
          <m:t xml:space="preserve"> N</m:t>
        </m:r>
      </m:oMath>
      <w:r w:rsidR="00A85376" w:rsidRPr="00B41072">
        <w:rPr>
          <w:lang w:val="id-ID"/>
        </w:rPr>
        <w:t xml:space="preserve"> adalah jumlah </w:t>
      </w:r>
      <w:r w:rsidR="00646985" w:rsidRPr="00B41072">
        <w:rPr>
          <w:lang w:val="id-ID"/>
        </w:rPr>
        <w:t>seluruh kalimat.</w:t>
      </w:r>
    </w:p>
    <w:p w14:paraId="7D738280" w14:textId="0F8C8D02" w:rsidR="00C0407D" w:rsidRPr="00B41072" w:rsidRDefault="000B5D9B" w:rsidP="00CE2D94">
      <w:pPr>
        <w:rPr>
          <w:lang w:val="id-ID"/>
        </w:rPr>
      </w:pPr>
      <w:r w:rsidRPr="00B41072">
        <w:rPr>
          <w:lang w:val="id-ID"/>
        </w:rPr>
        <w:lastRenderedPageBreak/>
        <w:t xml:space="preserve">Pada eksperimen ini, jumlah lapisan GCN yang akan digunakan adalah </w:t>
      </w:r>
      <w:r w:rsidR="00E05D54" w:rsidRPr="00B41072">
        <w:rPr>
          <w:lang w:val="id-ID"/>
        </w:rPr>
        <w:t>tiga</w:t>
      </w:r>
      <w:r w:rsidRPr="00B41072">
        <w:rPr>
          <w:lang w:val="id-ID"/>
        </w:rPr>
        <w:t xml:space="preserve"> lapisan sesuai eksperimen Yasunaga (2017). </w:t>
      </w:r>
      <w:r w:rsidR="007842B2" w:rsidRPr="00B41072">
        <w:rPr>
          <w:lang w:val="id-ID"/>
        </w:rPr>
        <w:t>Berdasarkan</w:t>
      </w:r>
      <w:r w:rsidR="008A06A2" w:rsidRPr="00B41072">
        <w:rPr>
          <w:lang w:val="id-ID"/>
        </w:rPr>
        <w:t xml:space="preserve"> </w:t>
      </w:r>
      <w:r w:rsidR="00162D1A" w:rsidRPr="00B41072">
        <w:rPr>
          <w:lang w:val="id-ID"/>
        </w:rPr>
        <w:t>persamaan (II-</w:t>
      </w:r>
      <w:r w:rsidR="00A85376" w:rsidRPr="00B41072">
        <w:rPr>
          <w:lang w:val="id-ID"/>
        </w:rPr>
        <w:t>7</w:t>
      </w:r>
      <w:r w:rsidR="00162D1A" w:rsidRPr="00B41072">
        <w:rPr>
          <w:lang w:val="id-ID"/>
        </w:rPr>
        <w:t>)</w:t>
      </w:r>
      <w:r w:rsidR="00EB326D" w:rsidRPr="00B41072">
        <w:rPr>
          <w:lang w:val="id-ID"/>
        </w:rPr>
        <w:t xml:space="preserve">, maka </w:t>
      </w:r>
      <w:r w:rsidR="001C1D3F" w:rsidRPr="00B41072">
        <w:rPr>
          <w:lang w:val="id-ID"/>
        </w:rPr>
        <w:t xml:space="preserve">jika </w:t>
      </w:r>
      <m:oMath>
        <m:r>
          <w:rPr>
            <w:rFonts w:ascii="Cambria Math" w:hAnsi="Cambria Math"/>
            <w:lang w:val="id-ID"/>
          </w:rPr>
          <m:t>M=</m:t>
        </m:r>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D</m:t>
                </m:r>
              </m:e>
            </m:acc>
          </m:e>
          <m:sup>
            <m:r>
              <w:rPr>
                <w:rFonts w:ascii="Cambria Math" w:hAnsi="Cambria Math"/>
                <w:lang w:val="id-ID"/>
              </w:rPr>
              <m:t>-</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up>
        </m:sSup>
        <m:acc>
          <m:accPr>
            <m:chr m:val="̃"/>
            <m:ctrlPr>
              <w:rPr>
                <w:rFonts w:ascii="Cambria Math" w:hAnsi="Cambria Math"/>
                <w:i/>
                <w:lang w:val="id-ID"/>
              </w:rPr>
            </m:ctrlPr>
          </m:accPr>
          <m:e>
            <m:r>
              <w:rPr>
                <w:rFonts w:ascii="Cambria Math" w:hAnsi="Cambria Math"/>
                <w:lang w:val="id-ID"/>
              </w:rPr>
              <m:t>A</m:t>
            </m:r>
          </m:e>
        </m:acc>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D</m:t>
                </m:r>
              </m:e>
            </m:acc>
          </m:e>
          <m:sup>
            <m:r>
              <w:rPr>
                <w:rFonts w:ascii="Cambria Math" w:hAnsi="Cambria Math"/>
                <w:lang w:val="id-ID"/>
              </w:rPr>
              <m:t>-</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up>
        </m:sSup>
        <m:r>
          <w:rPr>
            <w:rFonts w:ascii="Cambria Math" w:hAnsi="Cambria Math"/>
            <w:lang w:val="id-ID"/>
          </w:rPr>
          <m:t xml:space="preserve">, </m:t>
        </m:r>
        <m:acc>
          <m:accPr>
            <m:chr m:val="̃"/>
            <m:ctrlPr>
              <w:rPr>
                <w:rFonts w:ascii="Cambria Math" w:hAnsi="Cambria Math"/>
                <w:i/>
                <w:lang w:val="id-ID"/>
              </w:rPr>
            </m:ctrlPr>
          </m:accPr>
          <m:e>
            <m:r>
              <w:rPr>
                <w:rFonts w:ascii="Cambria Math" w:hAnsi="Cambria Math"/>
                <w:lang w:val="id-ID"/>
              </w:rPr>
              <m:t>A</m:t>
            </m:r>
          </m:e>
        </m:acc>
        <m:r>
          <w:rPr>
            <w:rFonts w:ascii="Cambria Math" w:hAnsi="Cambria Math"/>
            <w:lang w:val="id-ID"/>
          </w:rPr>
          <m:t>=A+</m:t>
        </m:r>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N</m:t>
            </m:r>
          </m:sub>
        </m:sSub>
        <m:r>
          <w:rPr>
            <w:rFonts w:ascii="Cambria Math" w:hAnsi="Cambria Math"/>
            <w:lang w:val="id-ID"/>
          </w:rPr>
          <m:t xml:space="preserve">, </m:t>
        </m:r>
      </m:oMath>
      <w:r w:rsidR="00461CCA" w:rsidRPr="00B41072">
        <w:rPr>
          <w:lang w:val="id-ID"/>
        </w:rPr>
        <w:t xml:space="preserve">dan </w:t>
      </w:r>
      <m:oMath>
        <m:sSub>
          <m:sSubPr>
            <m:ctrlPr>
              <w:rPr>
                <w:rFonts w:ascii="Cambria Math" w:hAnsi="Cambria Math"/>
                <w:i/>
                <w:lang w:val="id-ID"/>
              </w:rPr>
            </m:ctrlPr>
          </m:sSubPr>
          <m:e>
            <m:acc>
              <m:accPr>
                <m:chr m:val="̃"/>
                <m:ctrlPr>
                  <w:rPr>
                    <w:rFonts w:ascii="Cambria Math" w:hAnsi="Cambria Math"/>
                    <w:i/>
                    <w:lang w:val="id-ID"/>
                  </w:rPr>
                </m:ctrlPr>
              </m:accPr>
              <m:e>
                <m:r>
                  <w:rPr>
                    <w:rFonts w:ascii="Cambria Math" w:hAnsi="Cambria Math"/>
                    <w:lang w:val="id-ID"/>
                  </w:rPr>
                  <m:t>D</m:t>
                </m:r>
              </m:e>
            </m:acc>
          </m:e>
          <m:sub>
            <m:r>
              <w:rPr>
                <w:rFonts w:ascii="Cambria Math" w:hAnsi="Cambria Math"/>
                <w:lang w:val="id-ID"/>
              </w:rPr>
              <m:t>ii</m:t>
            </m:r>
          </m:sub>
        </m:sSub>
        <m:r>
          <w:rPr>
            <w:rFonts w:ascii="Cambria Math" w:hAnsi="Cambria Math"/>
            <w:lang w:val="id-ID"/>
          </w:rPr>
          <m:t>=</m:t>
        </m:r>
        <m:sSub>
          <m:sSubPr>
            <m:ctrlPr>
              <w:rPr>
                <w:rFonts w:ascii="Cambria Math" w:hAnsi="Cambria Math"/>
                <w:i/>
                <w:lang w:val="id-ID"/>
              </w:rPr>
            </m:ctrlPr>
          </m:sSubPr>
          <m:e>
            <m:nary>
              <m:naryPr>
                <m:chr m:val="∑"/>
                <m:limLoc m:val="undOvr"/>
                <m:supHide m:val="1"/>
                <m:ctrlPr>
                  <w:rPr>
                    <w:rFonts w:ascii="Cambria Math" w:hAnsi="Cambria Math"/>
                    <w:i/>
                    <w:lang w:val="id-ID"/>
                  </w:rPr>
                </m:ctrlPr>
              </m:naryPr>
              <m:sub>
                <m:r>
                  <w:rPr>
                    <w:rFonts w:ascii="Cambria Math" w:hAnsi="Cambria Math"/>
                    <w:lang w:val="id-ID"/>
                  </w:rPr>
                  <m:t>j</m:t>
                </m:r>
              </m:sub>
              <m:sup/>
              <m:e>
                <m:acc>
                  <m:accPr>
                    <m:chr m:val="̃"/>
                    <m:ctrlPr>
                      <w:rPr>
                        <w:rFonts w:ascii="Cambria Math" w:hAnsi="Cambria Math"/>
                        <w:i/>
                        <w:lang w:val="id-ID"/>
                      </w:rPr>
                    </m:ctrlPr>
                  </m:accPr>
                  <m:e>
                    <m:r>
                      <w:rPr>
                        <w:rFonts w:ascii="Cambria Math" w:hAnsi="Cambria Math"/>
                        <w:lang w:val="id-ID"/>
                      </w:rPr>
                      <m:t>A</m:t>
                    </m:r>
                  </m:e>
                </m:acc>
              </m:e>
            </m:nary>
          </m:e>
          <m:sub>
            <m:r>
              <w:rPr>
                <w:rFonts w:ascii="Cambria Math" w:hAnsi="Cambria Math"/>
                <w:lang w:val="id-ID"/>
              </w:rPr>
              <m:t>ij</m:t>
            </m:r>
          </m:sub>
        </m:sSub>
      </m:oMath>
      <w:r w:rsidR="00A21109" w:rsidRPr="00B41072">
        <w:rPr>
          <w:lang w:val="id-ID"/>
        </w:rPr>
        <w:t>,</w:t>
      </w:r>
      <w:r w:rsidR="001C1D3F" w:rsidRPr="00B41072">
        <w:rPr>
          <w:lang w:val="id-ID"/>
        </w:rPr>
        <w:t xml:space="preserve"> </w:t>
      </w:r>
      <w:r w:rsidR="00CC5EDE" w:rsidRPr="00B41072">
        <w:rPr>
          <w:lang w:val="id-ID"/>
        </w:rPr>
        <w:t xml:space="preserve">hasil keluaran GCN sebanyak tiga </w:t>
      </w:r>
      <w:r w:rsidR="00C4430B" w:rsidRPr="00B41072">
        <w:rPr>
          <w:lang w:val="id-ID"/>
        </w:rPr>
        <w:t>lapisan</w:t>
      </w:r>
      <w:r w:rsidR="00CC5EDE" w:rsidRPr="00B41072">
        <w:rPr>
          <w:lang w:val="id-ID"/>
        </w:rPr>
        <w:t xml:space="preserve"> dihasilkan oleh persamaan (II</w:t>
      </w:r>
      <w:r w:rsidR="00317EE7" w:rsidRPr="00B41072">
        <w:rPr>
          <w:lang w:val="id-ID"/>
        </w:rPr>
        <w:t>I</w:t>
      </w:r>
      <w:r w:rsidR="00CC5EDE" w:rsidRPr="00B41072">
        <w:rPr>
          <w:lang w:val="id-ID"/>
        </w:rPr>
        <w:t>-</w:t>
      </w:r>
      <w:r w:rsidR="000A5564" w:rsidRPr="00B41072">
        <w:rPr>
          <w:lang w:val="id-ID"/>
        </w:rPr>
        <w:t>3</w:t>
      </w:r>
      <w:r w:rsidR="00CC5EDE" w:rsidRPr="00B41072">
        <w:rPr>
          <w:lang w:val="id-ID"/>
        </w:rPr>
        <w:t>)</w:t>
      </w:r>
      <w:r w:rsidR="002B0C6F" w:rsidRPr="00B41072">
        <w:rPr>
          <w:lang w:val="id-ID"/>
        </w:rPr>
        <w:t>.</w:t>
      </w:r>
    </w:p>
    <w:tbl>
      <w:tblPr>
        <w:tblStyle w:val="TableGrid"/>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1"/>
        <w:gridCol w:w="1036"/>
      </w:tblGrid>
      <w:tr w:rsidR="00C0407D" w:rsidRPr="00B41072" w14:paraId="6C459268" w14:textId="77777777" w:rsidTr="00A16EB0">
        <w:tc>
          <w:tcPr>
            <w:tcW w:w="4348" w:type="pct"/>
            <w:vAlign w:val="center"/>
          </w:tcPr>
          <w:p w14:paraId="53626CAC" w14:textId="710A1A4A" w:rsidR="00C0407D" w:rsidRPr="00B41072" w:rsidRDefault="00D5290A" w:rsidP="00D5290A">
            <w:pPr>
              <w:jc w:val="center"/>
              <w:rPr>
                <w:lang w:val="id-ID"/>
              </w:rPr>
            </w:pPr>
            <m:oMathPara>
              <m:oMath>
                <m:r>
                  <w:rPr>
                    <w:rFonts w:ascii="Cambria Math" w:hAnsi="Cambria Math"/>
                    <w:lang w:val="id-ID"/>
                  </w:rPr>
                  <m:t>Z=σ(M σ(M σ</m:t>
                </m:r>
                <m:sSup>
                  <m:sSupPr>
                    <m:ctrlPr>
                      <w:rPr>
                        <w:rFonts w:ascii="Cambria Math" w:hAnsi="Cambria Math"/>
                        <w:i/>
                        <w:lang w:val="id-ID"/>
                      </w:rPr>
                    </m:ctrlPr>
                  </m:sSupPr>
                  <m:e>
                    <m:r>
                      <w:rPr>
                        <w:rFonts w:ascii="Cambria Math" w:hAnsi="Cambria Math"/>
                        <w:lang w:val="id-ID"/>
                      </w:rPr>
                      <m:t>(MX</m:t>
                    </m:r>
                    <m:sSup>
                      <m:sSupPr>
                        <m:ctrlPr>
                          <w:rPr>
                            <w:rFonts w:ascii="Cambria Math" w:hAnsi="Cambria Math"/>
                            <w:i/>
                            <w:lang w:val="id-ID"/>
                          </w:rPr>
                        </m:ctrlPr>
                      </m:sSupPr>
                      <m:e>
                        <m:r>
                          <w:rPr>
                            <w:rFonts w:ascii="Cambria Math" w:hAnsi="Cambria Math"/>
                            <w:lang w:val="id-ID"/>
                          </w:rPr>
                          <m:t>W</m:t>
                        </m:r>
                      </m:e>
                      <m:sup>
                        <m:r>
                          <w:rPr>
                            <w:rFonts w:ascii="Cambria Math" w:hAnsi="Cambria Math"/>
                            <w:lang w:val="id-ID"/>
                          </w:rPr>
                          <m:t>(1)</m:t>
                        </m:r>
                      </m:sup>
                    </m:sSup>
                    <m:r>
                      <w:rPr>
                        <w:rFonts w:ascii="Cambria Math" w:hAnsi="Cambria Math"/>
                        <w:lang w:val="id-ID"/>
                      </w:rPr>
                      <m:t>) W</m:t>
                    </m:r>
                  </m:e>
                  <m:sup>
                    <m:d>
                      <m:dPr>
                        <m:ctrlPr>
                          <w:rPr>
                            <w:rFonts w:ascii="Cambria Math" w:hAnsi="Cambria Math"/>
                            <w:i/>
                            <w:lang w:val="id-ID"/>
                          </w:rPr>
                        </m:ctrlPr>
                      </m:dPr>
                      <m:e>
                        <m:r>
                          <w:rPr>
                            <w:rFonts w:ascii="Cambria Math" w:hAnsi="Cambria Math"/>
                            <w:lang w:val="id-ID"/>
                          </w:rPr>
                          <m:t>2</m:t>
                        </m:r>
                      </m:e>
                    </m:d>
                  </m:sup>
                </m:sSup>
                <m:r>
                  <w:rPr>
                    <w:rFonts w:ascii="Cambria Math" w:hAnsi="Cambria Math"/>
                    <w:lang w:val="id-ID"/>
                  </w:rPr>
                  <m:t>)</m:t>
                </m:r>
                <m:sSup>
                  <m:sSupPr>
                    <m:ctrlPr>
                      <w:rPr>
                        <w:rFonts w:ascii="Cambria Math" w:hAnsi="Cambria Math"/>
                        <w:i/>
                        <w:lang w:val="id-ID"/>
                      </w:rPr>
                    </m:ctrlPr>
                  </m:sSupPr>
                  <m:e>
                    <m:r>
                      <w:rPr>
                        <w:rFonts w:ascii="Cambria Math" w:hAnsi="Cambria Math"/>
                        <w:lang w:val="id-ID"/>
                      </w:rPr>
                      <m:t xml:space="preserve"> W</m:t>
                    </m:r>
                  </m:e>
                  <m:sup>
                    <m:d>
                      <m:dPr>
                        <m:ctrlPr>
                          <w:rPr>
                            <w:rFonts w:ascii="Cambria Math" w:hAnsi="Cambria Math"/>
                            <w:i/>
                            <w:lang w:val="id-ID"/>
                          </w:rPr>
                        </m:ctrlPr>
                      </m:dPr>
                      <m:e>
                        <m:r>
                          <w:rPr>
                            <w:rFonts w:ascii="Cambria Math" w:hAnsi="Cambria Math"/>
                            <w:lang w:val="id-ID"/>
                          </w:rPr>
                          <m:t>3</m:t>
                        </m:r>
                      </m:e>
                    </m:d>
                  </m:sup>
                </m:sSup>
                <m:r>
                  <w:rPr>
                    <w:rFonts w:ascii="Cambria Math" w:hAnsi="Cambria Math"/>
                    <w:lang w:val="id-ID"/>
                  </w:rPr>
                  <m:t>)</m:t>
                </m:r>
              </m:oMath>
            </m:oMathPara>
          </w:p>
        </w:tc>
        <w:tc>
          <w:tcPr>
            <w:tcW w:w="652" w:type="pct"/>
            <w:vAlign w:val="center"/>
          </w:tcPr>
          <w:p w14:paraId="01EFEC36" w14:textId="0B591159" w:rsidR="00C0407D" w:rsidRPr="00B41072" w:rsidRDefault="00C0407D" w:rsidP="00D5290A">
            <w:pPr>
              <w:jc w:val="center"/>
              <w:rPr>
                <w:lang w:val="id-ID"/>
              </w:rPr>
            </w:pPr>
            <w:r w:rsidRPr="00B41072">
              <w:rPr>
                <w:lang w:val="id-ID"/>
              </w:rPr>
              <w:t>(II</w:t>
            </w:r>
            <w:r w:rsidR="00703EEF" w:rsidRPr="00B41072">
              <w:rPr>
                <w:lang w:val="id-ID"/>
              </w:rPr>
              <w:t>I-</w:t>
            </w:r>
            <w:r w:rsidR="000A5564" w:rsidRPr="00B41072">
              <w:rPr>
                <w:lang w:val="id-ID"/>
              </w:rPr>
              <w:t>3</w:t>
            </w:r>
            <w:r w:rsidRPr="00B41072">
              <w:rPr>
                <w:lang w:val="id-ID"/>
              </w:rPr>
              <w:t>)</w:t>
            </w:r>
          </w:p>
        </w:tc>
      </w:tr>
    </w:tbl>
    <w:p w14:paraId="7BDE289D" w14:textId="0964ACC0" w:rsidR="00A16EB0" w:rsidRPr="00B41072" w:rsidRDefault="00CA6468" w:rsidP="00213682">
      <w:pPr>
        <w:pStyle w:val="ListParagraph"/>
        <w:ind w:left="0"/>
        <w:rPr>
          <w:lang w:val="id-ID"/>
        </w:rPr>
      </w:pPr>
      <w:r>
        <w:rPr>
          <w:noProof/>
        </w:rPr>
        <w:drawing>
          <wp:inline distT="0" distB="0" distL="0" distR="0" wp14:anchorId="0B1D213B" wp14:editId="6E5F538E">
            <wp:extent cx="5039995" cy="3006050"/>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3006050"/>
                    </a:xfrm>
                    <a:prstGeom prst="rect">
                      <a:avLst/>
                    </a:prstGeom>
                    <a:noFill/>
                    <a:ln>
                      <a:noFill/>
                    </a:ln>
                  </pic:spPr>
                </pic:pic>
              </a:graphicData>
            </a:graphic>
          </wp:inline>
        </w:drawing>
      </w:r>
    </w:p>
    <w:p w14:paraId="14C91070" w14:textId="56252C5A" w:rsidR="00A16EB0" w:rsidRPr="00B41072" w:rsidRDefault="00A16EB0" w:rsidP="00A16EB0">
      <w:pPr>
        <w:pStyle w:val="Caption"/>
        <w:ind w:left="0" w:firstLine="0"/>
        <w:jc w:val="center"/>
        <w:rPr>
          <w:lang w:val="id-ID"/>
        </w:rPr>
      </w:pPr>
      <w:bookmarkStart w:id="80" w:name="_Toc502433356"/>
      <w:r w:rsidRPr="00B41072">
        <w:rPr>
          <w:lang w:val="id-ID"/>
        </w:rPr>
        <w:t xml:space="preserve">Gambar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Gambar \* ARABIC \s 1 </w:instrText>
      </w:r>
      <w:r w:rsidRPr="00B41072">
        <w:rPr>
          <w:lang w:val="id-ID"/>
        </w:rPr>
        <w:fldChar w:fldCharType="separate"/>
      </w:r>
      <w:r w:rsidR="00877D79">
        <w:rPr>
          <w:noProof/>
          <w:lang w:val="id-ID"/>
        </w:rPr>
        <w:t>3</w:t>
      </w:r>
      <w:r w:rsidRPr="00B41072">
        <w:rPr>
          <w:lang w:val="id-ID"/>
        </w:rPr>
        <w:fldChar w:fldCharType="end"/>
      </w:r>
      <w:r w:rsidRPr="00B41072">
        <w:rPr>
          <w:lang w:val="id-ID"/>
        </w:rPr>
        <w:t>. Ilustrasi GCN dengan Satu Lapisan</w:t>
      </w:r>
      <w:bookmarkEnd w:id="80"/>
    </w:p>
    <w:p w14:paraId="7F36AD6A" w14:textId="29E86009" w:rsidR="00EB326D" w:rsidRPr="00B41072" w:rsidRDefault="00C4430B" w:rsidP="00CE2D94">
      <w:pPr>
        <w:rPr>
          <w:lang w:val="id-ID"/>
        </w:rPr>
      </w:pPr>
      <w:r w:rsidRPr="00B41072">
        <w:rPr>
          <w:lang w:val="id-ID"/>
        </w:rPr>
        <w:t>Di mana</w:t>
      </w:r>
      <m:oMath>
        <m:sSup>
          <m:sSupPr>
            <m:ctrlPr>
              <w:rPr>
                <w:rFonts w:ascii="Cambria Math" w:hAnsi="Cambria Math"/>
                <w:i/>
                <w:lang w:val="id-ID"/>
              </w:rPr>
            </m:ctrlPr>
          </m:sSupPr>
          <m:e>
            <m:r>
              <w:rPr>
                <w:rFonts w:ascii="Cambria Math" w:hAnsi="Cambria Math"/>
                <w:lang w:val="id-ID"/>
              </w:rPr>
              <m:t xml:space="preserve"> W</m:t>
            </m:r>
          </m:e>
          <m:sup>
            <m:d>
              <m:dPr>
                <m:ctrlPr>
                  <w:rPr>
                    <w:rFonts w:ascii="Cambria Math" w:hAnsi="Cambria Math"/>
                    <w:i/>
                    <w:lang w:val="id-ID"/>
                  </w:rPr>
                </m:ctrlPr>
              </m:dPr>
              <m:e>
                <m:r>
                  <w:rPr>
                    <w:rFonts w:ascii="Cambria Math" w:hAnsi="Cambria Math"/>
                    <w:lang w:val="id-ID"/>
                  </w:rPr>
                  <m:t>l</m:t>
                </m:r>
              </m:e>
            </m:d>
          </m:sup>
        </m:sSup>
        <m:r>
          <w:rPr>
            <w:rFonts w:ascii="Cambria Math" w:hAnsi="Cambria Math"/>
            <w:lang w:val="id-ID"/>
          </w:rPr>
          <m:t>∈</m:t>
        </m:r>
        <m:sSup>
          <m:sSupPr>
            <m:ctrlPr>
              <w:rPr>
                <w:rFonts w:ascii="Cambria Math" w:hAnsi="Cambria Math"/>
                <w:i/>
                <w:lang w:val="id-ID" w:eastAsia="en-US"/>
              </w:rPr>
            </m:ctrlPr>
          </m:sSupPr>
          <m:e>
            <m:r>
              <m:rPr>
                <m:scr m:val="double-struck"/>
              </m:rPr>
              <w:rPr>
                <w:rFonts w:ascii="Cambria Math" w:hAnsi="Cambria Math"/>
                <w:lang w:val="id-ID" w:eastAsia="en-US"/>
              </w:rPr>
              <m:t>R</m:t>
            </m:r>
            <m:ctrlPr>
              <w:rPr>
                <w:rFonts w:ascii="Cambria Math" w:hAnsi="Cambria Math"/>
                <w:i/>
                <w:lang w:val="id-ID"/>
              </w:rPr>
            </m:ctrlPr>
          </m:e>
          <m:sup>
            <m:r>
              <w:rPr>
                <w:rFonts w:ascii="Cambria Math" w:hAnsi="Cambria Math"/>
                <w:lang w:val="id-ID"/>
              </w:rPr>
              <m:t>S×P</m:t>
            </m:r>
          </m:sup>
        </m:sSup>
      </m:oMath>
      <w:r w:rsidR="009C3754" w:rsidRPr="00B41072">
        <w:rPr>
          <w:lang w:val="id-ID"/>
        </w:rPr>
        <w:t xml:space="preserve"> </w:t>
      </w:r>
      <w:r w:rsidRPr="00B41072">
        <w:rPr>
          <w:lang w:val="id-ID"/>
        </w:rPr>
        <w:t>merupakan bobot pada lapisan ke-</w:t>
      </w:r>
      <w:r w:rsidRPr="00B41072">
        <w:rPr>
          <w:i/>
          <w:lang w:val="id-ID"/>
        </w:rPr>
        <w:t>l</w:t>
      </w:r>
      <w:r w:rsidR="002E4246" w:rsidRPr="00B41072">
        <w:rPr>
          <w:i/>
          <w:lang w:val="id-ID"/>
        </w:rPr>
        <w:t xml:space="preserve"> </w:t>
      </w:r>
      <w:r w:rsidR="002E4246" w:rsidRPr="00B41072">
        <w:rPr>
          <w:lang w:val="id-ID"/>
        </w:rPr>
        <w:t>yang nilainya merupakan hasil pembelajaran</w:t>
      </w:r>
      <w:r w:rsidR="003E7675" w:rsidRPr="00B41072">
        <w:rPr>
          <w:lang w:val="id-ID"/>
        </w:rPr>
        <w:t xml:space="preserve">, </w:t>
      </w:r>
      <w:r w:rsidR="003E7675" w:rsidRPr="00B41072">
        <w:rPr>
          <w:color w:val="000000" w:themeColor="text1"/>
          <w:lang w:val="id-ID"/>
        </w:rPr>
        <w:t xml:space="preserve">dan </w:t>
      </w:r>
      <m:oMath>
        <m:r>
          <w:rPr>
            <w:rFonts w:ascii="Cambria Math" w:hAnsi="Cambria Math"/>
            <w:color w:val="000000" w:themeColor="text1"/>
            <w:szCs w:val="24"/>
            <w:lang w:val="id-ID" w:eastAsia="en-US"/>
          </w:rPr>
          <m:t>P</m:t>
        </m:r>
        <m:r>
          <w:rPr>
            <w:rFonts w:ascii="Cambria Math" w:hAnsi="Cambria Math"/>
            <w:color w:val="000000" w:themeColor="text1"/>
            <w:szCs w:val="24"/>
            <w:lang w:val="id-ID"/>
          </w:rPr>
          <m:t>∈</m:t>
        </m:r>
        <m:sSup>
          <m:sSupPr>
            <m:ctrlPr>
              <w:rPr>
                <w:rFonts w:ascii="Cambria Math" w:hAnsi="Cambria Math"/>
                <w:color w:val="000000" w:themeColor="text1"/>
                <w:szCs w:val="24"/>
                <w:shd w:val="clear" w:color="auto" w:fill="FFFFFF"/>
                <w:vertAlign w:val="superscript"/>
                <w:lang w:val="id-ID"/>
              </w:rPr>
            </m:ctrlPr>
          </m:sSupPr>
          <m:e>
            <m:r>
              <m:rPr>
                <m:scr m:val="double-struck"/>
                <m:sty m:val="p"/>
              </m:rPr>
              <w:rPr>
                <w:rFonts w:ascii="Cambria Math" w:hAnsi="Cambria Math"/>
                <w:color w:val="000000" w:themeColor="text1"/>
                <w:szCs w:val="24"/>
                <w:shd w:val="clear" w:color="auto" w:fill="FFFFFF"/>
                <w:lang w:val="id-ID"/>
              </w:rPr>
              <m:t>Z</m:t>
            </m:r>
            <m:ctrlPr>
              <w:rPr>
                <w:rFonts w:ascii="Cambria Math" w:hAnsi="Cambria Math"/>
                <w:i/>
                <w:color w:val="000000" w:themeColor="text1"/>
                <w:szCs w:val="24"/>
                <w:lang w:val="id-ID"/>
              </w:rPr>
            </m:ctrlPr>
          </m:e>
          <m:sup>
            <m:r>
              <m:rPr>
                <m:sty m:val="p"/>
              </m:rPr>
              <w:rPr>
                <w:rFonts w:ascii="Cambria Math" w:hAnsi="Cambria Math"/>
                <w:color w:val="000000" w:themeColor="text1"/>
                <w:szCs w:val="24"/>
                <w:shd w:val="clear" w:color="auto" w:fill="FFFFFF"/>
                <w:vertAlign w:val="superscript"/>
                <w:lang w:val="id-ID"/>
              </w:rPr>
              <m:t>+</m:t>
            </m:r>
          </m:sup>
        </m:sSup>
      </m:oMath>
      <w:r w:rsidR="003E7675" w:rsidRPr="00B41072">
        <w:rPr>
          <w:color w:val="000000" w:themeColor="text1"/>
          <w:szCs w:val="24"/>
          <w:shd w:val="clear" w:color="auto" w:fill="FFFFFF"/>
          <w:vertAlign w:val="superscript"/>
          <w:lang w:val="id-ID"/>
        </w:rPr>
        <w:t xml:space="preserve"> </w:t>
      </w:r>
      <w:r w:rsidR="003E7675" w:rsidRPr="00B41072">
        <w:rPr>
          <w:color w:val="000000" w:themeColor="text1"/>
          <w:szCs w:val="24"/>
          <w:shd w:val="clear" w:color="auto" w:fill="FFFFFF"/>
          <w:lang w:val="id-ID"/>
        </w:rPr>
        <w:t xml:space="preserve">merupakan dimensi fitur </w:t>
      </w:r>
      <w:r w:rsidR="00B0753A">
        <w:rPr>
          <w:color w:val="000000" w:themeColor="text1"/>
          <w:szCs w:val="24"/>
          <w:shd w:val="clear" w:color="auto" w:fill="FFFFFF"/>
        </w:rPr>
        <w:t xml:space="preserve">dari setiap simpul </w:t>
      </w:r>
      <w:r w:rsidR="003E7675" w:rsidRPr="00B41072">
        <w:rPr>
          <w:color w:val="000000" w:themeColor="text1"/>
          <w:szCs w:val="24"/>
          <w:shd w:val="clear" w:color="auto" w:fill="FFFFFF"/>
          <w:lang w:val="id-ID"/>
        </w:rPr>
        <w:t xml:space="preserve">yang dihasilkan </w:t>
      </w:r>
      <w:r w:rsidR="0097383F" w:rsidRPr="00B41072">
        <w:rPr>
          <w:color w:val="000000" w:themeColor="text1"/>
          <w:szCs w:val="24"/>
          <w:shd w:val="clear" w:color="auto" w:fill="FFFFFF"/>
          <w:lang w:val="id-ID"/>
        </w:rPr>
        <w:t>satu lapisan GCN</w:t>
      </w:r>
      <w:r w:rsidR="002E4246" w:rsidRPr="00B41072">
        <w:rPr>
          <w:color w:val="000000" w:themeColor="text1"/>
          <w:szCs w:val="24"/>
          <w:lang w:val="id-ID"/>
        </w:rPr>
        <w:t>.</w:t>
      </w:r>
      <w:r w:rsidR="00683AAB" w:rsidRPr="00B41072">
        <w:rPr>
          <w:color w:val="000000" w:themeColor="text1"/>
          <w:szCs w:val="24"/>
          <w:lang w:val="id-ID"/>
        </w:rPr>
        <w:t xml:space="preserve"> </w:t>
      </w:r>
      <w:r w:rsidR="005F5570" w:rsidRPr="00B41072">
        <w:rPr>
          <w:szCs w:val="24"/>
          <w:lang w:val="id-ID"/>
        </w:rPr>
        <w:t>Khusus</w:t>
      </w:r>
      <m:oMath>
        <m:sSup>
          <m:sSupPr>
            <m:ctrlPr>
              <w:rPr>
                <w:rFonts w:ascii="Cambria Math" w:hAnsi="Cambria Math"/>
                <w:i/>
                <w:lang w:val="id-ID"/>
              </w:rPr>
            </m:ctrlPr>
          </m:sSupPr>
          <m:e>
            <m:r>
              <w:rPr>
                <w:rFonts w:ascii="Cambria Math" w:hAnsi="Cambria Math"/>
                <w:lang w:val="id-ID"/>
              </w:rPr>
              <m:t xml:space="preserve"> W</m:t>
            </m:r>
          </m:e>
          <m:sup>
            <m:d>
              <m:dPr>
                <m:ctrlPr>
                  <w:rPr>
                    <w:rFonts w:ascii="Cambria Math" w:hAnsi="Cambria Math"/>
                    <w:i/>
                    <w:lang w:val="id-ID"/>
                  </w:rPr>
                </m:ctrlPr>
              </m:dPr>
              <m:e>
                <m:r>
                  <w:rPr>
                    <w:rFonts w:ascii="Cambria Math" w:hAnsi="Cambria Math"/>
                    <w:lang w:val="id-ID"/>
                  </w:rPr>
                  <m:t>3</m:t>
                </m:r>
              </m:e>
            </m:d>
          </m:sup>
        </m:sSup>
      </m:oMath>
      <w:r w:rsidR="005F5570" w:rsidRPr="00B41072">
        <w:rPr>
          <w:lang w:val="id-ID"/>
        </w:rPr>
        <w:t xml:space="preserve">, untuk menghasilkan keluaran dengan dimensi </w:t>
      </w:r>
      <m:oMath>
        <m:r>
          <w:rPr>
            <w:rFonts w:ascii="Cambria Math" w:hAnsi="Cambria Math"/>
            <w:lang w:val="id-ID"/>
          </w:rPr>
          <m:t>Z ∈</m:t>
        </m:r>
        <m:sSup>
          <m:sSupPr>
            <m:ctrlPr>
              <w:rPr>
                <w:rFonts w:ascii="Cambria Math" w:hAnsi="Cambria Math"/>
                <w:i/>
                <w:lang w:val="id-ID" w:eastAsia="en-US"/>
              </w:rPr>
            </m:ctrlPr>
          </m:sSupPr>
          <m:e>
            <m:r>
              <m:rPr>
                <m:scr m:val="double-struck"/>
              </m:rPr>
              <w:rPr>
                <w:rFonts w:ascii="Cambria Math" w:hAnsi="Cambria Math"/>
                <w:lang w:val="id-ID" w:eastAsia="en-US"/>
              </w:rPr>
              <m:t>R</m:t>
            </m:r>
            <m:ctrlPr>
              <w:rPr>
                <w:rFonts w:ascii="Cambria Math" w:hAnsi="Cambria Math"/>
                <w:i/>
                <w:lang w:val="id-ID"/>
              </w:rPr>
            </m:ctrlPr>
          </m:e>
          <m:sup>
            <m:r>
              <w:rPr>
                <w:rFonts w:ascii="Cambria Math" w:hAnsi="Cambria Math"/>
                <w:lang w:val="id-ID"/>
              </w:rPr>
              <m:t>N×F</m:t>
            </m:r>
          </m:sup>
        </m:sSup>
      </m:oMath>
      <w:r w:rsidR="005F5570" w:rsidRPr="00B41072">
        <w:rPr>
          <w:lang w:val="id-ID"/>
        </w:rPr>
        <w:t>, maka</w:t>
      </w:r>
      <w:r w:rsidR="00AA4ECE" w:rsidRPr="00B41072">
        <w:rPr>
          <w:lang w:val="id-ID"/>
        </w:rPr>
        <w:t xml:space="preserve"> nilai</w:t>
      </w:r>
      <w:r w:rsidR="005F5570" w:rsidRPr="00B41072">
        <w:rPr>
          <w:lang w:val="id-ID"/>
        </w:rPr>
        <w:t xml:space="preserve"> </w:t>
      </w:r>
      <m:oMath>
        <m:r>
          <w:rPr>
            <w:rFonts w:ascii="Cambria Math" w:hAnsi="Cambria Math"/>
            <w:lang w:val="id-ID"/>
          </w:rPr>
          <m:t>P=F.</m:t>
        </m:r>
        <m:r>
          <w:rPr>
            <w:rFonts w:ascii="Cambria Math" w:hAnsi="Cambria Math"/>
            <w:lang w:val="id-ID" w:eastAsia="en-US"/>
          </w:rPr>
          <m:t xml:space="preserve"> </m:t>
        </m:r>
      </m:oMath>
      <w:r w:rsidR="002E4246" w:rsidRPr="00B41072">
        <w:rPr>
          <w:lang w:val="id-ID"/>
        </w:rPr>
        <w:t xml:space="preserve">Karena terdapat tiga lapisan, maka </w:t>
      </w:r>
      <w:r w:rsidR="00390390" w:rsidRPr="00B41072">
        <w:rPr>
          <w:lang w:val="id-ID"/>
        </w:rPr>
        <w:t xml:space="preserve">jumlah bobot yang harus dipelajari pada komponen GCN ada 3 buah, yaitu </w:t>
      </w:r>
      <m:oMath>
        <m:sSup>
          <m:sSupPr>
            <m:ctrlPr>
              <w:rPr>
                <w:rFonts w:ascii="Cambria Math" w:hAnsi="Cambria Math"/>
                <w:i/>
                <w:lang w:val="id-ID"/>
              </w:rPr>
            </m:ctrlPr>
          </m:sSupPr>
          <m:e>
            <m:r>
              <w:rPr>
                <w:rFonts w:ascii="Cambria Math" w:hAnsi="Cambria Math"/>
                <w:lang w:val="id-ID"/>
              </w:rPr>
              <m:t xml:space="preserve"> W</m:t>
            </m:r>
          </m:e>
          <m:sup>
            <m:d>
              <m:dPr>
                <m:ctrlPr>
                  <w:rPr>
                    <w:rFonts w:ascii="Cambria Math" w:hAnsi="Cambria Math"/>
                    <w:i/>
                    <w:lang w:val="id-ID"/>
                  </w:rPr>
                </m:ctrlPr>
              </m:dPr>
              <m:e>
                <m:r>
                  <w:rPr>
                    <w:rFonts w:ascii="Cambria Math" w:hAnsi="Cambria Math"/>
                    <w:lang w:val="id-ID"/>
                  </w:rPr>
                  <m:t>1</m:t>
                </m:r>
              </m:e>
            </m:d>
          </m:sup>
        </m:sSup>
      </m:oMath>
      <w:r w:rsidR="00390390" w:rsidRPr="00B41072">
        <w:rPr>
          <w:lang w:val="id-ID"/>
        </w:rPr>
        <w:t xml:space="preserve">, </w:t>
      </w:r>
      <m:oMath>
        <m:sSup>
          <m:sSupPr>
            <m:ctrlPr>
              <w:rPr>
                <w:rFonts w:ascii="Cambria Math" w:hAnsi="Cambria Math"/>
                <w:i/>
                <w:lang w:val="id-ID"/>
              </w:rPr>
            </m:ctrlPr>
          </m:sSupPr>
          <m:e>
            <m:r>
              <w:rPr>
                <w:rFonts w:ascii="Cambria Math" w:hAnsi="Cambria Math"/>
                <w:lang w:val="id-ID"/>
              </w:rPr>
              <m:t xml:space="preserve"> W</m:t>
            </m:r>
          </m:e>
          <m:sup>
            <m:d>
              <m:dPr>
                <m:ctrlPr>
                  <w:rPr>
                    <w:rFonts w:ascii="Cambria Math" w:hAnsi="Cambria Math"/>
                    <w:i/>
                    <w:lang w:val="id-ID"/>
                  </w:rPr>
                </m:ctrlPr>
              </m:dPr>
              <m:e>
                <m:r>
                  <w:rPr>
                    <w:rFonts w:ascii="Cambria Math" w:hAnsi="Cambria Math"/>
                    <w:lang w:val="id-ID"/>
                  </w:rPr>
                  <m:t>2</m:t>
                </m:r>
              </m:e>
            </m:d>
          </m:sup>
        </m:sSup>
      </m:oMath>
      <w:r w:rsidR="00390390" w:rsidRPr="00B41072">
        <w:rPr>
          <w:lang w:val="id-ID"/>
        </w:rPr>
        <w:t xml:space="preserve">, dan </w:t>
      </w:r>
      <m:oMath>
        <m:sSup>
          <m:sSupPr>
            <m:ctrlPr>
              <w:rPr>
                <w:rFonts w:ascii="Cambria Math" w:hAnsi="Cambria Math"/>
                <w:i/>
                <w:lang w:val="id-ID"/>
              </w:rPr>
            </m:ctrlPr>
          </m:sSupPr>
          <m:e>
            <m:r>
              <w:rPr>
                <w:rFonts w:ascii="Cambria Math" w:hAnsi="Cambria Math"/>
                <w:lang w:val="id-ID"/>
              </w:rPr>
              <m:t xml:space="preserve"> W</m:t>
            </m:r>
          </m:e>
          <m:sup>
            <m:d>
              <m:dPr>
                <m:ctrlPr>
                  <w:rPr>
                    <w:rFonts w:ascii="Cambria Math" w:hAnsi="Cambria Math"/>
                    <w:i/>
                    <w:lang w:val="id-ID"/>
                  </w:rPr>
                </m:ctrlPr>
              </m:dPr>
              <m:e>
                <m:r>
                  <w:rPr>
                    <w:rFonts w:ascii="Cambria Math" w:hAnsi="Cambria Math"/>
                    <w:lang w:val="id-ID"/>
                  </w:rPr>
                  <m:t>3</m:t>
                </m:r>
              </m:e>
            </m:d>
          </m:sup>
        </m:sSup>
      </m:oMath>
      <w:r w:rsidR="006F2AF7" w:rsidRPr="00B41072">
        <w:rPr>
          <w:lang w:val="id-ID"/>
        </w:rPr>
        <w:t>.</w:t>
      </w:r>
    </w:p>
    <w:p w14:paraId="01ED0DA7" w14:textId="2B186A8B" w:rsidR="00DF56FA" w:rsidRPr="00B41072" w:rsidRDefault="00DF56FA" w:rsidP="00DF56FA">
      <w:pPr>
        <w:pStyle w:val="Heading3"/>
        <w:rPr>
          <w:lang w:val="id-ID"/>
        </w:rPr>
      </w:pPr>
      <w:bookmarkStart w:id="81" w:name="_Toc502433500"/>
      <w:r w:rsidRPr="00B41072">
        <w:rPr>
          <w:lang w:val="id-ID"/>
        </w:rPr>
        <w:t>Komponen GRU Dokumen</w:t>
      </w:r>
      <w:bookmarkEnd w:id="81"/>
    </w:p>
    <w:p w14:paraId="7D8AFBE6" w14:textId="34DE1508" w:rsidR="00D910BF" w:rsidRPr="00B41072" w:rsidRDefault="00EE54AB" w:rsidP="00B37BEC">
      <w:pPr>
        <w:rPr>
          <w:lang w:val="id-ID"/>
        </w:rPr>
      </w:pPr>
      <w:r w:rsidRPr="00B41072">
        <w:rPr>
          <w:lang w:val="id-ID"/>
        </w:rPr>
        <w:t xml:space="preserve">GRU dokumen akan menghasilkan </w:t>
      </w:r>
      <w:r w:rsidRPr="00B41072">
        <w:rPr>
          <w:i/>
          <w:lang w:val="id-ID"/>
        </w:rPr>
        <w:t xml:space="preserve">document embedding </w:t>
      </w:r>
      <w:r w:rsidRPr="00B41072">
        <w:rPr>
          <w:lang w:val="id-ID"/>
        </w:rPr>
        <w:t xml:space="preserve">dari setiap dokumen artikel setopik. </w:t>
      </w:r>
      <w:r w:rsidR="00D750F1" w:rsidRPr="00B41072">
        <w:rPr>
          <w:lang w:val="id-ID"/>
        </w:rPr>
        <w:t xml:space="preserve">Gambar III.4. memperlihatkan ilustrasi pembentukan </w:t>
      </w:r>
      <w:r w:rsidR="00D750F1" w:rsidRPr="00B41072">
        <w:rPr>
          <w:i/>
          <w:lang w:val="id-ID"/>
        </w:rPr>
        <w:t xml:space="preserve">document </w:t>
      </w:r>
      <w:r w:rsidR="00D750F1" w:rsidRPr="00B41072">
        <w:rPr>
          <w:i/>
          <w:lang w:val="id-ID"/>
        </w:rPr>
        <w:lastRenderedPageBreak/>
        <w:t xml:space="preserve">embedding </w:t>
      </w:r>
      <w:r w:rsidR="00D750F1" w:rsidRPr="00B41072">
        <w:rPr>
          <w:lang w:val="id-ID"/>
        </w:rPr>
        <w:t xml:space="preserve">dari sekuens </w:t>
      </w:r>
      <w:r w:rsidR="00D750F1" w:rsidRPr="00B41072">
        <w:rPr>
          <w:i/>
          <w:lang w:val="id-ID"/>
        </w:rPr>
        <w:t>sentence embedding</w:t>
      </w:r>
      <w:r w:rsidR="00D750F1" w:rsidRPr="00B41072">
        <w:rPr>
          <w:lang w:val="id-ID"/>
        </w:rPr>
        <w:t>.</w:t>
      </w:r>
      <w:r w:rsidR="00D750F1" w:rsidRPr="00B41072">
        <w:rPr>
          <w:i/>
          <w:lang w:val="id-ID"/>
        </w:rPr>
        <w:t xml:space="preserve"> </w:t>
      </w:r>
      <w:r w:rsidR="00D910BF" w:rsidRPr="00B41072">
        <w:rPr>
          <w:lang w:val="id-ID"/>
        </w:rPr>
        <w:t xml:space="preserve">GRU dokumen memiliki </w:t>
      </w:r>
      <w:r w:rsidR="00D910BF" w:rsidRPr="00B41072">
        <w:rPr>
          <w:i/>
          <w:lang w:val="id-ID"/>
        </w:rPr>
        <w:t xml:space="preserve">hyperparameter </w:t>
      </w:r>
      <w:r w:rsidR="00D910BF" w:rsidRPr="00B41072">
        <w:rPr>
          <w:lang w:val="id-ID"/>
        </w:rPr>
        <w:t>sebagai berikut.</w:t>
      </w:r>
    </w:p>
    <w:p w14:paraId="6798E1A4" w14:textId="77777777" w:rsidR="008B7F54" w:rsidRPr="00B41072" w:rsidRDefault="008B7F54" w:rsidP="008B7F54">
      <w:pPr>
        <w:pStyle w:val="ListParagraph"/>
        <w:numPr>
          <w:ilvl w:val="0"/>
          <w:numId w:val="42"/>
        </w:numPr>
        <w:rPr>
          <w:lang w:val="id-ID"/>
        </w:rPr>
      </w:pPr>
      <m:oMath>
        <m:r>
          <w:rPr>
            <w:rFonts w:ascii="Cambria Math" w:hAnsi="Cambria Math"/>
            <w:lang w:val="id-ID"/>
          </w:rPr>
          <m:t>D</m:t>
        </m:r>
      </m:oMath>
      <w:r w:rsidRPr="00B41072">
        <w:rPr>
          <w:lang w:val="id-ID"/>
        </w:rPr>
        <w:t xml:space="preserve">, yaitu jumlah neuron pada setiap </w:t>
      </w:r>
      <w:r w:rsidRPr="00B41072">
        <w:rPr>
          <w:i/>
          <w:lang w:val="id-ID"/>
        </w:rPr>
        <w:t xml:space="preserve">hidden state </w:t>
      </w:r>
      <w:r w:rsidRPr="00B41072">
        <w:rPr>
          <w:lang w:val="id-ID"/>
        </w:rPr>
        <w:t>yang dihasilkan GRU dokumen.</w:t>
      </w:r>
    </w:p>
    <w:p w14:paraId="6F154B3C" w14:textId="77777777" w:rsidR="008B7F54" w:rsidRPr="00B41072" w:rsidRDefault="00453633" w:rsidP="008B7F54">
      <w:pPr>
        <w:pStyle w:val="ListParagraph"/>
        <w:numPr>
          <w:ilvl w:val="0"/>
          <w:numId w:val="42"/>
        </w:numPr>
        <w:rPr>
          <w:lang w:val="id-ID"/>
        </w:rPr>
      </w:pPr>
      <m:oMath>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D</m:t>
            </m:r>
          </m:sub>
        </m:sSub>
      </m:oMath>
      <w:r w:rsidR="008B7F54" w:rsidRPr="00B41072">
        <w:rPr>
          <w:lang w:val="id-ID"/>
        </w:rPr>
        <w:t>, yaitu panjang maksimum sekuens pada GRU dokumen.</w:t>
      </w:r>
    </w:p>
    <w:p w14:paraId="67F4D1DB" w14:textId="41351F0D" w:rsidR="00C84B43" w:rsidRPr="00B41072" w:rsidRDefault="00CA6468" w:rsidP="00C84B43">
      <w:pPr>
        <w:jc w:val="center"/>
        <w:rPr>
          <w:lang w:val="id-ID"/>
        </w:rPr>
      </w:pPr>
      <w:r>
        <w:rPr>
          <w:noProof/>
        </w:rPr>
        <w:drawing>
          <wp:inline distT="0" distB="0" distL="0" distR="0" wp14:anchorId="6FAEAF26" wp14:editId="3B55C149">
            <wp:extent cx="5039995" cy="328278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995" cy="3282786"/>
                    </a:xfrm>
                    <a:prstGeom prst="rect">
                      <a:avLst/>
                    </a:prstGeom>
                    <a:noFill/>
                    <a:ln>
                      <a:noFill/>
                    </a:ln>
                  </pic:spPr>
                </pic:pic>
              </a:graphicData>
            </a:graphic>
          </wp:inline>
        </w:drawing>
      </w:r>
    </w:p>
    <w:p w14:paraId="36239CD2" w14:textId="3D48ADC3" w:rsidR="00C84B43" w:rsidRPr="00B41072" w:rsidRDefault="00C84B43" w:rsidP="00C84B43">
      <w:pPr>
        <w:pStyle w:val="Caption"/>
        <w:jc w:val="center"/>
        <w:rPr>
          <w:lang w:val="id-ID"/>
        </w:rPr>
      </w:pPr>
      <w:bookmarkStart w:id="82" w:name="_Toc502433357"/>
      <w:r w:rsidRPr="00B41072">
        <w:rPr>
          <w:lang w:val="id-ID"/>
        </w:rPr>
        <w:t xml:space="preserve">Gambar </w:t>
      </w:r>
      <w:r w:rsidRPr="00B41072">
        <w:rPr>
          <w:lang w:val="id-ID"/>
        </w:rPr>
        <w:fldChar w:fldCharType="begin"/>
      </w:r>
      <w:r w:rsidRPr="00B41072">
        <w:rPr>
          <w:lang w:val="id-ID"/>
        </w:rPr>
        <w:instrText xml:space="preserve"> STYLEREF 1 \s </w:instrText>
      </w:r>
      <w:r w:rsidRPr="00B41072">
        <w:rPr>
          <w:lang w:val="id-ID"/>
        </w:rPr>
        <w:fldChar w:fldCharType="separate"/>
      </w:r>
      <w:r w:rsidR="00877D79">
        <w:rPr>
          <w:noProof/>
          <w:lang w:val="id-ID"/>
        </w:rPr>
        <w:t>III</w:t>
      </w:r>
      <w:r w:rsidRPr="00B41072">
        <w:rPr>
          <w:lang w:val="id-ID"/>
        </w:rPr>
        <w:fldChar w:fldCharType="end"/>
      </w:r>
      <w:r w:rsidRPr="00B41072">
        <w:rPr>
          <w:lang w:val="id-ID"/>
        </w:rPr>
        <w:t>.</w:t>
      </w:r>
      <w:r w:rsidRPr="00B41072">
        <w:rPr>
          <w:lang w:val="id-ID"/>
        </w:rPr>
        <w:fldChar w:fldCharType="begin"/>
      </w:r>
      <w:r w:rsidRPr="00B41072">
        <w:rPr>
          <w:lang w:val="id-ID"/>
        </w:rPr>
        <w:instrText xml:space="preserve"> SEQ Gambar \* ARABIC \s 1 </w:instrText>
      </w:r>
      <w:r w:rsidRPr="00B41072">
        <w:rPr>
          <w:lang w:val="id-ID"/>
        </w:rPr>
        <w:fldChar w:fldCharType="separate"/>
      </w:r>
      <w:r w:rsidR="00877D79">
        <w:rPr>
          <w:noProof/>
          <w:lang w:val="id-ID"/>
        </w:rPr>
        <w:t>4</w:t>
      </w:r>
      <w:r w:rsidRPr="00B41072">
        <w:rPr>
          <w:lang w:val="id-ID"/>
        </w:rPr>
        <w:fldChar w:fldCharType="end"/>
      </w:r>
      <w:r w:rsidRPr="00B41072">
        <w:rPr>
          <w:lang w:val="id-ID"/>
        </w:rPr>
        <w:t xml:space="preserve">. Ilustrasi GRU Dokumen dan Perhitungan </w:t>
      </w:r>
      <w:r w:rsidRPr="00B41072">
        <w:rPr>
          <w:i/>
          <w:lang w:val="id-ID"/>
        </w:rPr>
        <w:t>Cluster Embedding</w:t>
      </w:r>
      <w:bookmarkEnd w:id="82"/>
    </w:p>
    <w:p w14:paraId="4DD8BD38" w14:textId="54592DB2" w:rsidR="003D104C" w:rsidRPr="00B41072" w:rsidRDefault="00A877D2" w:rsidP="00B37BEC">
      <w:pPr>
        <w:rPr>
          <w:lang w:val="id-ID"/>
        </w:rPr>
      </w:pPr>
      <w:r w:rsidRPr="00B41072">
        <w:rPr>
          <w:lang w:val="id-ID"/>
        </w:rPr>
        <w:t>Masukan dari komponen GRU dokumen adalah matriks</w:t>
      </w:r>
      <w:r w:rsidR="00DE38DA" w:rsidRPr="00B41072">
        <w:rPr>
          <w:lang w:val="id-ID"/>
        </w:rPr>
        <w:t xml:space="preserve"> </w:t>
      </w:r>
      <w:r w:rsidR="00DE38DA" w:rsidRPr="00B41072">
        <w:rPr>
          <w:i/>
          <w:lang w:val="id-ID"/>
        </w:rPr>
        <w:t>sentence embeddding</w:t>
      </w:r>
      <w:r w:rsidR="00DE38DA" w:rsidRPr="00B41072">
        <w:rPr>
          <w:lang w:val="id-ID"/>
        </w:rPr>
        <w:t xml:space="preserve"> </w:t>
      </w:r>
      <w:r w:rsidRPr="00B41072">
        <w:rPr>
          <w:lang w:val="id-ID"/>
        </w:rPr>
        <w:t xml:space="preserve">hasil </w:t>
      </w:r>
      <w:r w:rsidR="00344540" w:rsidRPr="00B41072">
        <w:rPr>
          <w:lang w:val="id-ID"/>
        </w:rPr>
        <w:t xml:space="preserve">GCN </w:t>
      </w:r>
      <m:oMath>
        <m:r>
          <w:rPr>
            <w:rFonts w:ascii="Cambria Math" w:hAnsi="Cambria Math"/>
            <w:lang w:val="id-ID"/>
          </w:rPr>
          <m:t>Z ∈</m:t>
        </m:r>
        <m:sSup>
          <m:sSupPr>
            <m:ctrlPr>
              <w:rPr>
                <w:rFonts w:ascii="Cambria Math" w:hAnsi="Cambria Math"/>
                <w:i/>
                <w:lang w:val="id-ID" w:eastAsia="en-US"/>
              </w:rPr>
            </m:ctrlPr>
          </m:sSupPr>
          <m:e>
            <m:r>
              <m:rPr>
                <m:scr m:val="double-struck"/>
              </m:rPr>
              <w:rPr>
                <w:rFonts w:ascii="Cambria Math" w:hAnsi="Cambria Math"/>
                <w:lang w:val="id-ID" w:eastAsia="en-US"/>
              </w:rPr>
              <m:t>R</m:t>
            </m:r>
            <m:ctrlPr>
              <w:rPr>
                <w:rFonts w:ascii="Cambria Math" w:hAnsi="Cambria Math"/>
                <w:i/>
                <w:lang w:val="id-ID"/>
              </w:rPr>
            </m:ctrlPr>
          </m:e>
          <m:sup>
            <m:r>
              <w:rPr>
                <w:rFonts w:ascii="Cambria Math" w:hAnsi="Cambria Math"/>
                <w:lang w:val="id-ID"/>
              </w:rPr>
              <m:t>N×F</m:t>
            </m:r>
          </m:sup>
        </m:sSup>
      </m:oMath>
      <w:r w:rsidR="006515E3" w:rsidRPr="00B41072">
        <w:rPr>
          <w:lang w:val="id-ID" w:eastAsia="en-US"/>
        </w:rPr>
        <w:t xml:space="preserve">, dan </w:t>
      </w:r>
      <m:oMath>
        <m:sSubSup>
          <m:sSubSupPr>
            <m:ctrlPr>
              <w:rPr>
                <w:rFonts w:ascii="Cambria Math" w:hAnsi="Cambria Math"/>
                <w:i/>
                <w:lang w:val="id-ID" w:eastAsia="en-US"/>
              </w:rPr>
            </m:ctrlPr>
          </m:sSubSupPr>
          <m:e>
            <m:r>
              <w:rPr>
                <w:rFonts w:ascii="Cambria Math" w:hAnsi="Cambria Math"/>
                <w:lang w:val="id-ID" w:eastAsia="en-US"/>
              </w:rPr>
              <m:t>z</m:t>
            </m:r>
          </m:e>
          <m:sub>
            <m:r>
              <w:rPr>
                <w:rFonts w:ascii="Cambria Math" w:hAnsi="Cambria Math"/>
                <w:lang w:val="id-ID" w:eastAsia="en-US"/>
              </w:rPr>
              <m:t>i</m:t>
            </m:r>
          </m:sub>
          <m:sup>
            <m:r>
              <w:rPr>
                <w:rFonts w:ascii="Cambria Math" w:hAnsi="Cambria Math"/>
                <w:lang w:val="id-ID" w:eastAsia="en-US"/>
              </w:rPr>
              <m:t>j</m:t>
            </m:r>
          </m:sup>
        </m:sSubSup>
      </m:oMath>
      <w:r w:rsidR="006515E3" w:rsidRPr="00B41072">
        <w:rPr>
          <w:lang w:val="id-ID" w:eastAsia="en-US"/>
        </w:rPr>
        <w:t xml:space="preserve"> merupakan </w:t>
      </w:r>
      <w:r w:rsidR="001D3E48" w:rsidRPr="00B41072">
        <w:rPr>
          <w:lang w:val="id-ID" w:eastAsia="en-US"/>
        </w:rPr>
        <w:t>elemen</w:t>
      </w:r>
      <w:r w:rsidR="006515E3" w:rsidRPr="00B41072">
        <w:rPr>
          <w:lang w:val="id-ID" w:eastAsia="en-US"/>
        </w:rPr>
        <w:t xml:space="preserve"> baris matriks </w:t>
      </w:r>
      <m:oMath>
        <m:r>
          <w:rPr>
            <w:rFonts w:ascii="Cambria Math" w:hAnsi="Cambria Math"/>
            <w:lang w:val="id-ID" w:eastAsia="en-US"/>
          </w:rPr>
          <m:t>Z</m:t>
        </m:r>
      </m:oMath>
      <w:r w:rsidR="006515E3" w:rsidRPr="00B41072">
        <w:rPr>
          <w:lang w:val="id-ID" w:eastAsia="en-US"/>
        </w:rPr>
        <w:t xml:space="preserve"> </w:t>
      </w:r>
      <w:r w:rsidR="00E66F50" w:rsidRPr="00B41072">
        <w:rPr>
          <w:lang w:val="id-ID" w:eastAsia="en-US"/>
        </w:rPr>
        <w:t xml:space="preserve">berupa </w:t>
      </w:r>
      <w:r w:rsidR="006515E3" w:rsidRPr="00B41072">
        <w:rPr>
          <w:i/>
          <w:lang w:val="id-ID" w:eastAsia="en-US"/>
        </w:rPr>
        <w:t xml:space="preserve">sentence embedding </w:t>
      </w:r>
      <w:r w:rsidR="006515E3" w:rsidRPr="00B41072">
        <w:rPr>
          <w:lang w:val="id-ID" w:eastAsia="en-US"/>
        </w:rPr>
        <w:t>kalimat ke-i dokumen ke-j</w:t>
      </w:r>
      <w:r w:rsidR="00344540" w:rsidRPr="00B41072">
        <w:rPr>
          <w:lang w:val="id-ID"/>
        </w:rPr>
        <w:t>.</w:t>
      </w:r>
      <w:r w:rsidR="00B1317D" w:rsidRPr="00B41072">
        <w:rPr>
          <w:lang w:val="id-ID"/>
        </w:rPr>
        <w:t xml:space="preserve"> </w:t>
      </w:r>
      <w:r w:rsidR="00D750F1" w:rsidRPr="00B41072">
        <w:rPr>
          <w:lang w:val="id-ID"/>
        </w:rPr>
        <w:t xml:space="preserve">Sebelum diproses, setiap </w:t>
      </w:r>
      <w:r w:rsidR="00D750F1" w:rsidRPr="00B41072">
        <w:rPr>
          <w:i/>
          <w:lang w:val="id-ID"/>
        </w:rPr>
        <w:t xml:space="preserve">sentence embedding </w:t>
      </w:r>
      <w:r w:rsidR="00D750F1" w:rsidRPr="00B41072">
        <w:rPr>
          <w:lang w:val="id-ID"/>
        </w:rPr>
        <w:t xml:space="preserve">dikelompokkan terlebih dahulu berdasarkan </w:t>
      </w:r>
      <w:r w:rsidR="007C49A8">
        <w:t>dokumen kali</w:t>
      </w:r>
      <w:r w:rsidR="00885F2C">
        <w:t>mat tersebut berada</w:t>
      </w:r>
      <w:r w:rsidR="00C412DD" w:rsidRPr="00B41072">
        <w:rPr>
          <w:lang w:val="id-ID"/>
        </w:rPr>
        <w:t xml:space="preserve">. </w:t>
      </w:r>
      <w:r w:rsidR="003D104C" w:rsidRPr="00B41072">
        <w:rPr>
          <w:lang w:val="id-ID"/>
        </w:rPr>
        <w:t xml:space="preserve">Hasil pengelompokan adalah </w:t>
      </w:r>
      <m:oMath>
        <m:r>
          <w:rPr>
            <w:rFonts w:ascii="Cambria Math" w:hAnsi="Cambria Math"/>
            <w:lang w:val="id-ID"/>
          </w:rPr>
          <m:t>M</m:t>
        </m:r>
      </m:oMath>
      <w:r w:rsidR="003D104C" w:rsidRPr="00B41072">
        <w:rPr>
          <w:lang w:val="id-ID"/>
        </w:rPr>
        <w:t xml:space="preserve"> buah sekuens </w:t>
      </w:r>
      <w:r w:rsidR="003D104C" w:rsidRPr="00B41072">
        <w:rPr>
          <w:i/>
          <w:lang w:val="id-ID"/>
        </w:rPr>
        <w:t xml:space="preserve">sentence embedding, </w:t>
      </w:r>
      <w:r w:rsidR="003D104C" w:rsidRPr="00B41072">
        <w:rPr>
          <w:lang w:val="id-ID"/>
        </w:rPr>
        <w:t xml:space="preserve">di mana </w:t>
      </w:r>
      <m:oMath>
        <m:r>
          <w:rPr>
            <w:rFonts w:ascii="Cambria Math" w:hAnsi="Cambria Math"/>
            <w:lang w:val="id-ID"/>
          </w:rPr>
          <m:t xml:space="preserve">M </m:t>
        </m:r>
      </m:oMath>
      <w:r w:rsidR="003D104C" w:rsidRPr="00B41072">
        <w:rPr>
          <w:lang w:val="id-ID"/>
        </w:rPr>
        <w:t xml:space="preserve">merupakan jumlah dokumen pada artikel setopik. Elemen pada sekuens </w:t>
      </w:r>
      <w:r w:rsidR="003D104C" w:rsidRPr="00B41072">
        <w:rPr>
          <w:i/>
          <w:lang w:val="id-ID"/>
        </w:rPr>
        <w:t xml:space="preserve">sentence embedding </w:t>
      </w:r>
      <w:r w:rsidR="003D104C" w:rsidRPr="00B41072">
        <w:rPr>
          <w:lang w:val="id-ID"/>
        </w:rPr>
        <w:t>terurut sesuai dengan kemunculan kalimat pada dokumen</w:t>
      </w:r>
      <w:r w:rsidR="007570E2">
        <w:t xml:space="preserve"> terkait</w:t>
      </w:r>
      <w:r w:rsidR="003D104C" w:rsidRPr="00B41072">
        <w:rPr>
          <w:lang w:val="id-ID"/>
        </w:rPr>
        <w:t>.</w:t>
      </w:r>
    </w:p>
    <w:p w14:paraId="6D00B682" w14:textId="45C9B99B" w:rsidR="0001556D" w:rsidRPr="00B41072" w:rsidRDefault="00C02798" w:rsidP="00B37BEC">
      <w:pPr>
        <w:rPr>
          <w:lang w:val="id-ID"/>
        </w:rPr>
      </w:pPr>
      <w:r w:rsidRPr="00B41072">
        <w:rPr>
          <w:lang w:val="id-ID"/>
        </w:rPr>
        <w:t>Berdasarkan hasil pengelompokan di atas, sebuah dokumen</w:t>
      </w:r>
      <w:r w:rsidR="00A81C69" w:rsidRPr="00B41072">
        <w:rPr>
          <w:lang w:val="id-ID"/>
        </w:rPr>
        <w:t xml:space="preserve"> </w:t>
      </w:r>
      <m:oMath>
        <m:sSup>
          <m:sSupPr>
            <m:ctrlPr>
              <w:rPr>
                <w:rFonts w:ascii="Cambria Math" w:hAnsi="Cambria Math"/>
                <w:i/>
                <w:lang w:val="id-ID"/>
              </w:rPr>
            </m:ctrlPr>
          </m:sSupPr>
          <m:e>
            <m:r>
              <w:rPr>
                <w:rFonts w:ascii="Cambria Math" w:hAnsi="Cambria Math"/>
                <w:lang w:val="id-ID"/>
              </w:rPr>
              <m:t>d</m:t>
            </m:r>
          </m:e>
          <m:sup>
            <m:r>
              <w:rPr>
                <w:rFonts w:ascii="Cambria Math" w:hAnsi="Cambria Math"/>
                <w:lang w:val="id-ID"/>
              </w:rPr>
              <m:t>j</m:t>
            </m:r>
          </m:sup>
        </m:sSup>
        <m:r>
          <w:rPr>
            <w:rFonts w:ascii="Cambria Math" w:hAnsi="Cambria Math"/>
            <w:lang w:val="id-ID"/>
          </w:rPr>
          <m:t>={</m:t>
        </m:r>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1</m:t>
            </m:r>
          </m:sub>
          <m:sup>
            <m:r>
              <w:rPr>
                <w:rFonts w:ascii="Cambria Math" w:hAnsi="Cambria Math"/>
                <w:lang w:val="id-ID"/>
              </w:rPr>
              <m:t>j</m:t>
            </m:r>
          </m:sup>
        </m:sSubSup>
        <m:r>
          <w:rPr>
            <w:rFonts w:ascii="Cambria Math" w:hAnsi="Cambria Math"/>
            <w:lang w:val="id-ID"/>
          </w:rPr>
          <m:t>,</m:t>
        </m:r>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2</m:t>
            </m:r>
          </m:sub>
          <m:sup>
            <m:r>
              <w:rPr>
                <w:rFonts w:ascii="Cambria Math" w:hAnsi="Cambria Math"/>
                <w:lang w:val="id-ID"/>
              </w:rPr>
              <m:t>j</m:t>
            </m:r>
          </m:sup>
        </m:sSubSup>
        <m:r>
          <w:rPr>
            <w:rFonts w:ascii="Cambria Math" w:hAnsi="Cambria Math"/>
            <w:lang w:val="id-ID"/>
          </w:rPr>
          <m:t>,…,</m:t>
        </m:r>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K</m:t>
            </m:r>
          </m:sub>
          <m:sup>
            <m:r>
              <w:rPr>
                <w:rFonts w:ascii="Cambria Math" w:hAnsi="Cambria Math"/>
                <w:lang w:val="id-ID"/>
              </w:rPr>
              <m:t>j</m:t>
            </m:r>
          </m:sup>
        </m:sSubSup>
        <m:r>
          <w:rPr>
            <w:rFonts w:ascii="Cambria Math" w:hAnsi="Cambria Math"/>
            <w:lang w:val="id-ID"/>
          </w:rPr>
          <m:t>}</m:t>
        </m:r>
      </m:oMath>
      <w:r w:rsidR="00A81C69" w:rsidRPr="00B41072">
        <w:rPr>
          <w:lang w:val="id-ID"/>
        </w:rPr>
        <w:t xml:space="preserve">, </w:t>
      </w:r>
      <m:oMath>
        <m:r>
          <w:rPr>
            <w:rFonts w:ascii="Cambria Math" w:hAnsi="Cambria Math"/>
            <w:lang w:val="id-ID"/>
          </w:rPr>
          <m:t>1≤j≤M</m:t>
        </m:r>
      </m:oMath>
      <w:r w:rsidR="001B2C3D" w:rsidRPr="00B41072">
        <w:rPr>
          <w:lang w:val="id-ID"/>
        </w:rPr>
        <w:t xml:space="preserve"> kini dapat direpresentasikan dengan matriks berukuran </w:t>
      </w:r>
      <m:oMath>
        <m:r>
          <w:rPr>
            <w:rFonts w:ascii="Cambria Math" w:hAnsi="Cambria Math"/>
            <w:lang w:val="id-ID"/>
          </w:rPr>
          <m:t>F×K</m:t>
        </m:r>
      </m:oMath>
      <w:r w:rsidR="00A81C69" w:rsidRPr="00B41072">
        <w:rPr>
          <w:lang w:val="id-ID"/>
        </w:rPr>
        <w:t xml:space="preserve">, </w:t>
      </w:r>
      <w:r w:rsidR="001B2C3D" w:rsidRPr="00B41072">
        <w:rPr>
          <w:lang w:val="id-ID"/>
        </w:rPr>
        <w:t xml:space="preserve">di mana </w:t>
      </w:r>
      <m:oMath>
        <m:r>
          <w:rPr>
            <w:rFonts w:ascii="Cambria Math" w:hAnsi="Cambria Math"/>
            <w:lang w:val="id-ID"/>
          </w:rPr>
          <m:t>F</m:t>
        </m:r>
      </m:oMath>
      <w:r w:rsidR="001B2C3D" w:rsidRPr="00B41072">
        <w:rPr>
          <w:lang w:val="id-ID"/>
        </w:rPr>
        <w:t xml:space="preserve"> merupakan panjang setiap </w:t>
      </w:r>
      <w:r w:rsidR="001B2C3D" w:rsidRPr="00B41072">
        <w:rPr>
          <w:i/>
          <w:lang w:val="id-ID"/>
        </w:rPr>
        <w:t>sentence embedding</w:t>
      </w:r>
      <w:r w:rsidR="001B2C3D" w:rsidRPr="00B41072">
        <w:rPr>
          <w:lang w:val="id-ID"/>
        </w:rPr>
        <w:t xml:space="preserve">, dan </w:t>
      </w:r>
      <w:r w:rsidR="001B2C3D" w:rsidRPr="00B41072">
        <w:rPr>
          <w:i/>
          <w:lang w:val="id-ID"/>
        </w:rPr>
        <w:t xml:space="preserve">K </w:t>
      </w:r>
      <w:r w:rsidR="001B2C3D" w:rsidRPr="00B41072">
        <w:rPr>
          <w:lang w:val="id-ID"/>
        </w:rPr>
        <w:t xml:space="preserve">merupakan jumlah kalimat </w:t>
      </w:r>
      <w:r w:rsidR="001B2C3D" w:rsidRPr="00B41072">
        <w:rPr>
          <w:lang w:val="id-ID"/>
        </w:rPr>
        <w:lastRenderedPageBreak/>
        <w:t xml:space="preserve">pada </w:t>
      </w:r>
      <m:oMath>
        <m:sSup>
          <m:sSupPr>
            <m:ctrlPr>
              <w:rPr>
                <w:rFonts w:ascii="Cambria Math" w:hAnsi="Cambria Math"/>
                <w:i/>
                <w:lang w:val="id-ID"/>
              </w:rPr>
            </m:ctrlPr>
          </m:sSupPr>
          <m:e>
            <m:r>
              <w:rPr>
                <w:rFonts w:ascii="Cambria Math" w:hAnsi="Cambria Math"/>
                <w:lang w:val="id-ID"/>
              </w:rPr>
              <m:t>d</m:t>
            </m:r>
          </m:e>
          <m:sup>
            <m:r>
              <w:rPr>
                <w:rFonts w:ascii="Cambria Math" w:hAnsi="Cambria Math"/>
                <w:lang w:val="id-ID"/>
              </w:rPr>
              <m:t>j</m:t>
            </m:r>
          </m:sup>
        </m:sSup>
      </m:oMath>
      <w:r w:rsidR="001B2C3D" w:rsidRPr="00B41072">
        <w:rPr>
          <w:lang w:val="id-ID"/>
        </w:rPr>
        <w:t xml:space="preserve">. Mirip dengan persoalan pada GRU </w:t>
      </w:r>
      <w:r w:rsidR="00936282">
        <w:t>kalimat</w:t>
      </w:r>
      <w:r w:rsidR="001B2C3D" w:rsidRPr="00B41072">
        <w:rPr>
          <w:lang w:val="id-ID"/>
        </w:rPr>
        <w:t xml:space="preserve">, panjang sekuens GRU dokumen nilainya tetap </w:t>
      </w:r>
      <m:oMath>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D</m:t>
            </m:r>
          </m:sub>
        </m:sSub>
      </m:oMath>
      <w:r w:rsidR="001B2C3D" w:rsidRPr="00B41072">
        <w:rPr>
          <w:lang w:val="id-ID"/>
        </w:rPr>
        <w:t xml:space="preserve">, sedangkan nilai </w:t>
      </w:r>
      <m:oMath>
        <m:r>
          <w:rPr>
            <w:rFonts w:ascii="Cambria Math" w:hAnsi="Cambria Math"/>
            <w:lang w:val="id-ID"/>
          </w:rPr>
          <m:t>K</m:t>
        </m:r>
      </m:oMath>
      <w:r w:rsidR="001B2C3D" w:rsidRPr="00B41072">
        <w:rPr>
          <w:lang w:val="id-ID"/>
        </w:rPr>
        <w:t xml:space="preserve"> pada setiap dokumen jumlahnya berbeda. Oleh karena itu, perlu dilakukan proses </w:t>
      </w:r>
      <w:r w:rsidR="001B2C3D" w:rsidRPr="00B41072">
        <w:rPr>
          <w:i/>
          <w:lang w:val="id-ID"/>
        </w:rPr>
        <w:t xml:space="preserve">padding </w:t>
      </w:r>
      <w:r w:rsidR="001B2C3D" w:rsidRPr="00B41072">
        <w:rPr>
          <w:lang w:val="id-ID"/>
        </w:rPr>
        <w:t xml:space="preserve">dan </w:t>
      </w:r>
      <w:r w:rsidR="001B2C3D" w:rsidRPr="00B41072">
        <w:rPr>
          <w:i/>
          <w:lang w:val="id-ID"/>
        </w:rPr>
        <w:t xml:space="preserve">pruning </w:t>
      </w:r>
      <w:r w:rsidR="001B2C3D" w:rsidRPr="00B41072">
        <w:rPr>
          <w:lang w:val="id-ID"/>
        </w:rPr>
        <w:t>dengan rincian sebagai berikut.</w:t>
      </w:r>
    </w:p>
    <w:p w14:paraId="34FE0849" w14:textId="15700F8F" w:rsidR="0001556D" w:rsidRPr="00B41072" w:rsidRDefault="0001556D" w:rsidP="0001556D">
      <w:pPr>
        <w:pStyle w:val="ListParagraph"/>
        <w:numPr>
          <w:ilvl w:val="0"/>
          <w:numId w:val="41"/>
        </w:numPr>
        <w:rPr>
          <w:lang w:val="id-ID"/>
        </w:rPr>
      </w:pPr>
      <w:r w:rsidRPr="00B41072">
        <w:rPr>
          <w:lang w:val="id-ID"/>
        </w:rPr>
        <w:t xml:space="preserve">Jika </w:t>
      </w:r>
      <m:oMath>
        <m:r>
          <w:rPr>
            <w:rFonts w:ascii="Cambria Math" w:hAnsi="Cambria Math"/>
            <w:lang w:val="id-ID"/>
          </w:rPr>
          <m:t>K&lt;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D</m:t>
            </m:r>
          </m:sub>
        </m:sSub>
      </m:oMath>
      <w:r w:rsidRPr="00B41072">
        <w:rPr>
          <w:lang w:val="id-ID"/>
        </w:rPr>
        <w:t xml:space="preserve">, maka akan dilakukan proses </w:t>
      </w:r>
      <w:r w:rsidRPr="00B41072">
        <w:rPr>
          <w:i/>
          <w:lang w:val="id-ID"/>
        </w:rPr>
        <w:t xml:space="preserve">padding </w:t>
      </w:r>
      <w:r w:rsidRPr="00B41072">
        <w:rPr>
          <w:lang w:val="id-ID"/>
        </w:rPr>
        <w:t xml:space="preserve">terhadap matriks </w:t>
      </w:r>
      <m:oMath>
        <m:sSup>
          <m:sSupPr>
            <m:ctrlPr>
              <w:rPr>
                <w:rFonts w:ascii="Cambria Math" w:hAnsi="Cambria Math"/>
                <w:i/>
                <w:lang w:val="id-ID"/>
              </w:rPr>
            </m:ctrlPr>
          </m:sSupPr>
          <m:e>
            <m:r>
              <w:rPr>
                <w:rFonts w:ascii="Cambria Math" w:hAnsi="Cambria Math"/>
                <w:lang w:val="id-ID"/>
              </w:rPr>
              <m:t>d</m:t>
            </m:r>
          </m:e>
          <m:sup>
            <m:r>
              <w:rPr>
                <w:rFonts w:ascii="Cambria Math" w:hAnsi="Cambria Math"/>
                <w:lang w:val="id-ID"/>
              </w:rPr>
              <m:t>j</m:t>
            </m:r>
          </m:sup>
        </m:sSup>
      </m:oMath>
      <w:r w:rsidRPr="00B41072">
        <w:rPr>
          <w:lang w:val="id-ID"/>
        </w:rPr>
        <w:t>,</w:t>
      </w:r>
      <w:r w:rsidRPr="00B41072">
        <w:rPr>
          <w:i/>
          <w:lang w:val="id-ID"/>
        </w:rPr>
        <w:t xml:space="preserve"> </w:t>
      </w:r>
      <w:r w:rsidRPr="00B41072">
        <w:rPr>
          <w:lang w:val="id-ID"/>
        </w:rPr>
        <w:t xml:space="preserve">yaitu menambal matriks </w:t>
      </w:r>
      <m:oMath>
        <m:sSup>
          <m:sSupPr>
            <m:ctrlPr>
              <w:rPr>
                <w:rFonts w:ascii="Cambria Math" w:hAnsi="Cambria Math"/>
                <w:i/>
                <w:lang w:val="id-ID"/>
              </w:rPr>
            </m:ctrlPr>
          </m:sSupPr>
          <m:e>
            <m:r>
              <w:rPr>
                <w:rFonts w:ascii="Cambria Math" w:hAnsi="Cambria Math"/>
                <w:lang w:val="id-ID"/>
              </w:rPr>
              <m:t>d</m:t>
            </m:r>
          </m:e>
          <m:sup>
            <m:r>
              <w:rPr>
                <w:rFonts w:ascii="Cambria Math" w:hAnsi="Cambria Math"/>
                <w:lang w:val="id-ID"/>
              </w:rPr>
              <m:t>j</m:t>
            </m:r>
          </m:sup>
        </m:sSup>
      </m:oMath>
      <w:r w:rsidRPr="00B41072">
        <w:rPr>
          <w:lang w:val="id-ID"/>
        </w:rPr>
        <w:t xml:space="preserve"> dengan vektor </w:t>
      </w:r>
      <m:oMath>
        <m:r>
          <m:rPr>
            <m:sty m:val="bi"/>
          </m:rPr>
          <w:rPr>
            <w:rFonts w:ascii="Cambria Math" w:hAnsi="Cambria Math"/>
            <w:lang w:val="id-ID"/>
          </w:rPr>
          <m:t>0</m:t>
        </m:r>
        <m:r>
          <w:rPr>
            <w:rFonts w:ascii="Cambria Math" w:hAnsi="Cambria Math"/>
            <w:lang w:val="id-ID"/>
          </w:rPr>
          <m:t>∈</m:t>
        </m:r>
        <m:sSup>
          <m:sSupPr>
            <m:ctrlPr>
              <w:rPr>
                <w:rFonts w:ascii="Cambria Math" w:hAnsi="Cambria Math"/>
                <w:i/>
                <w:lang w:val="id-ID"/>
              </w:rPr>
            </m:ctrlPr>
          </m:sSupPr>
          <m:e>
            <m:r>
              <m:rPr>
                <m:scr m:val="double-struck"/>
              </m:rPr>
              <w:rPr>
                <w:rFonts w:ascii="Cambria Math" w:hAnsi="Cambria Math"/>
                <w:lang w:val="id-ID"/>
              </w:rPr>
              <m:t>R</m:t>
            </m:r>
          </m:e>
          <m:sup>
            <m:r>
              <w:rPr>
                <w:rFonts w:ascii="Cambria Math" w:hAnsi="Cambria Math"/>
                <w:lang w:val="id-ID"/>
              </w:rPr>
              <m:t>S</m:t>
            </m:r>
          </m:sup>
        </m:sSup>
      </m:oMath>
      <w:r w:rsidRPr="00B41072">
        <w:rPr>
          <w:lang w:val="id-ID"/>
        </w:rPr>
        <w:t xml:space="preserve"> sebanyak </w:t>
      </w:r>
      <m:oMath>
        <m:r>
          <w:rPr>
            <w:rFonts w:ascii="Cambria Math" w:hAnsi="Cambria Math"/>
            <w:lang w:val="id-ID"/>
          </w:rPr>
          <m:t>K-</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D</m:t>
            </m:r>
          </m:sub>
        </m:sSub>
      </m:oMath>
      <w:r w:rsidRPr="00B41072">
        <w:rPr>
          <w:lang w:val="id-ID"/>
        </w:rPr>
        <w:t xml:space="preserve"> sehingga ukuran matriks menjadi </w:t>
      </w:r>
      <m:oMath>
        <m:r>
          <w:rPr>
            <w:rFonts w:ascii="Cambria Math" w:hAnsi="Cambria Math"/>
            <w:lang w:val="id-ID"/>
          </w:rPr>
          <m:t>F×</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D</m:t>
            </m:r>
          </m:sub>
        </m:sSub>
      </m:oMath>
      <w:r w:rsidRPr="00B41072">
        <w:rPr>
          <w:lang w:val="id-ID"/>
        </w:rPr>
        <w:t>.</w:t>
      </w:r>
    </w:p>
    <w:p w14:paraId="42CF416F" w14:textId="6F7CEFA6" w:rsidR="004C53F5" w:rsidRPr="00B41072" w:rsidRDefault="0001556D" w:rsidP="004C53F5">
      <w:pPr>
        <w:pStyle w:val="ListParagraph"/>
        <w:numPr>
          <w:ilvl w:val="0"/>
          <w:numId w:val="41"/>
        </w:numPr>
        <w:rPr>
          <w:lang w:val="id-ID"/>
        </w:rPr>
      </w:pPr>
      <w:r w:rsidRPr="00B41072">
        <w:rPr>
          <w:lang w:val="id-ID"/>
        </w:rPr>
        <w:t xml:space="preserve">Jika </w:t>
      </w:r>
      <m:oMath>
        <m:r>
          <w:rPr>
            <w:rFonts w:ascii="Cambria Math" w:hAnsi="Cambria Math"/>
            <w:lang w:val="id-ID"/>
          </w:rPr>
          <m:t>K&gt;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D</m:t>
            </m:r>
          </m:sub>
        </m:sSub>
      </m:oMath>
      <w:r w:rsidRPr="00B41072">
        <w:rPr>
          <w:lang w:val="id-ID"/>
        </w:rPr>
        <w:t xml:space="preserve">, maka akan dilakukan proses </w:t>
      </w:r>
      <w:r w:rsidRPr="00B41072">
        <w:rPr>
          <w:i/>
          <w:lang w:val="id-ID"/>
        </w:rPr>
        <w:t xml:space="preserve">pruning </w:t>
      </w:r>
      <w:r w:rsidRPr="00B41072">
        <w:rPr>
          <w:lang w:val="id-ID"/>
        </w:rPr>
        <w:t xml:space="preserve">terhadap matriks </w:t>
      </w:r>
      <m:oMath>
        <m:sSup>
          <m:sSupPr>
            <m:ctrlPr>
              <w:rPr>
                <w:rFonts w:ascii="Cambria Math" w:hAnsi="Cambria Math"/>
                <w:i/>
                <w:lang w:val="id-ID"/>
              </w:rPr>
            </m:ctrlPr>
          </m:sSupPr>
          <m:e>
            <m:r>
              <w:rPr>
                <w:rFonts w:ascii="Cambria Math" w:hAnsi="Cambria Math"/>
                <w:lang w:val="id-ID"/>
              </w:rPr>
              <m:t>d</m:t>
            </m:r>
          </m:e>
          <m:sup>
            <m:r>
              <w:rPr>
                <w:rFonts w:ascii="Cambria Math" w:hAnsi="Cambria Math"/>
                <w:lang w:val="id-ID"/>
              </w:rPr>
              <m:t>j</m:t>
            </m:r>
          </m:sup>
        </m:sSup>
      </m:oMath>
      <w:r w:rsidRPr="00B41072">
        <w:rPr>
          <w:lang w:val="id-ID"/>
        </w:rPr>
        <w:t xml:space="preserve">, yaitu mengecilkan ukuran matriks </w:t>
      </w:r>
      <m:oMath>
        <m:sSup>
          <m:sSupPr>
            <m:ctrlPr>
              <w:rPr>
                <w:rFonts w:ascii="Cambria Math" w:hAnsi="Cambria Math"/>
                <w:i/>
                <w:lang w:val="id-ID"/>
              </w:rPr>
            </m:ctrlPr>
          </m:sSupPr>
          <m:e>
            <m:r>
              <w:rPr>
                <w:rFonts w:ascii="Cambria Math" w:hAnsi="Cambria Math"/>
                <w:lang w:val="id-ID"/>
              </w:rPr>
              <m:t>d</m:t>
            </m:r>
          </m:e>
          <m:sup>
            <m:r>
              <w:rPr>
                <w:rFonts w:ascii="Cambria Math" w:hAnsi="Cambria Math"/>
                <w:lang w:val="id-ID"/>
              </w:rPr>
              <m:t>j</m:t>
            </m:r>
          </m:sup>
        </m:sSup>
      </m:oMath>
      <w:r w:rsidRPr="00B41072">
        <w:rPr>
          <w:lang w:val="id-ID"/>
        </w:rPr>
        <w:t xml:space="preserve"> menjadi </w:t>
      </w:r>
      <m:oMath>
        <m:r>
          <w:rPr>
            <w:rFonts w:ascii="Cambria Math" w:hAnsi="Cambria Math"/>
            <w:lang w:val="id-ID"/>
          </w:rPr>
          <m:t>F×</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D</m:t>
            </m:r>
          </m:sub>
        </m:sSub>
      </m:oMath>
      <w:r w:rsidRPr="00B41072">
        <w:rPr>
          <w:lang w:val="id-ID"/>
        </w:rPr>
        <w:t xml:space="preserve">.dengan membuang elemen-elemen pada kolom </w:t>
      </w:r>
      <m:oMath>
        <m:r>
          <w:rPr>
            <w:rFonts w:ascii="Cambria Math" w:hAnsi="Cambria Math"/>
            <w:lang w:val="id-ID"/>
          </w:rPr>
          <m:t>j, j&gt;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D</m:t>
            </m:r>
          </m:sub>
        </m:sSub>
      </m:oMath>
      <w:r w:rsidRPr="00B41072">
        <w:rPr>
          <w:lang w:val="id-ID"/>
        </w:rPr>
        <w:t>.</w:t>
      </w:r>
    </w:p>
    <w:p w14:paraId="3F68037B" w14:textId="1BC2FAF5" w:rsidR="004C53F5" w:rsidRPr="00B41072" w:rsidRDefault="004C53F5" w:rsidP="004C53F5">
      <w:pPr>
        <w:rPr>
          <w:lang w:val="id-ID"/>
        </w:rPr>
      </w:pPr>
      <w:r w:rsidRPr="00B41072">
        <w:rPr>
          <w:lang w:val="id-ID" w:eastAsia="en-US"/>
        </w:rPr>
        <w:t>Pada waktu ke-</w:t>
      </w:r>
      <w:r w:rsidR="00217695" w:rsidRPr="00B41072">
        <w:rPr>
          <w:lang w:val="id-ID" w:eastAsia="en-US"/>
        </w:rPr>
        <w:t>i</w:t>
      </w:r>
      <w:r w:rsidRPr="00B41072">
        <w:rPr>
          <w:lang w:val="id-ID" w:eastAsia="en-US"/>
        </w:rPr>
        <w:t xml:space="preserve"> (</w:t>
      </w:r>
      <m:oMath>
        <m:r>
          <w:rPr>
            <w:rFonts w:ascii="Cambria Math" w:hAnsi="Cambria Math"/>
            <w:lang w:val="id-ID"/>
          </w:rPr>
          <m:t>1≤i≤</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D</m:t>
            </m:r>
          </m:sub>
        </m:sSub>
      </m:oMath>
      <w:r w:rsidRPr="00B41072">
        <w:rPr>
          <w:lang w:val="id-ID"/>
        </w:rPr>
        <w:t xml:space="preserve">), GRU </w:t>
      </w:r>
      <w:r w:rsidR="00C212D8" w:rsidRPr="00B41072">
        <w:rPr>
          <w:lang w:val="id-ID"/>
        </w:rPr>
        <w:t xml:space="preserve">dokumen </w:t>
      </w:r>
      <w:r w:rsidRPr="00B41072">
        <w:rPr>
          <w:lang w:val="id-ID"/>
        </w:rPr>
        <w:t xml:space="preserve">akan menghitung </w:t>
      </w:r>
      <w:r w:rsidRPr="00B41072">
        <w:rPr>
          <w:i/>
          <w:lang w:val="id-ID"/>
        </w:rPr>
        <w:t xml:space="preserve">hidden state </w:t>
      </w:r>
      <w:r w:rsidRPr="00B41072">
        <w:rPr>
          <w:lang w:val="id-ID"/>
        </w:rPr>
        <w:t>ke-</w:t>
      </w:r>
      <w:r w:rsidR="00415C69">
        <w:t>i</w:t>
      </w:r>
      <w:r w:rsidRPr="00B41072">
        <w:rPr>
          <w:lang w:val="id-ID"/>
        </w:rPr>
        <w:t xml:space="preserve"> </w:t>
      </w: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i</m:t>
            </m:r>
          </m:sub>
        </m:sSub>
      </m:oMath>
      <w:r w:rsidRPr="00B41072">
        <w:rPr>
          <w:lang w:val="id-ID"/>
        </w:rPr>
        <w:t xml:space="preserve"> dari hasil komputasi</w:t>
      </w:r>
      <w:r w:rsidR="00B95665" w:rsidRPr="00B41072">
        <w:rPr>
          <w:lang w:val="id-ID"/>
        </w:rPr>
        <w:t xml:space="preserve"> </w:t>
      </w: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i-1</m:t>
            </m:r>
          </m:sub>
        </m:sSub>
      </m:oMath>
      <w:r w:rsidRPr="00B41072">
        <w:rPr>
          <w:lang w:val="id-ID"/>
        </w:rPr>
        <w:t xml:space="preserve">, </w:t>
      </w:r>
      <m:oMath>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i</m:t>
            </m:r>
          </m:sub>
          <m:sup>
            <m:r>
              <w:rPr>
                <w:rFonts w:ascii="Cambria Math" w:hAnsi="Cambria Math"/>
                <w:lang w:val="id-ID"/>
              </w:rPr>
              <m:t>j</m:t>
            </m:r>
          </m:sup>
        </m:sSubSup>
      </m:oMath>
      <w:r w:rsidRPr="00B41072">
        <w:rPr>
          <w:lang w:val="id-ID"/>
        </w:rPr>
        <w:t xml:space="preserve">, dan matriks bobot </w:t>
      </w:r>
      <m:oMath>
        <m:sSub>
          <m:sSubPr>
            <m:ctrlPr>
              <w:rPr>
                <w:rFonts w:ascii="Cambria Math" w:hAnsi="Cambria Math"/>
                <w:i/>
                <w:lang w:val="id-ID" w:eastAsia="en-US"/>
              </w:rPr>
            </m:ctrlPr>
          </m:sSubPr>
          <m:e>
            <m:r>
              <w:rPr>
                <w:rFonts w:ascii="Cambria Math" w:hAnsi="Cambria Math"/>
                <w:lang w:val="id-ID" w:eastAsia="en-US"/>
              </w:rPr>
              <m:t>W</m:t>
            </m:r>
          </m:e>
          <m:sub>
            <m:r>
              <w:rPr>
                <w:rFonts w:ascii="Cambria Math" w:hAnsi="Cambria Math"/>
                <w:lang w:val="id-ID" w:eastAsia="en-US"/>
              </w:rPr>
              <m:t>2</m:t>
            </m:r>
          </m:sub>
        </m:sSub>
      </m:oMath>
      <w:r w:rsidRPr="00B41072">
        <w:rPr>
          <w:lang w:val="id-ID" w:eastAsia="en-US"/>
        </w:rPr>
        <w:t xml:space="preserve"> dan </w:t>
      </w:r>
      <m:oMath>
        <m:sSub>
          <m:sSubPr>
            <m:ctrlPr>
              <w:rPr>
                <w:rFonts w:ascii="Cambria Math" w:hAnsi="Cambria Math"/>
                <w:i/>
                <w:lang w:val="id-ID" w:eastAsia="en-US"/>
              </w:rPr>
            </m:ctrlPr>
          </m:sSubPr>
          <m:e>
            <m:r>
              <w:rPr>
                <w:rFonts w:ascii="Cambria Math" w:hAnsi="Cambria Math"/>
                <w:lang w:val="id-ID" w:eastAsia="en-US"/>
              </w:rPr>
              <m:t>U</m:t>
            </m:r>
          </m:e>
          <m:sub>
            <m:r>
              <w:rPr>
                <w:rFonts w:ascii="Cambria Math" w:hAnsi="Cambria Math"/>
                <w:lang w:val="id-ID" w:eastAsia="en-US"/>
              </w:rPr>
              <m:t>2</m:t>
            </m:r>
          </m:sub>
        </m:sSub>
      </m:oMath>
      <w:r w:rsidRPr="00B41072">
        <w:rPr>
          <w:i/>
          <w:lang w:val="id-ID" w:eastAsia="en-US"/>
        </w:rPr>
        <w:t xml:space="preserve"> </w:t>
      </w:r>
      <w:r w:rsidRPr="00B41072">
        <w:rPr>
          <w:lang w:val="id-ID" w:eastAsia="en-US"/>
        </w:rPr>
        <w:t>seperti pada persamaan (II-3)</w:t>
      </w:r>
      <w:r w:rsidRPr="00B41072">
        <w:rPr>
          <w:lang w:val="id-ID"/>
        </w:rPr>
        <w:t>.</w:t>
      </w:r>
      <w:r w:rsidRPr="00B41072">
        <w:rPr>
          <w:lang w:val="id-ID" w:eastAsia="en-US"/>
        </w:rPr>
        <w:t xml:space="preserve"> Nilai </w:t>
      </w:r>
      <w:r w:rsidR="00B667BC" w:rsidRPr="00B41072">
        <w:rPr>
          <w:i/>
          <w:lang w:val="id-ID" w:eastAsia="en-US"/>
        </w:rPr>
        <w:t>document</w:t>
      </w:r>
      <w:r w:rsidRPr="00B41072">
        <w:rPr>
          <w:i/>
          <w:lang w:val="id-ID" w:eastAsia="en-US"/>
        </w:rPr>
        <w:t xml:space="preserve"> embedding </w:t>
      </w:r>
      <w:r w:rsidRPr="00B41072">
        <w:rPr>
          <w:lang w:val="id-ID" w:eastAsia="en-US"/>
        </w:rPr>
        <w:t xml:space="preserve">dari sekuens </w:t>
      </w:r>
      <w:r w:rsidR="0026030F" w:rsidRPr="00B41072">
        <w:rPr>
          <w:i/>
          <w:lang w:val="id-ID" w:eastAsia="en-US"/>
        </w:rPr>
        <w:t>sentence embedding</w:t>
      </w:r>
      <w:r w:rsidRPr="00B41072">
        <w:rPr>
          <w:lang w:val="id-ID" w:eastAsia="en-US"/>
        </w:rPr>
        <w:t xml:space="preserve"> adalah nilai vektor </w:t>
      </w:r>
      <w:r w:rsidRPr="00B41072">
        <w:rPr>
          <w:i/>
          <w:lang w:val="id-ID" w:eastAsia="en-US"/>
        </w:rPr>
        <w:t xml:space="preserve">hidden state </w:t>
      </w:r>
      <w:r w:rsidRPr="00B41072">
        <w:rPr>
          <w:lang w:val="id-ID" w:eastAsia="en-US"/>
        </w:rPr>
        <w:t>terakhir, yaitu</w:t>
      </w:r>
      <m:oMath>
        <m:r>
          <w:rPr>
            <w:rFonts w:ascii="Cambria Math" w:hAnsi="Cambria Math"/>
            <w:lang w:val="id-ID" w:eastAsia="en-US"/>
          </w:rPr>
          <m:t xml:space="preserve"> </m:t>
        </m:r>
        <m:sSub>
          <m:sSubPr>
            <m:ctrlPr>
              <w:rPr>
                <w:rFonts w:ascii="Cambria Math" w:hAnsi="Cambria Math"/>
                <w:i/>
                <w:lang w:val="id-ID" w:eastAsia="en-US"/>
              </w:rPr>
            </m:ctrlPr>
          </m:sSubPr>
          <m:e>
            <m:r>
              <w:rPr>
                <w:rFonts w:ascii="Cambria Math" w:hAnsi="Cambria Math"/>
                <w:lang w:val="id-ID" w:eastAsia="en-US"/>
              </w:rPr>
              <m:t>h</m:t>
            </m:r>
          </m:e>
          <m:sub>
            <m:sSub>
              <m:sSubPr>
                <m:ctrlPr>
                  <w:rPr>
                    <w:rFonts w:ascii="Cambria Math" w:hAnsi="Cambria Math"/>
                    <w:i/>
                    <w:lang w:val="id-ID" w:eastAsia="en-US"/>
                  </w:rPr>
                </m:ctrlPr>
              </m:sSubPr>
              <m:e>
                <m:r>
                  <w:rPr>
                    <w:rFonts w:ascii="Cambria Math" w:hAnsi="Cambria Math"/>
                    <w:lang w:val="id-ID" w:eastAsia="en-US"/>
                  </w:rPr>
                  <m:t>L</m:t>
                </m:r>
              </m:e>
              <m:sub>
                <m:r>
                  <w:rPr>
                    <w:rFonts w:ascii="Cambria Math" w:hAnsi="Cambria Math"/>
                    <w:lang w:val="id-ID" w:eastAsia="en-US"/>
                  </w:rPr>
                  <m:t>D</m:t>
                </m:r>
              </m:sub>
            </m:sSub>
          </m:sub>
        </m:sSub>
      </m:oMath>
      <w:r w:rsidRPr="00B41072">
        <w:rPr>
          <w:lang w:val="id-ID" w:eastAsia="en-US"/>
        </w:rPr>
        <w:t xml:space="preserve">. </w:t>
      </w:r>
      <w:r w:rsidR="009A7784" w:rsidRPr="00B41072">
        <w:rPr>
          <w:lang w:val="id-ID" w:eastAsia="en-US"/>
        </w:rPr>
        <w:t>Nilai b</w:t>
      </w:r>
      <w:r w:rsidRPr="00B41072">
        <w:rPr>
          <w:lang w:val="id-ID" w:eastAsia="en-US"/>
        </w:rPr>
        <w:t xml:space="preserve">obot </w:t>
      </w:r>
      <m:oMath>
        <m:sSub>
          <m:sSubPr>
            <m:ctrlPr>
              <w:rPr>
                <w:rFonts w:ascii="Cambria Math" w:hAnsi="Cambria Math"/>
                <w:i/>
                <w:lang w:val="id-ID" w:eastAsia="en-US"/>
              </w:rPr>
            </m:ctrlPr>
          </m:sSubPr>
          <m:e>
            <m:r>
              <w:rPr>
                <w:rFonts w:ascii="Cambria Math" w:hAnsi="Cambria Math"/>
                <w:lang w:val="id-ID" w:eastAsia="en-US"/>
              </w:rPr>
              <m:t>W</m:t>
            </m:r>
          </m:e>
          <m:sub>
            <m:r>
              <w:rPr>
                <w:rFonts w:ascii="Cambria Math" w:hAnsi="Cambria Math"/>
                <w:lang w:val="id-ID" w:eastAsia="en-US"/>
              </w:rPr>
              <m:t>2</m:t>
            </m:r>
          </m:sub>
        </m:sSub>
      </m:oMath>
      <w:r w:rsidRPr="00B41072">
        <w:rPr>
          <w:lang w:val="id-ID" w:eastAsia="en-US"/>
        </w:rPr>
        <w:t xml:space="preserve"> dan </w:t>
      </w:r>
      <m:oMath>
        <m:sSub>
          <m:sSubPr>
            <m:ctrlPr>
              <w:rPr>
                <w:rFonts w:ascii="Cambria Math" w:hAnsi="Cambria Math"/>
                <w:i/>
                <w:lang w:val="id-ID" w:eastAsia="en-US"/>
              </w:rPr>
            </m:ctrlPr>
          </m:sSubPr>
          <m:e>
            <m:r>
              <w:rPr>
                <w:rFonts w:ascii="Cambria Math" w:hAnsi="Cambria Math"/>
                <w:lang w:val="id-ID" w:eastAsia="en-US"/>
              </w:rPr>
              <m:t>U</m:t>
            </m:r>
          </m:e>
          <m:sub>
            <m:r>
              <w:rPr>
                <w:rFonts w:ascii="Cambria Math" w:hAnsi="Cambria Math"/>
                <w:lang w:val="id-ID" w:eastAsia="en-US"/>
              </w:rPr>
              <m:t>2</m:t>
            </m:r>
          </m:sub>
        </m:sSub>
      </m:oMath>
      <w:r w:rsidRPr="00B41072">
        <w:rPr>
          <w:lang w:val="id-ID" w:eastAsia="en-US"/>
        </w:rPr>
        <w:t xml:space="preserve"> </w:t>
      </w:r>
      <w:r w:rsidR="006D34DB" w:rsidRPr="00B41072">
        <w:rPr>
          <w:lang w:val="id-ID" w:eastAsia="en-US"/>
        </w:rPr>
        <w:t xml:space="preserve">merupakan hasil </w:t>
      </w:r>
      <w:r w:rsidRPr="00B41072">
        <w:rPr>
          <w:lang w:val="id-ID" w:eastAsia="en-US"/>
        </w:rPr>
        <w:t>pembelajaran dari</w:t>
      </w:r>
      <w:r w:rsidR="00415C69">
        <w:rPr>
          <w:lang w:eastAsia="en-US"/>
        </w:rPr>
        <w:t xml:space="preserve"> arsitektur </w:t>
      </w:r>
      <w:r w:rsidR="00415C69">
        <w:rPr>
          <w:i/>
          <w:lang w:eastAsia="en-US"/>
        </w:rPr>
        <w:t>deep learning</w:t>
      </w:r>
      <w:r w:rsidRPr="00B41072">
        <w:rPr>
          <w:lang w:val="id-ID" w:eastAsia="en-US"/>
        </w:rPr>
        <w:t xml:space="preserve">. Keluaran dari arsitektur ini adalah kumpulan </w:t>
      </w:r>
      <w:r w:rsidR="00205326" w:rsidRPr="00B41072">
        <w:rPr>
          <w:i/>
          <w:lang w:val="id-ID" w:eastAsia="en-US"/>
        </w:rPr>
        <w:t>document</w:t>
      </w:r>
      <w:r w:rsidRPr="00B41072">
        <w:rPr>
          <w:i/>
          <w:lang w:val="id-ID" w:eastAsia="en-US"/>
        </w:rPr>
        <w:t xml:space="preserve"> embedding </w:t>
      </w:r>
      <w:r w:rsidRPr="00B41072">
        <w:rPr>
          <w:lang w:val="id-ID" w:eastAsia="en-US"/>
        </w:rPr>
        <w:t xml:space="preserve">dalam bentuk matriks </w:t>
      </w:r>
      <m:oMath>
        <m:r>
          <w:rPr>
            <w:rFonts w:ascii="Cambria Math" w:hAnsi="Cambria Math"/>
            <w:lang w:val="id-ID" w:eastAsia="en-US"/>
          </w:rPr>
          <m:t>T∈</m:t>
        </m:r>
        <m:sSup>
          <m:sSupPr>
            <m:ctrlPr>
              <w:rPr>
                <w:rFonts w:ascii="Cambria Math" w:hAnsi="Cambria Math"/>
                <w:i/>
                <w:lang w:val="id-ID" w:eastAsia="en-US"/>
              </w:rPr>
            </m:ctrlPr>
          </m:sSupPr>
          <m:e>
            <m:r>
              <m:rPr>
                <m:scr m:val="double-struck"/>
              </m:rPr>
              <w:rPr>
                <w:rFonts w:ascii="Cambria Math" w:hAnsi="Cambria Math"/>
                <w:lang w:val="id-ID" w:eastAsia="en-US"/>
              </w:rPr>
              <m:t>R</m:t>
            </m:r>
          </m:e>
          <m:sup>
            <m:r>
              <w:rPr>
                <w:rFonts w:ascii="Cambria Math" w:hAnsi="Cambria Math"/>
                <w:lang w:val="id-ID" w:eastAsia="en-US"/>
              </w:rPr>
              <m:t>M×D</m:t>
            </m:r>
          </m:sup>
        </m:sSup>
      </m:oMath>
      <w:r w:rsidRPr="00B41072">
        <w:rPr>
          <w:lang w:val="id-ID" w:eastAsia="en-US"/>
        </w:rPr>
        <w:t xml:space="preserve">, di mana </w:t>
      </w:r>
      <m:oMath>
        <m:r>
          <w:rPr>
            <w:rFonts w:ascii="Cambria Math" w:hAnsi="Cambria Math"/>
            <w:lang w:val="id-ID" w:eastAsia="en-US"/>
          </w:rPr>
          <m:t>M</m:t>
        </m:r>
      </m:oMath>
      <w:r w:rsidRPr="00B41072">
        <w:rPr>
          <w:lang w:val="id-ID" w:eastAsia="en-US"/>
        </w:rPr>
        <w:t xml:space="preserve"> adalah jumlah seluruh </w:t>
      </w:r>
      <w:r w:rsidR="00415C69">
        <w:rPr>
          <w:lang w:eastAsia="en-US"/>
        </w:rPr>
        <w:t>dokumen</w:t>
      </w:r>
      <w:r w:rsidRPr="00B41072">
        <w:rPr>
          <w:lang w:val="id-ID" w:eastAsia="en-US"/>
        </w:rPr>
        <w:t xml:space="preserve"> pada artikel satu topik.</w:t>
      </w:r>
    </w:p>
    <w:p w14:paraId="6914D068" w14:textId="3EDA9B8D" w:rsidR="008B78C1" w:rsidRPr="00B41072" w:rsidRDefault="008B78C1" w:rsidP="008B78C1">
      <w:pPr>
        <w:pStyle w:val="Heading3"/>
        <w:rPr>
          <w:lang w:val="id-ID"/>
        </w:rPr>
      </w:pPr>
      <w:bookmarkStart w:id="83" w:name="_Toc502433501"/>
      <w:r w:rsidRPr="00B41072">
        <w:rPr>
          <w:lang w:val="id-ID"/>
        </w:rPr>
        <w:t>Komponen Penilaian Kalimat</w:t>
      </w:r>
      <w:bookmarkEnd w:id="83"/>
    </w:p>
    <w:p w14:paraId="6E25CE3D" w14:textId="3EC4FC91" w:rsidR="003B412E" w:rsidRPr="00B41072" w:rsidRDefault="00375F0D" w:rsidP="0017330C">
      <w:pPr>
        <w:rPr>
          <w:lang w:val="id-ID" w:eastAsia="en-US"/>
        </w:rPr>
      </w:pPr>
      <w:r w:rsidRPr="00B41072">
        <w:rPr>
          <w:lang w:val="id-ID" w:eastAsia="en-US"/>
        </w:rPr>
        <w:t xml:space="preserve">Komponen penilain kalimat akan menghasilkan nilai kepentingan dari kalimat. Semakin tinggi nilai kepentingan, maka semakin layak kalimat dijadikan bagian dari ringkasan. </w:t>
      </w:r>
      <w:r w:rsidR="002E082A" w:rsidRPr="00B41072">
        <w:rPr>
          <w:lang w:val="id-ID" w:eastAsia="en-US"/>
        </w:rPr>
        <w:t xml:space="preserve">Komponen </w:t>
      </w:r>
      <w:r w:rsidR="007B3FAC" w:rsidRPr="00B41072">
        <w:rPr>
          <w:lang w:val="id-ID" w:eastAsia="en-US"/>
        </w:rPr>
        <w:t>ini</w:t>
      </w:r>
      <w:r w:rsidR="002E082A" w:rsidRPr="00B41072">
        <w:rPr>
          <w:lang w:val="id-ID" w:eastAsia="en-US"/>
        </w:rPr>
        <w:t xml:space="preserve"> menerima dua buah masukan</w:t>
      </w:r>
      <w:r w:rsidR="003B412E" w:rsidRPr="00B41072">
        <w:rPr>
          <w:lang w:val="id-ID" w:eastAsia="en-US"/>
        </w:rPr>
        <w:t xml:space="preserve"> sebagai berikut.</w:t>
      </w:r>
    </w:p>
    <w:p w14:paraId="6EC88BBA" w14:textId="2DFC8960" w:rsidR="000671DB" w:rsidRPr="00B41072" w:rsidRDefault="003B412E" w:rsidP="003B412E">
      <w:pPr>
        <w:pStyle w:val="ListParagraph"/>
        <w:numPr>
          <w:ilvl w:val="0"/>
          <w:numId w:val="43"/>
        </w:numPr>
        <w:rPr>
          <w:lang w:val="id-ID"/>
        </w:rPr>
      </w:pPr>
      <w:r w:rsidRPr="00B41072">
        <w:rPr>
          <w:lang w:val="id-ID"/>
        </w:rPr>
        <w:t>M</w:t>
      </w:r>
      <w:r w:rsidR="00C233EB" w:rsidRPr="00B41072">
        <w:rPr>
          <w:lang w:val="id-ID"/>
        </w:rPr>
        <w:t xml:space="preserve">atriks </w:t>
      </w:r>
      <w:r w:rsidR="002E082A" w:rsidRPr="00B41072">
        <w:rPr>
          <w:i/>
          <w:lang w:val="id-ID"/>
        </w:rPr>
        <w:t xml:space="preserve">document embedding </w:t>
      </w:r>
      <m:oMath>
        <m:r>
          <w:rPr>
            <w:rFonts w:ascii="Cambria Math" w:hAnsi="Cambria Math"/>
            <w:lang w:val="id-ID"/>
          </w:rPr>
          <m:t>T∈</m:t>
        </m:r>
        <m:sSup>
          <m:sSupPr>
            <m:ctrlPr>
              <w:rPr>
                <w:rFonts w:ascii="Cambria Math" w:hAnsi="Cambria Math"/>
                <w:i/>
                <w:lang w:val="id-ID"/>
              </w:rPr>
            </m:ctrlPr>
          </m:sSupPr>
          <m:e>
            <m:r>
              <m:rPr>
                <m:scr m:val="double-struck"/>
              </m:rPr>
              <w:rPr>
                <w:rFonts w:ascii="Cambria Math" w:hAnsi="Cambria Math"/>
                <w:lang w:val="id-ID"/>
              </w:rPr>
              <m:t>R</m:t>
            </m:r>
          </m:e>
          <m:sup>
            <m:r>
              <w:rPr>
                <w:rFonts w:ascii="Cambria Math" w:hAnsi="Cambria Math"/>
                <w:lang w:val="id-ID"/>
              </w:rPr>
              <m:t>M×D</m:t>
            </m:r>
          </m:sup>
        </m:sSup>
      </m:oMath>
      <w:r w:rsidR="00116155" w:rsidRPr="00B41072">
        <w:rPr>
          <w:lang w:val="id-ID"/>
        </w:rPr>
        <w:t>.</w:t>
      </w:r>
      <w:r w:rsidR="00A977E8" w:rsidRPr="00B41072">
        <w:rPr>
          <w:lang w:val="id-ID"/>
        </w:rPr>
        <w:t xml:space="preserve"> </w:t>
      </w:r>
      <m:oMath>
        <m:sSup>
          <m:sSupPr>
            <m:ctrlPr>
              <w:rPr>
                <w:rFonts w:ascii="Cambria Math" w:hAnsi="Cambria Math"/>
                <w:i/>
                <w:lang w:val="id-ID"/>
              </w:rPr>
            </m:ctrlPr>
          </m:sSupPr>
          <m:e>
            <m:r>
              <w:rPr>
                <w:rFonts w:ascii="Cambria Math" w:hAnsi="Cambria Math"/>
                <w:lang w:val="id-ID"/>
              </w:rPr>
              <m:t>d</m:t>
            </m:r>
          </m:e>
          <m:sup>
            <m:r>
              <w:rPr>
                <w:rFonts w:ascii="Cambria Math" w:hAnsi="Cambria Math"/>
                <w:lang w:val="id-ID"/>
              </w:rPr>
              <m:t>j</m:t>
            </m:r>
          </m:sup>
        </m:sSup>
      </m:oMath>
      <w:r w:rsidR="00A977E8" w:rsidRPr="00B41072">
        <w:rPr>
          <w:lang w:val="id-ID"/>
        </w:rPr>
        <w:t xml:space="preserve"> merupakan elemen </w:t>
      </w:r>
      <w:r w:rsidR="00A211FC" w:rsidRPr="00B41072">
        <w:rPr>
          <w:lang w:val="id-ID"/>
        </w:rPr>
        <w:t xml:space="preserve">baris matriks </w:t>
      </w:r>
      <m:oMath>
        <m:r>
          <w:rPr>
            <w:rFonts w:ascii="Cambria Math" w:hAnsi="Cambria Math"/>
            <w:lang w:val="id-ID"/>
          </w:rPr>
          <m:t>T</m:t>
        </m:r>
      </m:oMath>
      <w:r w:rsidR="00A211FC" w:rsidRPr="00B41072">
        <w:rPr>
          <w:lang w:val="id-ID"/>
        </w:rPr>
        <w:t xml:space="preserve"> berupa </w:t>
      </w:r>
      <w:r w:rsidR="00A211FC" w:rsidRPr="00B41072">
        <w:rPr>
          <w:i/>
          <w:lang w:val="id-ID"/>
        </w:rPr>
        <w:t xml:space="preserve">document embedding </w:t>
      </w:r>
      <w:r w:rsidR="00A211FC" w:rsidRPr="00B41072">
        <w:rPr>
          <w:lang w:val="id-ID"/>
        </w:rPr>
        <w:t>dokumen ke-j.</w:t>
      </w:r>
    </w:p>
    <w:p w14:paraId="2C63387A" w14:textId="1DC8E7ED" w:rsidR="00893D04" w:rsidRPr="00B41072" w:rsidRDefault="000671DB" w:rsidP="003B412E">
      <w:pPr>
        <w:pStyle w:val="ListParagraph"/>
        <w:numPr>
          <w:ilvl w:val="0"/>
          <w:numId w:val="43"/>
        </w:numPr>
        <w:rPr>
          <w:lang w:val="id-ID"/>
        </w:rPr>
      </w:pPr>
      <w:r w:rsidRPr="00B41072">
        <w:rPr>
          <w:lang w:val="id-ID"/>
        </w:rPr>
        <w:t>M</w:t>
      </w:r>
      <w:r w:rsidR="00C233EB" w:rsidRPr="00B41072">
        <w:rPr>
          <w:lang w:val="id-ID"/>
        </w:rPr>
        <w:t>atriks</w:t>
      </w:r>
      <w:r w:rsidR="0047291F" w:rsidRPr="00B41072">
        <w:rPr>
          <w:lang w:val="id-ID"/>
        </w:rPr>
        <w:t xml:space="preserve"> </w:t>
      </w:r>
      <w:r w:rsidR="0047291F" w:rsidRPr="00B41072">
        <w:rPr>
          <w:i/>
          <w:lang w:val="id-ID"/>
        </w:rPr>
        <w:t>sentence embedding</w:t>
      </w:r>
      <w:r w:rsidR="00EE0D8E" w:rsidRPr="00B41072">
        <w:rPr>
          <w:i/>
          <w:lang w:val="id-ID"/>
        </w:rPr>
        <w:t xml:space="preserve"> </w:t>
      </w:r>
      <w:r w:rsidR="00EE0D8E" w:rsidRPr="00B41072">
        <w:rPr>
          <w:lang w:val="id-ID"/>
        </w:rPr>
        <w:t>keluaran GCN</w:t>
      </w:r>
      <w:r w:rsidR="005C7F31" w:rsidRPr="00B41072">
        <w:rPr>
          <w:lang w:val="id-ID"/>
        </w:rPr>
        <w:t xml:space="preserve"> </w:t>
      </w:r>
      <m:oMath>
        <m:r>
          <w:rPr>
            <w:rFonts w:ascii="Cambria Math" w:hAnsi="Cambria Math"/>
            <w:lang w:val="id-ID"/>
          </w:rPr>
          <m:t>Z ∈</m:t>
        </m:r>
        <m:sSup>
          <m:sSupPr>
            <m:ctrlPr>
              <w:rPr>
                <w:rFonts w:ascii="Cambria Math" w:hAnsi="Cambria Math"/>
                <w:i/>
                <w:lang w:val="id-ID"/>
              </w:rPr>
            </m:ctrlPr>
          </m:sSupPr>
          <m:e>
            <m:r>
              <m:rPr>
                <m:scr m:val="double-struck"/>
              </m:rPr>
              <w:rPr>
                <w:rFonts w:ascii="Cambria Math" w:hAnsi="Cambria Math"/>
                <w:lang w:val="id-ID"/>
              </w:rPr>
              <m:t>R</m:t>
            </m:r>
          </m:e>
          <m:sup>
            <m:r>
              <w:rPr>
                <w:rFonts w:ascii="Cambria Math" w:hAnsi="Cambria Math"/>
                <w:lang w:val="id-ID"/>
              </w:rPr>
              <m:t>N×F</m:t>
            </m:r>
          </m:sup>
        </m:sSup>
      </m:oMath>
      <w:r w:rsidR="00567543" w:rsidRPr="00B41072">
        <w:rPr>
          <w:i/>
          <w:lang w:val="id-ID"/>
        </w:rPr>
        <w:t>.</w:t>
      </w:r>
      <w:r w:rsidR="001C5F49" w:rsidRPr="00B41072">
        <w:rPr>
          <w:lang w:val="id-ID"/>
        </w:rPr>
        <w:t xml:space="preserve"> </w:t>
      </w:r>
      <m:oMath>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i</m:t>
            </m:r>
          </m:sub>
          <m:sup>
            <m:r>
              <w:rPr>
                <w:rFonts w:ascii="Cambria Math" w:hAnsi="Cambria Math"/>
                <w:lang w:val="id-ID"/>
              </w:rPr>
              <m:t>j</m:t>
            </m:r>
          </m:sup>
        </m:sSubSup>
      </m:oMath>
      <w:r w:rsidR="00547226" w:rsidRPr="00B41072">
        <w:rPr>
          <w:lang w:val="id-ID"/>
        </w:rPr>
        <w:t xml:space="preserve"> merupakan elemen baris </w:t>
      </w:r>
      <w:r w:rsidR="00A977E8" w:rsidRPr="00B41072">
        <w:rPr>
          <w:lang w:val="id-ID"/>
        </w:rPr>
        <w:t xml:space="preserve">matriks </w:t>
      </w:r>
      <m:oMath>
        <m:r>
          <w:rPr>
            <w:rFonts w:ascii="Cambria Math" w:hAnsi="Cambria Math"/>
            <w:lang w:val="id-ID"/>
          </w:rPr>
          <m:t>Z</m:t>
        </m:r>
      </m:oMath>
      <w:r w:rsidR="00547226" w:rsidRPr="00B41072">
        <w:rPr>
          <w:lang w:val="id-ID"/>
        </w:rPr>
        <w:t xml:space="preserve"> </w:t>
      </w:r>
      <w:r w:rsidR="00DB0EAD" w:rsidRPr="00B41072">
        <w:rPr>
          <w:lang w:val="id-ID"/>
        </w:rPr>
        <w:t xml:space="preserve">berupa </w:t>
      </w:r>
      <w:r w:rsidR="00547226" w:rsidRPr="00B41072">
        <w:rPr>
          <w:i/>
          <w:lang w:val="id-ID"/>
        </w:rPr>
        <w:t xml:space="preserve">sentence embedding </w:t>
      </w:r>
      <w:r w:rsidR="00547226" w:rsidRPr="00B41072">
        <w:rPr>
          <w:lang w:val="id-ID"/>
        </w:rPr>
        <w:t>kalimat ke-i dokumen ke-j.</w:t>
      </w:r>
    </w:p>
    <w:p w14:paraId="681E4680" w14:textId="6A3CFA52" w:rsidR="00A1235D" w:rsidRPr="00B41072" w:rsidRDefault="00567543" w:rsidP="00893D04">
      <w:pPr>
        <w:rPr>
          <w:lang w:val="id-ID"/>
        </w:rPr>
      </w:pPr>
      <w:r w:rsidRPr="00B41072">
        <w:rPr>
          <w:lang w:val="id-ID"/>
        </w:rPr>
        <w:t xml:space="preserve">Untuk menghitung nilai kalimat, maka akan dihitung terlebih dahulu nilai </w:t>
      </w:r>
      <w:r w:rsidRPr="00B41072">
        <w:rPr>
          <w:i/>
          <w:lang w:val="id-ID"/>
        </w:rPr>
        <w:t xml:space="preserve">cluster embedding. </w:t>
      </w:r>
      <w:r w:rsidRPr="00B41072">
        <w:rPr>
          <w:lang w:val="id-ID"/>
        </w:rPr>
        <w:t xml:space="preserve">Nilai </w:t>
      </w:r>
      <w:r w:rsidRPr="00B41072">
        <w:rPr>
          <w:i/>
          <w:lang w:val="id-ID"/>
        </w:rPr>
        <w:t>cluster embedding</w:t>
      </w:r>
      <w:r w:rsidR="009644C5" w:rsidRPr="00B41072">
        <w:rPr>
          <w:i/>
          <w:lang w:val="id-ID"/>
        </w:rPr>
        <w:t xml:space="preserve"> </w:t>
      </w:r>
      <m:oMath>
        <m:r>
          <w:rPr>
            <w:rFonts w:ascii="Cambria Math" w:hAnsi="Cambria Math"/>
            <w:lang w:val="id-ID"/>
          </w:rPr>
          <m:t>C</m:t>
        </m:r>
      </m:oMath>
      <w:r w:rsidRPr="00B41072">
        <w:rPr>
          <w:i/>
          <w:lang w:val="id-ID"/>
        </w:rPr>
        <w:t xml:space="preserve"> </w:t>
      </w:r>
      <w:r w:rsidRPr="00B41072">
        <w:rPr>
          <w:lang w:val="id-ID"/>
        </w:rPr>
        <w:t xml:space="preserve">merupakan </w:t>
      </w:r>
      <w:r w:rsidR="009644C5" w:rsidRPr="00B41072">
        <w:rPr>
          <w:lang w:val="id-ID"/>
        </w:rPr>
        <w:t>hasil perhitungan persamaan (II-</w:t>
      </w:r>
      <w:r w:rsidR="009644C5" w:rsidRPr="00B41072">
        <w:rPr>
          <w:lang w:val="id-ID"/>
        </w:rPr>
        <w:lastRenderedPageBreak/>
        <w:t xml:space="preserve">16), yaitu </w:t>
      </w:r>
      <w:r w:rsidRPr="00B41072">
        <w:rPr>
          <w:lang w:val="id-ID"/>
        </w:rPr>
        <w:t xml:space="preserve">rata-rata dari seluruh vektor </w:t>
      </w:r>
      <w:r w:rsidRPr="00B41072">
        <w:rPr>
          <w:i/>
          <w:lang w:val="id-ID"/>
        </w:rPr>
        <w:t xml:space="preserve">document embedding </w:t>
      </w:r>
      <w:r w:rsidRPr="00B41072">
        <w:rPr>
          <w:lang w:val="id-ID"/>
        </w:rPr>
        <w:t>yang dihasilkan GRU dokumen.</w:t>
      </w:r>
      <w:r w:rsidR="000779DD" w:rsidRPr="00B41072">
        <w:rPr>
          <w:lang w:val="id-ID"/>
        </w:rPr>
        <w:t xml:space="preserve"> </w:t>
      </w:r>
      <w:r w:rsidR="00A1235D" w:rsidRPr="00B41072">
        <w:rPr>
          <w:lang w:val="id-ID"/>
        </w:rPr>
        <w:t xml:space="preserve">Setelah nilai </w:t>
      </w:r>
      <w:r w:rsidR="00A1235D" w:rsidRPr="00B41072">
        <w:rPr>
          <w:i/>
          <w:lang w:val="id-ID"/>
        </w:rPr>
        <w:t xml:space="preserve">cluster embedding </w:t>
      </w:r>
      <w:r w:rsidR="00A1235D" w:rsidRPr="00B41072">
        <w:rPr>
          <w:lang w:val="id-ID"/>
        </w:rPr>
        <w:t xml:space="preserve">didapatkan, </w:t>
      </w:r>
      <w:r w:rsidR="007E1280" w:rsidRPr="00B41072">
        <w:rPr>
          <w:lang w:val="id-ID"/>
        </w:rPr>
        <w:t xml:space="preserve">akan dihitung nilai </w:t>
      </w:r>
      <m:oMath>
        <m:r>
          <w:rPr>
            <w:rFonts w:ascii="Cambria Math" w:hAnsi="Cambria Math"/>
            <w:lang w:val="id-ID"/>
          </w:rPr>
          <m:t>f(</m:t>
        </m:r>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i</m:t>
            </m:r>
          </m:sub>
          <m:sup>
            <m:r>
              <w:rPr>
                <w:rFonts w:ascii="Cambria Math" w:hAnsi="Cambria Math"/>
                <w:lang w:val="id-ID"/>
              </w:rPr>
              <m:t>j</m:t>
            </m:r>
          </m:sup>
        </m:sSubSup>
        <m:r>
          <w:rPr>
            <w:rFonts w:ascii="Cambria Math" w:hAnsi="Cambria Math"/>
            <w:lang w:val="id-ID"/>
          </w:rPr>
          <m:t>)</m:t>
        </m:r>
      </m:oMath>
      <w:r w:rsidR="00F07697" w:rsidRPr="00B41072">
        <w:rPr>
          <w:lang w:val="id-ID"/>
        </w:rPr>
        <w:t xml:space="preserve"> dengan </w:t>
      </w:r>
      <w:r w:rsidR="00DE035C" w:rsidRPr="00B41072">
        <w:rPr>
          <w:lang w:val="id-ID"/>
        </w:rPr>
        <w:t xml:space="preserve">mempertimbangkan </w:t>
      </w:r>
      <w:r w:rsidR="00DE035C" w:rsidRPr="00B41072">
        <w:rPr>
          <w:i/>
          <w:lang w:val="id-ID"/>
        </w:rPr>
        <w:t xml:space="preserve">cluster embedding </w:t>
      </w:r>
      <m:oMath>
        <m:r>
          <w:rPr>
            <w:rFonts w:ascii="Cambria Math" w:hAnsi="Cambria Math"/>
            <w:lang w:val="id-ID"/>
          </w:rPr>
          <m:t>C</m:t>
        </m:r>
      </m:oMath>
      <w:r w:rsidR="005765A9" w:rsidRPr="00B41072">
        <w:rPr>
          <w:i/>
          <w:lang w:val="id-ID"/>
        </w:rPr>
        <w:t xml:space="preserve">. </w:t>
      </w:r>
      <w:r w:rsidR="001D7606" w:rsidRPr="00B41072">
        <w:rPr>
          <w:lang w:val="id-ID"/>
        </w:rPr>
        <w:t>Nilai</w:t>
      </w:r>
      <w:r w:rsidR="005765A9" w:rsidRPr="00B41072">
        <w:rPr>
          <w:lang w:val="id-ID"/>
        </w:rPr>
        <w:t xml:space="preserve"> </w:t>
      </w:r>
      <m:oMath>
        <m:r>
          <w:rPr>
            <w:rFonts w:ascii="Cambria Math" w:hAnsi="Cambria Math"/>
            <w:lang w:val="id-ID"/>
          </w:rPr>
          <m:t>f(</m:t>
        </m:r>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i</m:t>
            </m:r>
          </m:sub>
          <m:sup>
            <m:r>
              <w:rPr>
                <w:rFonts w:ascii="Cambria Math" w:hAnsi="Cambria Math"/>
                <w:lang w:val="id-ID"/>
              </w:rPr>
              <m:t>j</m:t>
            </m:r>
          </m:sup>
        </m:sSubSup>
        <m:r>
          <w:rPr>
            <w:rFonts w:ascii="Cambria Math" w:hAnsi="Cambria Math"/>
            <w:lang w:val="id-ID"/>
          </w:rPr>
          <m:t>)</m:t>
        </m:r>
      </m:oMath>
      <w:r w:rsidR="00AA6D77" w:rsidRPr="00B41072">
        <w:rPr>
          <w:lang w:val="id-ID"/>
        </w:rPr>
        <w:t xml:space="preserve"> </w:t>
      </w:r>
      <w:r w:rsidR="005765A9" w:rsidRPr="00B41072">
        <w:rPr>
          <w:lang w:val="id-ID"/>
        </w:rPr>
        <w:t>dihitung dengan</w:t>
      </w:r>
      <w:r w:rsidR="00DE035C" w:rsidRPr="00B41072">
        <w:rPr>
          <w:lang w:val="id-ID"/>
        </w:rPr>
        <w:t xml:space="preserve"> persamaan (II</w:t>
      </w:r>
      <w:r w:rsidR="00C56789" w:rsidRPr="00B41072">
        <w:rPr>
          <w:lang w:val="id-ID"/>
        </w:rPr>
        <w:t>I</w:t>
      </w:r>
      <w:r w:rsidR="00DE035C" w:rsidRPr="00B41072">
        <w:rPr>
          <w:lang w:val="id-ID"/>
        </w:rPr>
        <w:t>-</w:t>
      </w:r>
      <w:r w:rsidR="00110B1D" w:rsidRPr="00B41072">
        <w:rPr>
          <w:lang w:val="id-ID"/>
        </w:rPr>
        <w:t>4</w:t>
      </w:r>
      <w:r w:rsidR="00DE035C" w:rsidRPr="00B41072">
        <w:rPr>
          <w:lang w:val="id-ID"/>
        </w:rPr>
        <w:t>)</w:t>
      </w:r>
      <w:r w:rsidR="00081ECA" w:rsidRPr="00B41072">
        <w:rPr>
          <w:lang w:val="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2"/>
        <w:gridCol w:w="1035"/>
      </w:tblGrid>
      <w:tr w:rsidR="00A1235D" w:rsidRPr="00B41072" w14:paraId="07ACC3F8" w14:textId="77777777" w:rsidTr="00492A2E">
        <w:tc>
          <w:tcPr>
            <w:tcW w:w="4348" w:type="pct"/>
            <w:vAlign w:val="center"/>
          </w:tcPr>
          <w:p w14:paraId="306DC4F0" w14:textId="2CCBD0AB" w:rsidR="00A1235D" w:rsidRPr="00B41072" w:rsidRDefault="00A1235D" w:rsidP="00A1235D">
            <w:pPr>
              <w:tabs>
                <w:tab w:val="left" w:pos="6797"/>
              </w:tabs>
              <w:jc w:val="center"/>
              <w:rPr>
                <w:lang w:val="id-ID"/>
              </w:rPr>
            </w:pPr>
            <m:oMathPara>
              <m:oMath>
                <m:r>
                  <w:rPr>
                    <w:rFonts w:ascii="Cambria Math" w:hAnsi="Cambria Math"/>
                    <w:lang w:val="id-ID"/>
                  </w:rPr>
                  <m:t>f</m:t>
                </m:r>
                <m:d>
                  <m:dPr>
                    <m:ctrlPr>
                      <w:rPr>
                        <w:rFonts w:ascii="Cambria Math" w:hAnsi="Cambria Math"/>
                        <w:i/>
                        <w:lang w:val="id-ID"/>
                      </w:rPr>
                    </m:ctrlPr>
                  </m:dPr>
                  <m:e>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i</m:t>
                        </m:r>
                      </m:sub>
                      <m:sup>
                        <m:r>
                          <w:rPr>
                            <w:rFonts w:ascii="Cambria Math" w:hAnsi="Cambria Math"/>
                            <w:lang w:val="id-ID"/>
                          </w:rPr>
                          <m:t>j</m:t>
                        </m:r>
                      </m:sup>
                    </m:sSubSup>
                  </m:e>
                </m:d>
                <m:r>
                  <w:rPr>
                    <w:rFonts w:ascii="Cambria Math" w:hAnsi="Cambria Math"/>
                    <w:lang w:val="id-ID"/>
                  </w:rPr>
                  <m:t xml:space="preserve">= </m:t>
                </m:r>
                <m:sSubSup>
                  <m:sSubSupPr>
                    <m:ctrlPr>
                      <w:rPr>
                        <w:rFonts w:ascii="Cambria Math" w:hAnsi="Cambria Math"/>
                        <w:i/>
                        <w:lang w:val="id-ID"/>
                      </w:rPr>
                    </m:ctrlPr>
                  </m:sSubSupPr>
                  <m:e>
                    <m:r>
                      <w:rPr>
                        <w:rFonts w:ascii="Cambria Math" w:hAnsi="Cambria Math"/>
                        <w:lang w:val="id-ID"/>
                      </w:rPr>
                      <m:t>V</m:t>
                    </m:r>
                  </m:e>
                  <m:sub>
                    <m:r>
                      <w:rPr>
                        <w:rFonts w:ascii="Cambria Math" w:hAnsi="Cambria Math"/>
                        <w:lang w:val="id-ID"/>
                      </w:rPr>
                      <m:t>1</m:t>
                    </m:r>
                  </m:sub>
                  <m:sup>
                    <m:r>
                      <w:rPr>
                        <w:rFonts w:ascii="Cambria Math" w:hAnsi="Cambria Math"/>
                        <w:lang w:val="id-ID"/>
                      </w:rPr>
                      <m:t>T</m:t>
                    </m:r>
                  </m:sup>
                </m:sSubSup>
                <m:r>
                  <m:rPr>
                    <m:sty m:val="p"/>
                  </m:rPr>
                  <w:rPr>
                    <w:rFonts w:ascii="Cambria Math" w:hAnsi="Cambria Math"/>
                    <w:lang w:val="id-ID"/>
                  </w:rPr>
                  <m:t>tanh⁡</m:t>
                </m:r>
                <m:r>
                  <w:rPr>
                    <w:rFonts w:ascii="Cambria Math" w:hAnsi="Cambria Math"/>
                    <w:lang w:val="id-ID"/>
                  </w:rPr>
                  <m:t>(</m:t>
                </m:r>
                <m:sSub>
                  <m:sSubPr>
                    <m:ctrlPr>
                      <w:rPr>
                        <w:rFonts w:ascii="Cambria Math" w:hAnsi="Cambria Math"/>
                        <w:i/>
                        <w:lang w:val="id-ID"/>
                      </w:rPr>
                    </m:ctrlPr>
                  </m:sSubPr>
                  <m:e>
                    <m:r>
                      <w:rPr>
                        <w:rFonts w:ascii="Cambria Math" w:hAnsi="Cambria Math"/>
                        <w:lang w:val="id-ID"/>
                      </w:rPr>
                      <m:t>V</m:t>
                    </m:r>
                  </m:e>
                  <m:sub>
                    <m:r>
                      <w:rPr>
                        <w:rFonts w:ascii="Cambria Math" w:hAnsi="Cambria Math"/>
                        <w:lang w:val="id-ID"/>
                      </w:rPr>
                      <m:t>2</m:t>
                    </m:r>
                  </m:sub>
                </m:sSub>
                <m:r>
                  <w:rPr>
                    <w:rFonts w:ascii="Cambria Math" w:hAnsi="Cambria Math"/>
                    <w:lang w:val="id-ID"/>
                  </w:rPr>
                  <m:t>C+</m:t>
                </m:r>
                <m:sSub>
                  <m:sSubPr>
                    <m:ctrlPr>
                      <w:rPr>
                        <w:rFonts w:ascii="Cambria Math" w:hAnsi="Cambria Math"/>
                        <w:i/>
                        <w:lang w:val="id-ID"/>
                      </w:rPr>
                    </m:ctrlPr>
                  </m:sSubPr>
                  <m:e>
                    <m:r>
                      <w:rPr>
                        <w:rFonts w:ascii="Cambria Math" w:hAnsi="Cambria Math"/>
                        <w:lang w:val="id-ID"/>
                      </w:rPr>
                      <m:t>V</m:t>
                    </m:r>
                  </m:e>
                  <m:sub>
                    <m:r>
                      <w:rPr>
                        <w:rFonts w:ascii="Cambria Math" w:hAnsi="Cambria Math"/>
                        <w:lang w:val="id-ID"/>
                      </w:rPr>
                      <m:t>3</m:t>
                    </m:r>
                  </m:sub>
                </m:sSub>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i</m:t>
                    </m:r>
                  </m:sub>
                  <m:sup>
                    <m:r>
                      <w:rPr>
                        <w:rFonts w:ascii="Cambria Math" w:hAnsi="Cambria Math"/>
                        <w:lang w:val="id-ID"/>
                      </w:rPr>
                      <m:t>j</m:t>
                    </m:r>
                  </m:sup>
                </m:sSubSup>
                <m:r>
                  <w:rPr>
                    <w:rFonts w:ascii="Cambria Math" w:hAnsi="Cambria Math"/>
                    <w:lang w:val="id-ID"/>
                  </w:rPr>
                  <m:t>)</m:t>
                </m:r>
              </m:oMath>
            </m:oMathPara>
          </w:p>
        </w:tc>
        <w:tc>
          <w:tcPr>
            <w:tcW w:w="652" w:type="pct"/>
            <w:vAlign w:val="center"/>
          </w:tcPr>
          <w:p w14:paraId="7E290B8B" w14:textId="13AE7120" w:rsidR="00A1235D" w:rsidRPr="00B41072" w:rsidRDefault="00A1235D" w:rsidP="00A1235D">
            <w:pPr>
              <w:jc w:val="center"/>
              <w:rPr>
                <w:lang w:val="id-ID"/>
              </w:rPr>
            </w:pPr>
            <w:r w:rsidRPr="00B41072">
              <w:rPr>
                <w:lang w:val="id-ID"/>
              </w:rPr>
              <w:t>(II</w:t>
            </w:r>
            <w:r w:rsidR="00785833" w:rsidRPr="00B41072">
              <w:rPr>
                <w:lang w:val="id-ID"/>
              </w:rPr>
              <w:t>I</w:t>
            </w:r>
            <w:r w:rsidRPr="00B41072">
              <w:rPr>
                <w:lang w:val="id-ID"/>
              </w:rPr>
              <w:t>-</w:t>
            </w:r>
            <w:r w:rsidR="00E20DD5" w:rsidRPr="00B41072">
              <w:rPr>
                <w:lang w:val="id-ID"/>
              </w:rPr>
              <w:t>4</w:t>
            </w:r>
            <w:r w:rsidRPr="00B41072">
              <w:rPr>
                <w:lang w:val="id-ID"/>
              </w:rPr>
              <w:t>)</w:t>
            </w:r>
          </w:p>
        </w:tc>
      </w:tr>
    </w:tbl>
    <w:p w14:paraId="05F467B5" w14:textId="1F643DB6" w:rsidR="00057EFF" w:rsidRPr="00B41072" w:rsidRDefault="00057EFF" w:rsidP="0017330C">
      <w:pPr>
        <w:rPr>
          <w:lang w:val="id-ID"/>
        </w:rPr>
      </w:pPr>
      <w:r w:rsidRPr="00B41072">
        <w:rPr>
          <w:lang w:val="id-ID"/>
        </w:rPr>
        <w:t xml:space="preserve">Di mana </w:t>
      </w:r>
      <m:oMath>
        <m:sSub>
          <m:sSubPr>
            <m:ctrlPr>
              <w:rPr>
                <w:rFonts w:ascii="Cambria Math" w:hAnsi="Cambria Math"/>
                <w:i/>
                <w:lang w:val="id-ID"/>
              </w:rPr>
            </m:ctrlPr>
          </m:sSubPr>
          <m:e>
            <m:r>
              <w:rPr>
                <w:rFonts w:ascii="Cambria Math" w:hAnsi="Cambria Math"/>
                <w:lang w:val="id-ID"/>
              </w:rPr>
              <m:t>V</m:t>
            </m:r>
          </m:e>
          <m:sub>
            <m:r>
              <w:rPr>
                <w:rFonts w:ascii="Cambria Math" w:hAnsi="Cambria Math"/>
                <w:lang w:val="id-ID"/>
              </w:rPr>
              <m:t>1</m:t>
            </m:r>
          </m:sub>
        </m:sSub>
        <m:r>
          <w:rPr>
            <w:rFonts w:ascii="Cambria Math" w:hAnsi="Cambria Math"/>
            <w:lang w:val="id-ID"/>
          </w:rPr>
          <m:t>∈</m:t>
        </m:r>
        <m:sSup>
          <m:sSupPr>
            <m:ctrlPr>
              <w:rPr>
                <w:rFonts w:ascii="Cambria Math" w:hAnsi="Cambria Math"/>
                <w:i/>
                <w:lang w:val="id-ID" w:eastAsia="en-US"/>
              </w:rPr>
            </m:ctrlPr>
          </m:sSupPr>
          <m:e>
            <m:r>
              <m:rPr>
                <m:scr m:val="double-struck"/>
              </m:rPr>
              <w:rPr>
                <w:rFonts w:ascii="Cambria Math" w:hAnsi="Cambria Math"/>
                <w:lang w:val="id-ID" w:eastAsia="en-US"/>
              </w:rPr>
              <m:t>R</m:t>
            </m:r>
            <m:ctrlPr>
              <w:rPr>
                <w:rFonts w:ascii="Cambria Math" w:hAnsi="Cambria Math"/>
                <w:i/>
                <w:lang w:val="id-ID"/>
              </w:rPr>
            </m:ctrlPr>
          </m:e>
          <m:sup>
            <m:r>
              <w:rPr>
                <w:rFonts w:ascii="Cambria Math" w:hAnsi="Cambria Math"/>
                <w:lang w:val="id-ID"/>
              </w:rPr>
              <m:t>1×P</m:t>
            </m:r>
          </m:sup>
        </m:sSup>
      </m:oMath>
      <w:r w:rsidRPr="00B41072">
        <w:rPr>
          <w:lang w:val="id-ID"/>
        </w:rPr>
        <w:t xml:space="preserve">, </w:t>
      </w:r>
      <m:oMath>
        <m:sSub>
          <m:sSubPr>
            <m:ctrlPr>
              <w:rPr>
                <w:rFonts w:ascii="Cambria Math" w:hAnsi="Cambria Math"/>
                <w:i/>
                <w:lang w:val="id-ID"/>
              </w:rPr>
            </m:ctrlPr>
          </m:sSubPr>
          <m:e>
            <m:r>
              <w:rPr>
                <w:rFonts w:ascii="Cambria Math" w:hAnsi="Cambria Math"/>
                <w:lang w:val="id-ID"/>
              </w:rPr>
              <m:t>V</m:t>
            </m:r>
          </m:e>
          <m:sub>
            <m:r>
              <w:rPr>
                <w:rFonts w:ascii="Cambria Math" w:hAnsi="Cambria Math"/>
                <w:lang w:val="id-ID"/>
              </w:rPr>
              <m:t>2</m:t>
            </m:r>
          </m:sub>
        </m:sSub>
        <m:sSup>
          <m:sSupPr>
            <m:ctrlPr>
              <w:rPr>
                <w:rFonts w:ascii="Cambria Math" w:hAnsi="Cambria Math"/>
                <w:i/>
                <w:lang w:val="id-ID" w:eastAsia="en-US"/>
              </w:rPr>
            </m:ctrlPr>
          </m:sSupPr>
          <m:e>
            <m:r>
              <w:rPr>
                <w:rFonts w:ascii="Cambria Math" w:hAnsi="Cambria Math"/>
                <w:lang w:val="id-ID"/>
              </w:rPr>
              <m:t>∈</m:t>
            </m:r>
            <m:r>
              <m:rPr>
                <m:scr m:val="double-struck"/>
              </m:rPr>
              <w:rPr>
                <w:rFonts w:ascii="Cambria Math" w:hAnsi="Cambria Math"/>
                <w:lang w:val="id-ID" w:eastAsia="en-US"/>
              </w:rPr>
              <m:t>R</m:t>
            </m:r>
            <m:ctrlPr>
              <w:rPr>
                <w:rFonts w:ascii="Cambria Math" w:hAnsi="Cambria Math"/>
                <w:i/>
                <w:lang w:val="id-ID"/>
              </w:rPr>
            </m:ctrlPr>
          </m:e>
          <m:sup>
            <m:r>
              <w:rPr>
                <w:rFonts w:ascii="Cambria Math" w:hAnsi="Cambria Math"/>
                <w:lang w:val="id-ID"/>
              </w:rPr>
              <m:t>P×D</m:t>
            </m:r>
          </m:sup>
        </m:sSup>
      </m:oMath>
      <w:r w:rsidRPr="00B41072">
        <w:rPr>
          <w:lang w:val="id-ID"/>
        </w:rPr>
        <w:t xml:space="preserve">, dan </w:t>
      </w:r>
      <m:oMath>
        <m:sSub>
          <m:sSubPr>
            <m:ctrlPr>
              <w:rPr>
                <w:rFonts w:ascii="Cambria Math" w:hAnsi="Cambria Math"/>
                <w:i/>
                <w:lang w:val="id-ID"/>
              </w:rPr>
            </m:ctrlPr>
          </m:sSubPr>
          <m:e>
            <m:r>
              <w:rPr>
                <w:rFonts w:ascii="Cambria Math" w:hAnsi="Cambria Math"/>
                <w:lang w:val="id-ID"/>
              </w:rPr>
              <m:t>V</m:t>
            </m:r>
          </m:e>
          <m:sub>
            <m:r>
              <w:rPr>
                <w:rFonts w:ascii="Cambria Math" w:hAnsi="Cambria Math"/>
                <w:lang w:val="id-ID"/>
              </w:rPr>
              <m:t>3</m:t>
            </m:r>
          </m:sub>
        </m:sSub>
        <m:r>
          <w:rPr>
            <w:rFonts w:ascii="Cambria Math" w:hAnsi="Cambria Math"/>
            <w:lang w:val="id-ID"/>
          </w:rPr>
          <m:t>∈</m:t>
        </m:r>
        <m:sSup>
          <m:sSupPr>
            <m:ctrlPr>
              <w:rPr>
                <w:rFonts w:ascii="Cambria Math" w:hAnsi="Cambria Math"/>
                <w:i/>
                <w:lang w:val="id-ID" w:eastAsia="en-US"/>
              </w:rPr>
            </m:ctrlPr>
          </m:sSupPr>
          <m:e>
            <m:r>
              <m:rPr>
                <m:scr m:val="double-struck"/>
              </m:rPr>
              <w:rPr>
                <w:rFonts w:ascii="Cambria Math" w:hAnsi="Cambria Math"/>
                <w:lang w:val="id-ID" w:eastAsia="en-US"/>
              </w:rPr>
              <m:t>R</m:t>
            </m:r>
            <m:ctrlPr>
              <w:rPr>
                <w:rFonts w:ascii="Cambria Math" w:hAnsi="Cambria Math"/>
                <w:i/>
                <w:lang w:val="id-ID"/>
              </w:rPr>
            </m:ctrlPr>
          </m:e>
          <m:sup>
            <m:r>
              <w:rPr>
                <w:rFonts w:ascii="Cambria Math" w:hAnsi="Cambria Math"/>
                <w:lang w:val="id-ID"/>
              </w:rPr>
              <m:t>P×F</m:t>
            </m:r>
          </m:sup>
        </m:sSup>
      </m:oMath>
      <w:r w:rsidRPr="00B41072">
        <w:rPr>
          <w:lang w:val="id-ID"/>
        </w:rPr>
        <w:t xml:space="preserve"> merupakan bobot yang nilainya merupakan hasil pembelajaran, dan </w:t>
      </w:r>
      <m:oMath>
        <m:r>
          <w:rPr>
            <w:rFonts w:ascii="Cambria Math" w:hAnsi="Cambria Math"/>
            <w:lang w:val="id-ID"/>
          </w:rPr>
          <m:t>C</m:t>
        </m:r>
      </m:oMath>
      <w:r w:rsidRPr="00B41072">
        <w:rPr>
          <w:lang w:val="id-ID"/>
        </w:rPr>
        <w:t xml:space="preserve"> merupakan nilai vektor </w:t>
      </w:r>
      <w:r w:rsidRPr="00B41072">
        <w:rPr>
          <w:i/>
          <w:lang w:val="id-ID"/>
        </w:rPr>
        <w:t>cluster embedding</w:t>
      </w:r>
      <w:r w:rsidRPr="00B41072">
        <w:rPr>
          <w:lang w:val="id-ID"/>
        </w:rPr>
        <w:t xml:space="preserve">. </w:t>
      </w:r>
      <w:r w:rsidR="00720B03" w:rsidRPr="00B41072">
        <w:rPr>
          <w:lang w:val="id-ID"/>
        </w:rPr>
        <w:t xml:space="preserve">Nilai </w:t>
      </w:r>
      <w:r w:rsidR="005B5E44" w:rsidRPr="00B41072">
        <w:rPr>
          <w:lang w:val="id-ID"/>
        </w:rPr>
        <w:t xml:space="preserve">dimensi </w:t>
      </w:r>
      <m:oMath>
        <m:r>
          <w:rPr>
            <w:rFonts w:ascii="Cambria Math" w:hAnsi="Cambria Math"/>
            <w:lang w:val="id-ID" w:eastAsia="en-US"/>
          </w:rPr>
          <m:t>P</m:t>
        </m:r>
      </m:oMath>
      <w:r w:rsidR="00824C68" w:rsidRPr="00B41072">
        <w:rPr>
          <w:lang w:val="id-ID" w:eastAsia="en-US"/>
        </w:rPr>
        <w:t xml:space="preserve"> merupakan </w:t>
      </w:r>
      <w:r w:rsidR="00A52584" w:rsidRPr="00B41072">
        <w:rPr>
          <w:i/>
          <w:lang w:val="id-ID" w:eastAsia="en-US"/>
        </w:rPr>
        <w:t xml:space="preserve">hyperparameter </w:t>
      </w:r>
      <w:r w:rsidR="00A52584" w:rsidRPr="00B41072">
        <w:rPr>
          <w:lang w:val="id-ID" w:eastAsia="en-US"/>
        </w:rPr>
        <w:t>dari persamaan (II</w:t>
      </w:r>
      <w:r w:rsidR="0068295B" w:rsidRPr="00B41072">
        <w:rPr>
          <w:lang w:val="id-ID" w:eastAsia="en-US"/>
        </w:rPr>
        <w:t>I</w:t>
      </w:r>
      <w:r w:rsidR="00A52584" w:rsidRPr="00B41072">
        <w:rPr>
          <w:lang w:val="id-ID" w:eastAsia="en-US"/>
        </w:rPr>
        <w:t>-</w:t>
      </w:r>
      <w:r w:rsidR="00500368" w:rsidRPr="00B41072">
        <w:rPr>
          <w:lang w:val="id-ID" w:eastAsia="en-US"/>
        </w:rPr>
        <w:t>4</w:t>
      </w:r>
      <w:r w:rsidR="00A52584" w:rsidRPr="00B41072">
        <w:rPr>
          <w:lang w:val="id-ID" w:eastAsia="en-US"/>
        </w:rPr>
        <w:t>)</w:t>
      </w:r>
      <w:r w:rsidR="00824C68" w:rsidRPr="00B41072">
        <w:rPr>
          <w:lang w:val="id-ID" w:eastAsia="en-US"/>
        </w:rPr>
        <w:t>.</w:t>
      </w:r>
      <w:r w:rsidR="00720B03" w:rsidRPr="00B41072">
        <w:rPr>
          <w:lang w:val="id-ID"/>
        </w:rPr>
        <w:t xml:space="preserve"> </w:t>
      </w:r>
      <w:r w:rsidRPr="00B41072">
        <w:rPr>
          <w:lang w:val="id-ID"/>
        </w:rPr>
        <w:t xml:space="preserve">Kemudian, nilai kepentingan setiap kalimat </w:t>
      </w:r>
      <m:oMath>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i</m:t>
            </m:r>
          </m:sub>
          <m:sup>
            <m:r>
              <w:rPr>
                <w:rFonts w:ascii="Cambria Math" w:hAnsi="Cambria Math"/>
                <w:lang w:val="id-ID"/>
              </w:rPr>
              <m:t>j</m:t>
            </m:r>
          </m:sup>
        </m:sSubSup>
      </m:oMath>
      <w:r w:rsidRPr="00B41072">
        <w:rPr>
          <w:lang w:val="id-ID"/>
        </w:rPr>
        <w:t xml:space="preserve"> akan dinilai dengan</w:t>
      </w:r>
      <w:r w:rsidR="006770FE" w:rsidRPr="00B41072">
        <w:rPr>
          <w:lang w:val="id-ID"/>
        </w:rPr>
        <w:t xml:space="preserve"> </w:t>
      </w:r>
      <w:r w:rsidRPr="00B41072">
        <w:rPr>
          <w:lang w:val="id-ID"/>
        </w:rPr>
        <w:t>persamaan (II</w:t>
      </w:r>
      <w:r w:rsidR="0068295B" w:rsidRPr="00B41072">
        <w:rPr>
          <w:lang w:val="id-ID"/>
        </w:rPr>
        <w:t>I</w:t>
      </w:r>
      <w:r w:rsidRPr="00B41072">
        <w:rPr>
          <w:lang w:val="id-ID"/>
        </w:rPr>
        <w:t>-</w:t>
      </w:r>
      <w:r w:rsidR="00500368" w:rsidRPr="00B41072">
        <w:rPr>
          <w:lang w:val="id-ID"/>
        </w:rPr>
        <w:t>5</w:t>
      </w:r>
      <w:r w:rsidRPr="00B41072">
        <w:rPr>
          <w:lang w:val="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2"/>
        <w:gridCol w:w="1035"/>
      </w:tblGrid>
      <w:tr w:rsidR="00F77683" w:rsidRPr="00B41072" w14:paraId="31CD203B" w14:textId="77777777" w:rsidTr="00AB4C76">
        <w:tc>
          <w:tcPr>
            <w:tcW w:w="4348" w:type="pct"/>
          </w:tcPr>
          <w:p w14:paraId="3068B891" w14:textId="26F24829" w:rsidR="00F77683" w:rsidRPr="00B41072" w:rsidRDefault="00F77683" w:rsidP="00AB4C76">
            <w:pPr>
              <w:tabs>
                <w:tab w:val="left" w:pos="6797"/>
              </w:tabs>
              <w:jc w:val="center"/>
              <w:rPr>
                <w:lang w:val="id-ID"/>
              </w:rPr>
            </w:pPr>
            <m:oMath>
              <m:r>
                <w:rPr>
                  <w:rFonts w:ascii="Cambria Math" w:hAnsi="Cambria Math"/>
                  <w:lang w:val="id-ID"/>
                </w:rPr>
                <m:t>salience</m:t>
              </m:r>
              <m:d>
                <m:dPr>
                  <m:ctrlPr>
                    <w:rPr>
                      <w:rFonts w:ascii="Cambria Math" w:hAnsi="Cambria Math"/>
                      <w:i/>
                      <w:lang w:val="id-ID"/>
                    </w:rPr>
                  </m:ctrlPr>
                </m:dPr>
                <m:e>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i</m:t>
                      </m:r>
                    </m:sub>
                    <m:sup>
                      <m:r>
                        <w:rPr>
                          <w:rFonts w:ascii="Cambria Math" w:hAnsi="Cambria Math"/>
                          <w:lang w:val="id-ID"/>
                        </w:rPr>
                        <m:t>j</m:t>
                      </m:r>
                    </m:sup>
                  </m:sSubSup>
                </m:e>
              </m:d>
              <m:r>
                <w:rPr>
                  <w:rFonts w:ascii="Cambria Math" w:hAnsi="Cambria Math"/>
                  <w:lang w:val="id-ID"/>
                </w:rPr>
                <m:t>=</m:t>
              </m:r>
              <m:f>
                <m:fPr>
                  <m:ctrlPr>
                    <w:rPr>
                      <w:rFonts w:ascii="Cambria Math" w:hAnsi="Cambria Math"/>
                      <w:i/>
                      <w:lang w:val="id-ID"/>
                    </w:rPr>
                  </m:ctrlPr>
                </m:fPr>
                <m:num>
                  <m:r>
                    <w:rPr>
                      <w:rFonts w:ascii="Cambria Math" w:hAnsi="Cambria Math"/>
                      <w:lang w:val="id-ID"/>
                    </w:rPr>
                    <m:t>f(</m:t>
                  </m:r>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i</m:t>
                      </m:r>
                    </m:sub>
                    <m:sup>
                      <m:r>
                        <w:rPr>
                          <w:rFonts w:ascii="Cambria Math" w:hAnsi="Cambria Math"/>
                          <w:lang w:val="id-ID"/>
                        </w:rPr>
                        <m:t>j</m:t>
                      </m:r>
                    </m:sup>
                  </m:sSubSup>
                  <m:r>
                    <w:rPr>
                      <w:rFonts w:ascii="Cambria Math" w:hAnsi="Cambria Math"/>
                      <w:lang w:val="id-ID"/>
                    </w:rPr>
                    <m:t>)</m:t>
                  </m:r>
                </m:num>
                <m:den>
                  <m:nary>
                    <m:naryPr>
                      <m:chr m:val="∑"/>
                      <m:limLoc m:val="subSup"/>
                      <m:supHide m:val="1"/>
                      <m:ctrlPr>
                        <w:rPr>
                          <w:rFonts w:ascii="Cambria Math" w:hAnsi="Cambria Math"/>
                          <w:i/>
                          <w:lang w:val="id-ID"/>
                        </w:rPr>
                      </m:ctrlPr>
                    </m:naryPr>
                    <m:sub>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y</m:t>
                          </m:r>
                        </m:sub>
                        <m:sup>
                          <m:r>
                            <w:rPr>
                              <w:rFonts w:ascii="Cambria Math" w:hAnsi="Cambria Math"/>
                              <w:lang w:val="id-ID"/>
                            </w:rPr>
                            <m:t>x</m:t>
                          </m:r>
                        </m:sup>
                      </m:sSubSup>
                      <m:r>
                        <w:rPr>
                          <w:rFonts w:ascii="Cambria Math" w:hAnsi="Cambria Math"/>
                          <w:lang w:val="id-ID"/>
                        </w:rPr>
                        <m:t>∈G</m:t>
                      </m:r>
                    </m:sub>
                    <m:sup/>
                    <m:e>
                      <m:r>
                        <w:rPr>
                          <w:rFonts w:ascii="Cambria Math" w:hAnsi="Cambria Math"/>
                          <w:lang w:val="id-ID"/>
                        </w:rPr>
                        <m:t>f(</m:t>
                      </m:r>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y</m:t>
                          </m:r>
                        </m:sub>
                        <m:sup>
                          <m:r>
                            <w:rPr>
                              <w:rFonts w:ascii="Cambria Math" w:hAnsi="Cambria Math"/>
                              <w:lang w:val="id-ID"/>
                            </w:rPr>
                            <m:t>x</m:t>
                          </m:r>
                        </m:sup>
                      </m:sSubSup>
                      <m:r>
                        <w:rPr>
                          <w:rFonts w:ascii="Cambria Math" w:hAnsi="Cambria Math"/>
                          <w:lang w:val="id-ID"/>
                        </w:rPr>
                        <m:t>)</m:t>
                      </m:r>
                    </m:e>
                  </m:nary>
                </m:den>
              </m:f>
            </m:oMath>
            <w:r w:rsidRPr="00B41072">
              <w:rPr>
                <w:lang w:val="id-ID"/>
              </w:rPr>
              <w:t xml:space="preserve"> </w:t>
            </w:r>
          </w:p>
        </w:tc>
        <w:tc>
          <w:tcPr>
            <w:tcW w:w="652" w:type="pct"/>
            <w:vAlign w:val="center"/>
          </w:tcPr>
          <w:p w14:paraId="3C7D665F" w14:textId="2891EEC9" w:rsidR="00F77683" w:rsidRPr="00B41072" w:rsidRDefault="00F77683" w:rsidP="00AB4C76">
            <w:pPr>
              <w:jc w:val="center"/>
              <w:rPr>
                <w:lang w:val="id-ID"/>
              </w:rPr>
            </w:pPr>
            <w:r w:rsidRPr="00B41072">
              <w:rPr>
                <w:lang w:val="id-ID"/>
              </w:rPr>
              <w:t>(III-</w:t>
            </w:r>
            <w:r w:rsidR="00414E7B" w:rsidRPr="00B41072">
              <w:rPr>
                <w:lang w:val="id-ID"/>
              </w:rPr>
              <w:t>5</w:t>
            </w:r>
            <w:r w:rsidRPr="00B41072">
              <w:rPr>
                <w:lang w:val="id-ID"/>
              </w:rPr>
              <w:t>)</w:t>
            </w:r>
          </w:p>
        </w:tc>
      </w:tr>
    </w:tbl>
    <w:p w14:paraId="5F2C107A" w14:textId="2B2FE9D1" w:rsidR="00F77683" w:rsidRPr="00B41072" w:rsidRDefault="002462DA" w:rsidP="0017330C">
      <w:pPr>
        <w:rPr>
          <w:lang w:val="id-ID" w:eastAsia="en-US"/>
        </w:rPr>
      </w:pPr>
      <w:r>
        <w:t xml:space="preserve">Di mana </w:t>
      </w:r>
      <m:oMath>
        <m:r>
          <w:rPr>
            <w:rFonts w:ascii="Cambria Math" w:hAnsi="Cambria Math"/>
          </w:rPr>
          <m:t>G</m:t>
        </m:r>
      </m:oMath>
      <w:r>
        <w:t xml:space="preserve"> merupakan himpunan seluruh kalimat pada seluruh artikel satu topik. </w:t>
      </w:r>
      <w:r w:rsidR="00F77683" w:rsidRPr="00B41072">
        <w:rPr>
          <w:lang w:val="id-ID"/>
        </w:rPr>
        <w:t xml:space="preserve">Semakin tinggi nilai </w:t>
      </w:r>
      <m:oMath>
        <m:r>
          <w:rPr>
            <w:rFonts w:ascii="Cambria Math" w:hAnsi="Cambria Math"/>
            <w:lang w:val="id-ID"/>
          </w:rPr>
          <m:t>salience</m:t>
        </m:r>
        <m:d>
          <m:dPr>
            <m:ctrlPr>
              <w:rPr>
                <w:rFonts w:ascii="Cambria Math" w:hAnsi="Cambria Math"/>
                <w:i/>
                <w:lang w:val="id-ID"/>
              </w:rPr>
            </m:ctrlPr>
          </m:dPr>
          <m:e>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i</m:t>
                </m:r>
              </m:sub>
              <m:sup>
                <m:r>
                  <w:rPr>
                    <w:rFonts w:ascii="Cambria Math" w:hAnsi="Cambria Math"/>
                    <w:lang w:val="id-ID"/>
                  </w:rPr>
                  <m:t>j</m:t>
                </m:r>
              </m:sup>
            </m:sSubSup>
          </m:e>
        </m:d>
      </m:oMath>
      <w:r w:rsidR="00F77683" w:rsidRPr="00B41072">
        <w:rPr>
          <w:lang w:val="id-ID"/>
        </w:rPr>
        <w:t xml:space="preserve">, maka semakin layak kalimat </w:t>
      </w:r>
      <m:oMath>
        <m:sSubSup>
          <m:sSubSupPr>
            <m:ctrlPr>
              <w:rPr>
                <w:rFonts w:ascii="Cambria Math" w:hAnsi="Cambria Math"/>
                <w:i/>
                <w:lang w:val="id-ID"/>
              </w:rPr>
            </m:ctrlPr>
          </m:sSubSupPr>
          <m:e>
            <m:r>
              <w:rPr>
                <w:rFonts w:ascii="Cambria Math" w:hAnsi="Cambria Math"/>
                <w:lang w:val="id-ID"/>
              </w:rPr>
              <m:t>z</m:t>
            </m:r>
          </m:e>
          <m:sub>
            <m:r>
              <w:rPr>
                <w:rFonts w:ascii="Cambria Math" w:hAnsi="Cambria Math"/>
                <w:lang w:val="id-ID"/>
              </w:rPr>
              <m:t>i</m:t>
            </m:r>
          </m:sub>
          <m:sup>
            <m:r>
              <w:rPr>
                <w:rFonts w:ascii="Cambria Math" w:hAnsi="Cambria Math"/>
                <w:lang w:val="id-ID"/>
              </w:rPr>
              <m:t>j</m:t>
            </m:r>
          </m:sup>
        </m:sSubSup>
      </m:oMath>
      <w:r w:rsidR="00F77683" w:rsidRPr="00B41072">
        <w:rPr>
          <w:lang w:val="id-ID"/>
        </w:rPr>
        <w:t xml:space="preserve"> untuk menjadi bagian dari ringkasan.</w:t>
      </w:r>
    </w:p>
    <w:p w14:paraId="066699F2" w14:textId="66CD5963" w:rsidR="00196458" w:rsidRPr="00B41072" w:rsidRDefault="00196458" w:rsidP="00196458">
      <w:pPr>
        <w:pStyle w:val="Heading3"/>
        <w:rPr>
          <w:lang w:val="id-ID"/>
        </w:rPr>
      </w:pPr>
      <w:bookmarkStart w:id="84" w:name="_Toc502433502"/>
      <w:r w:rsidRPr="00B41072">
        <w:rPr>
          <w:lang w:val="id-ID"/>
        </w:rPr>
        <w:t>Komponen Pemilihan Kalimat</w:t>
      </w:r>
      <w:bookmarkEnd w:id="84"/>
    </w:p>
    <w:p w14:paraId="4811183D" w14:textId="79E1FD70" w:rsidR="000F55EC" w:rsidRPr="00B41072" w:rsidRDefault="00017176" w:rsidP="0017330C">
      <w:pPr>
        <w:rPr>
          <w:lang w:val="id-ID" w:eastAsia="en-US"/>
        </w:rPr>
      </w:pPr>
      <w:r w:rsidRPr="00B41072">
        <w:rPr>
          <w:lang w:val="id-ID" w:eastAsia="en-US"/>
        </w:rPr>
        <w:t xml:space="preserve">Setelah seluruh kalimat </w:t>
      </w:r>
      <w:r w:rsidR="003F634B" w:rsidRPr="00B41072">
        <w:rPr>
          <w:lang w:val="id-ID" w:eastAsia="en-US"/>
        </w:rPr>
        <w:t xml:space="preserve">memiliki nilai kepentingan, seluruh kalimat akan diurutkan berdasarkan nilai kepentingannya terurut mengecil. </w:t>
      </w:r>
      <w:r w:rsidR="00326962" w:rsidRPr="00B41072">
        <w:rPr>
          <w:lang w:val="id-ID" w:eastAsia="en-US"/>
        </w:rPr>
        <w:t xml:space="preserve">Penyusunan ringkasan dilakukan dengan pendekatan </w:t>
      </w:r>
      <w:r w:rsidR="00326962" w:rsidRPr="00B41072">
        <w:rPr>
          <w:i/>
          <w:lang w:val="id-ID" w:eastAsia="en-US"/>
        </w:rPr>
        <w:t>greedy</w:t>
      </w:r>
      <w:r w:rsidR="00326962" w:rsidRPr="00B41072">
        <w:rPr>
          <w:lang w:val="id-ID" w:eastAsia="en-US"/>
        </w:rPr>
        <w:t xml:space="preserve">. </w:t>
      </w:r>
      <w:r w:rsidR="00251A51" w:rsidRPr="00B41072">
        <w:rPr>
          <w:lang w:val="id-ID" w:eastAsia="en-US"/>
        </w:rPr>
        <w:t>K</w:t>
      </w:r>
      <w:r w:rsidR="00A14882" w:rsidRPr="00B41072">
        <w:rPr>
          <w:lang w:val="id-ID" w:eastAsia="en-US"/>
        </w:rPr>
        <w:t xml:space="preserve">andidat kalimat </w:t>
      </w:r>
      <w:r w:rsidR="00251A51" w:rsidRPr="00B41072">
        <w:rPr>
          <w:lang w:val="id-ID" w:eastAsia="en-US"/>
        </w:rPr>
        <w:t>dengan skor tertinggi kemudian akan ditambahkan ke ringk</w:t>
      </w:r>
      <w:r w:rsidR="00EF7674" w:rsidRPr="00B41072">
        <w:rPr>
          <w:lang w:val="id-ID" w:eastAsia="en-US"/>
        </w:rPr>
        <w:t>asa</w:t>
      </w:r>
      <w:r w:rsidR="00D96B66" w:rsidRPr="00B41072">
        <w:rPr>
          <w:lang w:val="id-ID" w:eastAsia="en-US"/>
        </w:rPr>
        <w:t>n</w:t>
      </w:r>
      <w:r w:rsidR="00BC78D6" w:rsidRPr="00B41072">
        <w:rPr>
          <w:lang w:val="id-ID" w:eastAsia="en-US"/>
        </w:rPr>
        <w:t xml:space="preserve"> selama kalimat tersebut bukanlah kalimat redundan</w:t>
      </w:r>
      <w:r w:rsidR="00350852" w:rsidRPr="00B41072">
        <w:rPr>
          <w:lang w:val="id-ID" w:eastAsia="en-US"/>
        </w:rPr>
        <w:t>.</w:t>
      </w:r>
      <w:r w:rsidR="00F33261" w:rsidRPr="00B41072">
        <w:rPr>
          <w:lang w:val="id-ID" w:eastAsia="en-US"/>
        </w:rPr>
        <w:t xml:space="preserve"> </w:t>
      </w:r>
      <w:r w:rsidR="000F55EC" w:rsidRPr="00B41072">
        <w:rPr>
          <w:lang w:val="id-ID" w:eastAsia="en-US"/>
        </w:rPr>
        <w:t xml:space="preserve">Kalimat redundan adalah </w:t>
      </w:r>
      <w:r w:rsidR="0010081D" w:rsidRPr="00B41072">
        <w:rPr>
          <w:lang w:val="id-ID" w:eastAsia="en-US"/>
        </w:rPr>
        <w:t xml:space="preserve">kandidat </w:t>
      </w:r>
      <w:r w:rsidR="000F55EC" w:rsidRPr="00B41072">
        <w:rPr>
          <w:lang w:val="id-ID" w:eastAsia="en-US"/>
        </w:rPr>
        <w:t>kalimat yang mirip dengan salah satu kalimat yang terdapat pada ringkasan.</w:t>
      </w:r>
    </w:p>
    <w:p w14:paraId="640ED31C" w14:textId="58F17C01" w:rsidR="00196458" w:rsidRPr="00B41072" w:rsidRDefault="000F55EC" w:rsidP="0017330C">
      <w:pPr>
        <w:rPr>
          <w:lang w:val="id-ID" w:eastAsia="en-US"/>
        </w:rPr>
      </w:pPr>
      <w:r w:rsidRPr="00B41072">
        <w:rPr>
          <w:lang w:val="id-ID" w:eastAsia="en-US"/>
        </w:rPr>
        <w:t xml:space="preserve">Untuk mengetahui kalimat redundan, akan dibangun matriks TF-IDF kalimat x </w:t>
      </w:r>
      <w:r w:rsidR="00330542" w:rsidRPr="00B41072">
        <w:rPr>
          <w:lang w:val="id-ID" w:eastAsia="en-US"/>
        </w:rPr>
        <w:t xml:space="preserve">token terhadap </w:t>
      </w:r>
      <w:r w:rsidR="002462DA">
        <w:rPr>
          <w:lang w:eastAsia="en-US"/>
        </w:rPr>
        <w:t>dari</w:t>
      </w:r>
      <w:r w:rsidR="00330542" w:rsidRPr="00B41072">
        <w:rPr>
          <w:lang w:val="id-ID" w:eastAsia="en-US"/>
        </w:rPr>
        <w:t xml:space="preserve"> kali</w:t>
      </w:r>
      <w:r w:rsidR="007A5571" w:rsidRPr="00B41072">
        <w:rPr>
          <w:lang w:val="id-ID" w:eastAsia="en-US"/>
        </w:rPr>
        <w:t>mat</w:t>
      </w:r>
      <w:r w:rsidR="001736C8" w:rsidRPr="00B41072">
        <w:rPr>
          <w:lang w:val="id-ID" w:eastAsia="en-US"/>
        </w:rPr>
        <w:t>.</w:t>
      </w:r>
      <w:r w:rsidR="007A5571" w:rsidRPr="00B41072">
        <w:rPr>
          <w:lang w:val="id-ID" w:eastAsia="en-US"/>
        </w:rPr>
        <w:t xml:space="preserve"> </w:t>
      </w:r>
      <w:r w:rsidR="00831D33" w:rsidRPr="00B41072">
        <w:rPr>
          <w:lang w:val="id-ID" w:eastAsia="en-US"/>
        </w:rPr>
        <w:t>Dari matriks TF-IDF tersebut,</w:t>
      </w:r>
      <w:r w:rsidR="007A5571" w:rsidRPr="00B41072">
        <w:rPr>
          <w:lang w:val="id-ID" w:eastAsia="en-US"/>
        </w:rPr>
        <w:t xml:space="preserve"> setiap kalimat </w:t>
      </w:r>
      <w:r w:rsidR="004B2551" w:rsidRPr="00B41072">
        <w:rPr>
          <w:lang w:val="id-ID" w:eastAsia="en-US"/>
        </w:rPr>
        <w:t>dapat</w:t>
      </w:r>
      <w:r w:rsidR="007A5571" w:rsidRPr="00B41072">
        <w:rPr>
          <w:lang w:val="id-ID" w:eastAsia="en-US"/>
        </w:rPr>
        <w:t xml:space="preserve"> direpresentasikan </w:t>
      </w:r>
      <w:r w:rsidR="007C52CC" w:rsidRPr="00B41072">
        <w:rPr>
          <w:lang w:val="id-ID" w:eastAsia="en-US"/>
        </w:rPr>
        <w:t>sebagai sebuah</w:t>
      </w:r>
      <w:r w:rsidR="007A5571" w:rsidRPr="00B41072">
        <w:rPr>
          <w:lang w:val="id-ID" w:eastAsia="en-US"/>
        </w:rPr>
        <w:t xml:space="preserve"> vektor TF-IDF</w:t>
      </w:r>
      <w:r w:rsidRPr="00B41072">
        <w:rPr>
          <w:lang w:val="id-ID" w:eastAsia="en-US"/>
        </w:rPr>
        <w:t xml:space="preserve">. </w:t>
      </w:r>
      <w:r w:rsidR="001E2318" w:rsidRPr="00B41072">
        <w:rPr>
          <w:lang w:val="id-ID" w:eastAsia="en-US"/>
        </w:rPr>
        <w:t xml:space="preserve">Jika vektor kandidat </w:t>
      </w:r>
      <w:r w:rsidR="000768B8" w:rsidRPr="00B41072">
        <w:rPr>
          <w:lang w:val="id-ID" w:eastAsia="en-US"/>
        </w:rPr>
        <w:t xml:space="preserve">kalimat </w:t>
      </w:r>
      <w:r w:rsidR="001E2318" w:rsidRPr="00B41072">
        <w:rPr>
          <w:lang w:val="id-ID" w:eastAsia="en-US"/>
        </w:rPr>
        <w:t xml:space="preserve">memiliki </w:t>
      </w:r>
      <w:r w:rsidR="00F33261" w:rsidRPr="00B41072">
        <w:rPr>
          <w:i/>
          <w:lang w:val="id-ID" w:eastAsia="en-US"/>
        </w:rPr>
        <w:t xml:space="preserve">cosine similarity </w:t>
      </w:r>
      <w:r w:rsidR="00F33261" w:rsidRPr="00B41072">
        <w:rPr>
          <w:lang w:val="id-ID" w:eastAsia="en-US"/>
        </w:rPr>
        <w:t xml:space="preserve">&gt; 0.5 </w:t>
      </w:r>
      <w:r w:rsidR="00583003" w:rsidRPr="00B41072">
        <w:rPr>
          <w:lang w:val="id-ID" w:eastAsia="en-US"/>
        </w:rPr>
        <w:t>den</w:t>
      </w:r>
      <w:r w:rsidR="0012738F" w:rsidRPr="00B41072">
        <w:rPr>
          <w:lang w:val="id-ID" w:eastAsia="en-US"/>
        </w:rPr>
        <w:t>g</w:t>
      </w:r>
      <w:r w:rsidR="00583003" w:rsidRPr="00B41072">
        <w:rPr>
          <w:lang w:val="id-ID" w:eastAsia="en-US"/>
        </w:rPr>
        <w:t xml:space="preserve">an salah satu </w:t>
      </w:r>
      <w:r w:rsidR="0012738F" w:rsidRPr="00B41072">
        <w:rPr>
          <w:lang w:val="id-ID" w:eastAsia="en-US"/>
        </w:rPr>
        <w:t xml:space="preserve">vektor </w:t>
      </w:r>
      <w:r w:rsidR="00583003" w:rsidRPr="00B41072">
        <w:rPr>
          <w:lang w:val="id-ID" w:eastAsia="en-US"/>
        </w:rPr>
        <w:t xml:space="preserve">kalimat </w:t>
      </w:r>
      <w:r w:rsidR="00BB4334" w:rsidRPr="00B41072">
        <w:rPr>
          <w:lang w:val="id-ID" w:eastAsia="en-US"/>
        </w:rPr>
        <w:t xml:space="preserve">ringkasan, maka kandidat </w:t>
      </w:r>
      <w:r w:rsidR="002462DA">
        <w:rPr>
          <w:lang w:eastAsia="en-US"/>
        </w:rPr>
        <w:t xml:space="preserve">kalimat </w:t>
      </w:r>
      <w:r w:rsidR="00DB2376">
        <w:rPr>
          <w:lang w:eastAsia="en-US"/>
        </w:rPr>
        <w:t xml:space="preserve">tersebut </w:t>
      </w:r>
      <w:r w:rsidR="00BB4334" w:rsidRPr="00B41072">
        <w:rPr>
          <w:lang w:val="id-ID" w:eastAsia="en-US"/>
        </w:rPr>
        <w:t>merupakan kalimat redundan.</w:t>
      </w:r>
    </w:p>
    <w:p w14:paraId="1B023CC0" w14:textId="4F1BE169" w:rsidR="0017330C" w:rsidRPr="00B41072" w:rsidRDefault="0017330C" w:rsidP="0017330C">
      <w:pPr>
        <w:pStyle w:val="Heading2"/>
        <w:rPr>
          <w:lang w:val="id-ID"/>
        </w:rPr>
      </w:pPr>
      <w:bookmarkStart w:id="85" w:name="_Toc502433503"/>
      <w:r w:rsidRPr="00B41072">
        <w:rPr>
          <w:lang w:val="id-ID"/>
        </w:rPr>
        <w:lastRenderedPageBreak/>
        <w:t xml:space="preserve">Pembelajaran </w:t>
      </w:r>
      <w:r w:rsidR="003D335B" w:rsidRPr="00B41072">
        <w:rPr>
          <w:lang w:val="id-ID"/>
        </w:rPr>
        <w:t>Komponen Deep Learning</w:t>
      </w:r>
      <w:bookmarkEnd w:id="85"/>
    </w:p>
    <w:p w14:paraId="0632FD66" w14:textId="15F30C96" w:rsidR="0045369E" w:rsidRPr="00B41072" w:rsidRDefault="0023546A" w:rsidP="00DF31E6">
      <w:pPr>
        <w:rPr>
          <w:lang w:val="id-ID"/>
        </w:rPr>
      </w:pPr>
      <w:r w:rsidRPr="00B41072">
        <w:rPr>
          <w:lang w:val="id-ID"/>
        </w:rPr>
        <w:t xml:space="preserve">Untuk menemukan </w:t>
      </w:r>
      <w:r w:rsidR="004768E9" w:rsidRPr="00B41072">
        <w:rPr>
          <w:lang w:val="id-ID"/>
        </w:rPr>
        <w:t>bobot-bobot terbaik</w:t>
      </w:r>
      <w:r w:rsidRPr="00B41072">
        <w:rPr>
          <w:lang w:val="id-ID"/>
        </w:rPr>
        <w:t xml:space="preserve"> </w:t>
      </w:r>
      <w:r w:rsidR="003D335B" w:rsidRPr="00B41072">
        <w:rPr>
          <w:lang w:val="id-ID"/>
        </w:rPr>
        <w:t xml:space="preserve">pada </w:t>
      </w:r>
      <w:r w:rsidR="00C20FDA" w:rsidRPr="00B41072">
        <w:rPr>
          <w:lang w:val="id-ID"/>
        </w:rPr>
        <w:t>arsitektur</w:t>
      </w:r>
      <w:r w:rsidR="003D335B" w:rsidRPr="00B41072">
        <w:rPr>
          <w:lang w:val="id-ID"/>
        </w:rPr>
        <w:t xml:space="preserve"> </w:t>
      </w:r>
      <w:r w:rsidR="003D335B" w:rsidRPr="00B41072">
        <w:rPr>
          <w:i/>
          <w:lang w:val="id-ID"/>
        </w:rPr>
        <w:t>deep learning</w:t>
      </w:r>
      <w:r w:rsidRPr="00B41072">
        <w:rPr>
          <w:lang w:val="id-ID"/>
        </w:rPr>
        <w:t xml:space="preserve">, </w:t>
      </w:r>
      <w:r w:rsidR="00F21E80" w:rsidRPr="00B41072">
        <w:rPr>
          <w:lang w:val="id-ID"/>
        </w:rPr>
        <w:t>dimulai dari</w:t>
      </w:r>
      <w:r w:rsidR="00B9054A" w:rsidRPr="00B41072">
        <w:rPr>
          <w:lang w:val="id-ID"/>
        </w:rPr>
        <w:t xml:space="preserve"> bobot pada</w:t>
      </w:r>
      <w:r w:rsidR="00F21E80" w:rsidRPr="00B41072">
        <w:rPr>
          <w:lang w:val="id-ID"/>
        </w:rPr>
        <w:t xml:space="preserve"> komponen GRU kalimat hingga ko</w:t>
      </w:r>
      <w:r w:rsidR="00BF1F08" w:rsidRPr="00B41072">
        <w:rPr>
          <w:lang w:val="id-ID"/>
        </w:rPr>
        <w:t>mp</w:t>
      </w:r>
      <w:r w:rsidR="00F21E80" w:rsidRPr="00B41072">
        <w:rPr>
          <w:lang w:val="id-ID"/>
        </w:rPr>
        <w:t>onen penilaian kalimat</w:t>
      </w:r>
      <w:r w:rsidR="00D602D5" w:rsidRPr="00B41072">
        <w:rPr>
          <w:lang w:val="id-ID"/>
        </w:rPr>
        <w:t>,</w:t>
      </w:r>
      <w:r w:rsidR="00F21E80" w:rsidRPr="00B41072">
        <w:rPr>
          <w:lang w:val="id-ID"/>
        </w:rPr>
        <w:t xml:space="preserve"> </w:t>
      </w:r>
      <w:r w:rsidRPr="00B41072">
        <w:rPr>
          <w:lang w:val="id-ID"/>
        </w:rPr>
        <w:t xml:space="preserve">sistem perlu melakukan pembelajaran </w:t>
      </w:r>
      <w:r w:rsidR="00B444BB" w:rsidRPr="00B41072">
        <w:rPr>
          <w:lang w:val="id-ID"/>
        </w:rPr>
        <w:t>terhadap data latih</w:t>
      </w:r>
      <w:r w:rsidRPr="00B41072">
        <w:rPr>
          <w:lang w:val="id-ID"/>
        </w:rPr>
        <w:t>.</w:t>
      </w:r>
      <w:r w:rsidR="002F3BF7" w:rsidRPr="00B41072">
        <w:rPr>
          <w:lang w:val="id-ID"/>
        </w:rPr>
        <w:t xml:space="preserve"> </w:t>
      </w:r>
      <w:r w:rsidR="00531533" w:rsidRPr="00B41072">
        <w:rPr>
          <w:lang w:val="id-ID"/>
        </w:rPr>
        <w:t xml:space="preserve">Teknik pembelajaran yang dilakukan adalah teknik </w:t>
      </w:r>
      <w:r w:rsidR="00531533" w:rsidRPr="00B41072">
        <w:rPr>
          <w:i/>
          <w:lang w:val="id-ID"/>
        </w:rPr>
        <w:t>backpropagation</w:t>
      </w:r>
      <w:r w:rsidR="00531533" w:rsidRPr="00B41072">
        <w:rPr>
          <w:lang w:val="id-ID"/>
        </w:rPr>
        <w:t>.</w:t>
      </w:r>
      <w:r w:rsidR="00B94F3D" w:rsidRPr="00B41072">
        <w:rPr>
          <w:i/>
          <w:lang w:val="id-ID"/>
        </w:rPr>
        <w:t xml:space="preserve"> </w:t>
      </w:r>
      <w:r w:rsidR="00ED1ED0" w:rsidRPr="00B41072">
        <w:rPr>
          <w:lang w:val="id-ID"/>
        </w:rPr>
        <w:t>Rincian dari pembelajaran yang dilakukan adalah sebagai berikut.</w:t>
      </w:r>
    </w:p>
    <w:p w14:paraId="61C7A7C0" w14:textId="77777777" w:rsidR="0045369E" w:rsidRPr="00B41072" w:rsidRDefault="0045369E" w:rsidP="0045369E">
      <w:pPr>
        <w:pStyle w:val="ListParagraph"/>
        <w:numPr>
          <w:ilvl w:val="0"/>
          <w:numId w:val="31"/>
        </w:numPr>
        <w:rPr>
          <w:lang w:val="id-ID"/>
        </w:rPr>
      </w:pPr>
      <w:r w:rsidRPr="00B41072">
        <w:rPr>
          <w:lang w:val="id-ID"/>
        </w:rPr>
        <w:t xml:space="preserve">Tahap </w:t>
      </w:r>
      <w:r w:rsidRPr="00B41072">
        <w:rPr>
          <w:i/>
          <w:lang w:val="id-ID"/>
        </w:rPr>
        <w:t>forward pass</w:t>
      </w:r>
    </w:p>
    <w:p w14:paraId="11719DDF" w14:textId="505F41E1" w:rsidR="002B5638" w:rsidRPr="00B41072" w:rsidRDefault="0045369E" w:rsidP="00A2649F">
      <w:pPr>
        <w:pStyle w:val="ListParagraph"/>
        <w:rPr>
          <w:lang w:val="id-ID"/>
        </w:rPr>
      </w:pPr>
      <w:r w:rsidRPr="00B41072">
        <w:rPr>
          <w:lang w:val="id-ID"/>
        </w:rPr>
        <w:t xml:space="preserve">Pada tahap ini, masukan dari tahap </w:t>
      </w:r>
      <w:r w:rsidRPr="00B41072">
        <w:rPr>
          <w:i/>
          <w:lang w:val="id-ID"/>
        </w:rPr>
        <w:t xml:space="preserve">forward pass </w:t>
      </w:r>
      <w:r w:rsidRPr="00B41072">
        <w:rPr>
          <w:lang w:val="id-ID"/>
        </w:rPr>
        <w:t xml:space="preserve">adalah kalimat-kalimat pada </w:t>
      </w:r>
      <w:r w:rsidR="00487654">
        <w:rPr>
          <w:lang w:val="en-US"/>
        </w:rPr>
        <w:t xml:space="preserve">seluruh </w:t>
      </w:r>
      <w:r w:rsidR="0036607C" w:rsidRPr="00B41072">
        <w:rPr>
          <w:lang w:val="id-ID"/>
        </w:rPr>
        <w:t>artikel satu topik</w:t>
      </w:r>
      <w:r w:rsidRPr="00B41072">
        <w:rPr>
          <w:lang w:val="id-ID"/>
        </w:rPr>
        <w:t xml:space="preserve">. Keluaran </w:t>
      </w:r>
      <w:r w:rsidR="00D10176" w:rsidRPr="00B41072">
        <w:rPr>
          <w:lang w:val="id-ID"/>
        </w:rPr>
        <w:t xml:space="preserve">prediksi </w:t>
      </w:r>
      <w:r w:rsidRPr="00B41072">
        <w:rPr>
          <w:lang w:val="id-ID"/>
        </w:rPr>
        <w:t xml:space="preserve">dari tahap </w:t>
      </w:r>
      <w:r w:rsidRPr="00B41072">
        <w:rPr>
          <w:i/>
          <w:lang w:val="id-ID"/>
        </w:rPr>
        <w:t xml:space="preserve">forward pass </w:t>
      </w:r>
      <w:r w:rsidRPr="00B41072">
        <w:rPr>
          <w:lang w:val="id-ID"/>
        </w:rPr>
        <w:t>adalah vektor skor kepentingan kalimat</w:t>
      </w:r>
      <w:r w:rsidR="00020933" w:rsidRPr="00B41072">
        <w:rPr>
          <w:lang w:val="id-ID"/>
        </w:rPr>
        <w:t xml:space="preserve"> seperti pada persamaan (III-</w:t>
      </w:r>
      <w:r w:rsidR="00F30898" w:rsidRPr="00B41072">
        <w:rPr>
          <w:lang w:val="id-ID"/>
        </w:rPr>
        <w:t>4</w:t>
      </w:r>
      <w:r w:rsidR="005A1CBF" w:rsidRPr="00B41072">
        <w:rPr>
          <w:lang w:val="id-ID"/>
        </w:rPr>
        <w:t>)</w:t>
      </w:r>
      <w:r w:rsidR="00B83A04" w:rsidRPr="00B41072">
        <w:rPr>
          <w:lang w:val="id-ID"/>
        </w:rPr>
        <w:t xml:space="preserve">. Keluaran target tahap </w:t>
      </w:r>
      <w:r w:rsidR="00B83A04" w:rsidRPr="00B41072">
        <w:rPr>
          <w:i/>
          <w:lang w:val="id-ID"/>
        </w:rPr>
        <w:t xml:space="preserve">forward pass </w:t>
      </w:r>
      <w:r w:rsidR="00B83A04" w:rsidRPr="00B41072">
        <w:rPr>
          <w:lang w:val="id-ID"/>
        </w:rPr>
        <w:t xml:space="preserve">adalah </w:t>
      </w:r>
      <w:r w:rsidR="005E09A3" w:rsidRPr="00B41072">
        <w:rPr>
          <w:lang w:val="id-ID"/>
        </w:rPr>
        <w:t>hasil perhitungan persamaan (II</w:t>
      </w:r>
      <w:r w:rsidR="00702FF7" w:rsidRPr="00B41072">
        <w:rPr>
          <w:lang w:val="id-ID"/>
        </w:rPr>
        <w:t>I-</w:t>
      </w:r>
      <w:r w:rsidR="00F30898" w:rsidRPr="00B41072">
        <w:rPr>
          <w:lang w:val="id-ID"/>
        </w:rPr>
        <w:t>6</w:t>
      </w:r>
      <w:r w:rsidR="00702FF7" w:rsidRPr="00B41072">
        <w:rPr>
          <w:lang w:val="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A2649F" w:rsidRPr="00B41072" w14:paraId="2224D3E6" w14:textId="77777777" w:rsidTr="008F156B">
        <w:tc>
          <w:tcPr>
            <w:tcW w:w="577" w:type="pct"/>
          </w:tcPr>
          <w:p w14:paraId="0503082A" w14:textId="77777777" w:rsidR="00A2649F" w:rsidRPr="00B41072" w:rsidRDefault="00A2649F" w:rsidP="008F156B">
            <w:pPr>
              <w:jc w:val="center"/>
              <w:rPr>
                <w:lang w:val="id-ID"/>
              </w:rPr>
            </w:pPr>
          </w:p>
        </w:tc>
        <w:tc>
          <w:tcPr>
            <w:tcW w:w="3846" w:type="pct"/>
          </w:tcPr>
          <w:p w14:paraId="605CF378" w14:textId="1C42CE7B" w:rsidR="00A2649F" w:rsidRPr="00B41072" w:rsidRDefault="00A2649F" w:rsidP="008F156B">
            <w:pPr>
              <w:pStyle w:val="ListParagraph"/>
              <w:jc w:val="center"/>
              <w:rPr>
                <w:lang w:val="id-ID"/>
              </w:rPr>
            </w:pPr>
            <m:oMathPara>
              <m:oMath>
                <m:r>
                  <w:rPr>
                    <w:rFonts w:ascii="Cambria Math" w:hAnsi="Cambria Math"/>
                    <w:lang w:val="id-ID"/>
                  </w:rPr>
                  <m:t>R</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e>
                </m:d>
                <m:r>
                  <w:rPr>
                    <w:rFonts w:ascii="Cambria Math" w:hAnsi="Cambria Math"/>
                    <w:lang w:val="id-ID"/>
                  </w:rPr>
                  <m:t>=softmax(r(</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r>
                  <w:rPr>
                    <w:rFonts w:ascii="Cambria Math" w:hAnsi="Cambria Math"/>
                    <w:lang w:val="id-ID"/>
                  </w:rPr>
                  <m:t>))</m:t>
                </m:r>
              </m:oMath>
            </m:oMathPara>
          </w:p>
        </w:tc>
        <w:tc>
          <w:tcPr>
            <w:tcW w:w="577" w:type="pct"/>
          </w:tcPr>
          <w:p w14:paraId="68F535FB" w14:textId="359126A8" w:rsidR="00A2649F" w:rsidRPr="00B41072" w:rsidRDefault="00A2649F" w:rsidP="008F156B">
            <w:pPr>
              <w:jc w:val="center"/>
              <w:rPr>
                <w:lang w:val="id-ID"/>
              </w:rPr>
            </w:pPr>
            <w:r w:rsidRPr="00B41072">
              <w:rPr>
                <w:lang w:val="id-ID"/>
              </w:rPr>
              <w:t>(II</w:t>
            </w:r>
            <w:r w:rsidR="001301C8" w:rsidRPr="00B41072">
              <w:rPr>
                <w:lang w:val="id-ID"/>
              </w:rPr>
              <w:t>I</w:t>
            </w:r>
            <w:r w:rsidRPr="00B41072">
              <w:rPr>
                <w:lang w:val="id-ID"/>
              </w:rPr>
              <w:t>-</w:t>
            </w:r>
            <w:r w:rsidR="008F156B" w:rsidRPr="00B41072">
              <w:rPr>
                <w:lang w:val="id-ID"/>
              </w:rPr>
              <w:t>6</w:t>
            </w:r>
            <w:r w:rsidRPr="00B41072">
              <w:rPr>
                <w:lang w:val="id-ID"/>
              </w:rPr>
              <w:t>)</w:t>
            </w:r>
          </w:p>
        </w:tc>
      </w:tr>
    </w:tbl>
    <w:p w14:paraId="051EFBC3" w14:textId="354CBB91" w:rsidR="00A2649F" w:rsidRPr="00487654" w:rsidRDefault="005567C1" w:rsidP="008F4048">
      <w:pPr>
        <w:ind w:left="720"/>
      </w:pPr>
      <w:r w:rsidRPr="00B41072">
        <w:rPr>
          <w:lang w:val="id-ID"/>
        </w:rPr>
        <w:t>Di mana</w:t>
      </w:r>
      <w:r w:rsidR="00EC60A5" w:rsidRPr="00B41072">
        <w:rPr>
          <w:lang w:val="id-ID"/>
        </w:rPr>
        <w:t xml:space="preserve"> </w:t>
      </w:r>
      <m:oMath>
        <m:r>
          <w:rPr>
            <w:rFonts w:ascii="Cambria Math" w:hAnsi="Cambria Math"/>
            <w:lang w:val="id-ID"/>
          </w:rPr>
          <m:t>r(</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r>
          <w:rPr>
            <w:rFonts w:ascii="Cambria Math" w:hAnsi="Cambria Math"/>
            <w:lang w:val="id-ID"/>
          </w:rPr>
          <m:t>)</m:t>
        </m:r>
      </m:oMath>
      <w:r w:rsidRPr="00B41072">
        <w:rPr>
          <w:lang w:val="id-ID"/>
        </w:rPr>
        <w:t xml:space="preserve"> merupakan </w:t>
      </w:r>
      <w:r w:rsidR="00EC60A5" w:rsidRPr="00B41072">
        <w:rPr>
          <w:lang w:val="id-ID"/>
        </w:rPr>
        <w:t>rata-rata</w:t>
      </w:r>
      <w:r w:rsidR="008F4048" w:rsidRPr="00B41072">
        <w:rPr>
          <w:lang w:val="id-ID"/>
        </w:rPr>
        <w:t xml:space="preserve"> ROUGE-1 dan ROUGE-2 dari kalimat seperti pada </w:t>
      </w:r>
      <w:r w:rsidRPr="00B41072">
        <w:rPr>
          <w:lang w:val="id-ID"/>
        </w:rPr>
        <w:t>persamaan (III-</w:t>
      </w:r>
      <w:r w:rsidR="00DE2B39" w:rsidRPr="00B41072">
        <w:rPr>
          <w:lang w:val="id-ID"/>
        </w:rPr>
        <w:t>7</w:t>
      </w:r>
      <w:r w:rsidRPr="00B41072">
        <w:rPr>
          <w:lang w:val="id-ID"/>
        </w:rPr>
        <w:t>)</w:t>
      </w:r>
      <w:r w:rsidR="0048765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105A9A" w:rsidRPr="00B41072" w14:paraId="085E64EA" w14:textId="77777777" w:rsidTr="008F156B">
        <w:tc>
          <w:tcPr>
            <w:tcW w:w="577" w:type="pct"/>
          </w:tcPr>
          <w:p w14:paraId="665A924B" w14:textId="77777777" w:rsidR="00105A9A" w:rsidRPr="00B41072" w:rsidRDefault="00105A9A" w:rsidP="008F156B">
            <w:pPr>
              <w:jc w:val="center"/>
              <w:rPr>
                <w:lang w:val="id-ID"/>
              </w:rPr>
            </w:pPr>
          </w:p>
        </w:tc>
        <w:tc>
          <w:tcPr>
            <w:tcW w:w="3846" w:type="pct"/>
          </w:tcPr>
          <w:p w14:paraId="3BAB24B8" w14:textId="3B964ADE" w:rsidR="00105A9A" w:rsidRPr="00B41072" w:rsidRDefault="00354FF8" w:rsidP="008F156B">
            <w:pPr>
              <w:pStyle w:val="ListParagraph"/>
              <w:jc w:val="center"/>
              <w:rPr>
                <w:lang w:val="id-ID"/>
              </w:rPr>
            </w:pPr>
            <m:oMathPara>
              <m:oMath>
                <m:r>
                  <w:rPr>
                    <w:rFonts w:ascii="Cambria Math" w:hAnsi="Cambria Math"/>
                    <w:lang w:val="id-ID"/>
                  </w:rPr>
                  <m:t>r</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e>
                </m:d>
                <m:r>
                  <w:rPr>
                    <w:rFonts w:ascii="Cambria Math" w:hAnsi="Cambria Math"/>
                    <w:lang w:val="id-ID"/>
                  </w:rPr>
                  <m:t>=</m:t>
                </m:r>
                <m:f>
                  <m:fPr>
                    <m:ctrlPr>
                      <w:rPr>
                        <w:rFonts w:ascii="Cambria Math" w:hAnsi="Cambria Math"/>
                        <w:i/>
                        <w:lang w:val="id-ID"/>
                      </w:rPr>
                    </m:ctrlPr>
                  </m:fPr>
                  <m:num>
                    <m:r>
                      <w:rPr>
                        <w:rFonts w:ascii="Cambria Math" w:hAnsi="Cambria Math"/>
                        <w:lang w:val="id-ID"/>
                      </w:rPr>
                      <m:t>ROUGE1</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e>
                    </m:d>
                    <m:r>
                      <w:rPr>
                        <w:rFonts w:ascii="Cambria Math" w:hAnsi="Cambria Math"/>
                        <w:lang w:val="id-ID"/>
                      </w:rPr>
                      <m:t>+ROUGE2(</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r>
                      <w:rPr>
                        <w:rFonts w:ascii="Cambria Math" w:hAnsi="Cambria Math"/>
                        <w:lang w:val="id-ID"/>
                      </w:rPr>
                      <m:t>)</m:t>
                    </m:r>
                  </m:num>
                  <m:den>
                    <m:r>
                      <w:rPr>
                        <w:rFonts w:ascii="Cambria Math" w:hAnsi="Cambria Math"/>
                        <w:lang w:val="id-ID"/>
                      </w:rPr>
                      <m:t>2</m:t>
                    </m:r>
                  </m:den>
                </m:f>
              </m:oMath>
            </m:oMathPara>
          </w:p>
        </w:tc>
        <w:tc>
          <w:tcPr>
            <w:tcW w:w="577" w:type="pct"/>
          </w:tcPr>
          <w:p w14:paraId="2FAC845B" w14:textId="01B3FE8A" w:rsidR="00105A9A" w:rsidRPr="00B41072" w:rsidRDefault="00105A9A" w:rsidP="008F156B">
            <w:pPr>
              <w:jc w:val="center"/>
              <w:rPr>
                <w:lang w:val="id-ID"/>
              </w:rPr>
            </w:pPr>
            <w:r w:rsidRPr="00B41072">
              <w:rPr>
                <w:lang w:val="id-ID"/>
              </w:rPr>
              <w:t>(II</w:t>
            </w:r>
            <w:r w:rsidR="001301C8" w:rsidRPr="00B41072">
              <w:rPr>
                <w:lang w:val="id-ID"/>
              </w:rPr>
              <w:t>I-</w:t>
            </w:r>
            <w:r w:rsidR="00DE2B39" w:rsidRPr="00B41072">
              <w:rPr>
                <w:lang w:val="id-ID"/>
              </w:rPr>
              <w:t>7</w:t>
            </w:r>
            <w:r w:rsidRPr="00B41072">
              <w:rPr>
                <w:lang w:val="id-ID"/>
              </w:rPr>
              <w:t>)</w:t>
            </w:r>
          </w:p>
        </w:tc>
      </w:tr>
    </w:tbl>
    <w:p w14:paraId="70D45BE1" w14:textId="77777777" w:rsidR="0045369E" w:rsidRPr="00B41072" w:rsidRDefault="0045369E" w:rsidP="0045369E">
      <w:pPr>
        <w:pStyle w:val="ListParagraph"/>
        <w:numPr>
          <w:ilvl w:val="0"/>
          <w:numId w:val="31"/>
        </w:numPr>
        <w:rPr>
          <w:lang w:val="id-ID"/>
        </w:rPr>
      </w:pPr>
      <w:r w:rsidRPr="00B41072">
        <w:rPr>
          <w:lang w:val="id-ID"/>
        </w:rPr>
        <w:t xml:space="preserve">Tahap </w:t>
      </w:r>
      <w:r w:rsidRPr="00B41072">
        <w:rPr>
          <w:i/>
          <w:lang w:val="id-ID"/>
        </w:rPr>
        <w:t>backward pass</w:t>
      </w:r>
    </w:p>
    <w:p w14:paraId="00BE4D12" w14:textId="30A4A494" w:rsidR="00C44F18" w:rsidRPr="00B41072" w:rsidRDefault="00487654" w:rsidP="0045369E">
      <w:pPr>
        <w:pStyle w:val="ListParagraph"/>
        <w:rPr>
          <w:lang w:val="id-ID"/>
        </w:rPr>
      </w:pPr>
      <w:r>
        <w:rPr>
          <w:lang w:val="en-US"/>
        </w:rPr>
        <w:t>Nilai g</w:t>
      </w:r>
      <w:r w:rsidRPr="00B41072">
        <w:rPr>
          <w:lang w:val="id-ID"/>
        </w:rPr>
        <w:t>alat dihitung berdasarkan perbedaan dari skor kepentingan kalimat hasil prediksi dengan keluaran target</w:t>
      </w:r>
      <w:r>
        <w:rPr>
          <w:lang w:val="en-US"/>
        </w:rPr>
        <w:t xml:space="preserve"> dengan fungsi</w:t>
      </w:r>
      <w:r w:rsidR="004D26AB">
        <w:rPr>
          <w:lang w:val="en-US"/>
        </w:rPr>
        <w:t xml:space="preserve"> galat</w:t>
      </w:r>
      <w:r>
        <w:rPr>
          <w:lang w:val="en-US"/>
        </w:rPr>
        <w:t xml:space="preserve"> </w:t>
      </w:r>
      <w:r>
        <w:rPr>
          <w:i/>
          <w:lang w:val="en-US"/>
        </w:rPr>
        <w:t xml:space="preserve">cross entropy </w:t>
      </w:r>
      <w:r>
        <w:rPr>
          <w:lang w:val="en-US"/>
        </w:rPr>
        <w:t>seperti pada persamaan</w:t>
      </w:r>
      <w:r w:rsidRPr="00B41072">
        <w:rPr>
          <w:lang w:val="id-ID"/>
        </w:rPr>
        <w:t xml:space="preserve"> </w:t>
      </w:r>
      <w:r w:rsidR="005F729B" w:rsidRPr="00B41072">
        <w:rPr>
          <w:lang w:val="id-ID"/>
        </w:rPr>
        <w:t>(III-</w:t>
      </w:r>
      <w:r w:rsidR="00DE2B39" w:rsidRPr="00B41072">
        <w:rPr>
          <w:lang w:val="id-ID"/>
        </w:rPr>
        <w:t>8</w:t>
      </w:r>
      <w:r w:rsidR="005F729B" w:rsidRPr="00B41072">
        <w:rPr>
          <w:lang w:val="id-ID"/>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105"/>
        <w:gridCol w:w="916"/>
      </w:tblGrid>
      <w:tr w:rsidR="00E643FB" w:rsidRPr="00B41072" w14:paraId="73CDD2F8" w14:textId="77777777" w:rsidTr="008F156B">
        <w:tc>
          <w:tcPr>
            <w:tcW w:w="577" w:type="pct"/>
          </w:tcPr>
          <w:p w14:paraId="331BF4C5" w14:textId="77777777" w:rsidR="00E643FB" w:rsidRPr="00B41072" w:rsidRDefault="00E643FB" w:rsidP="008F156B">
            <w:pPr>
              <w:jc w:val="center"/>
              <w:rPr>
                <w:lang w:val="id-ID"/>
              </w:rPr>
            </w:pPr>
          </w:p>
        </w:tc>
        <w:tc>
          <w:tcPr>
            <w:tcW w:w="3846" w:type="pct"/>
          </w:tcPr>
          <w:p w14:paraId="528A07E6" w14:textId="6F7CD780" w:rsidR="00E643FB" w:rsidRPr="00B41072" w:rsidRDefault="006B4DF1" w:rsidP="008F156B">
            <w:pPr>
              <w:pStyle w:val="ListParagraph"/>
              <w:jc w:val="center"/>
              <w:rPr>
                <w:lang w:val="id-ID"/>
              </w:rPr>
            </w:pPr>
            <m:oMathPara>
              <m:oMath>
                <m:r>
                  <w:rPr>
                    <w:rFonts w:ascii="Cambria Math" w:hAnsi="Cambria Math"/>
                    <w:lang w:val="id-ID"/>
                  </w:rPr>
                  <m:t>L= -</m:t>
                </m:r>
                <m:nary>
                  <m:naryPr>
                    <m:chr m:val="∑"/>
                    <m:limLoc m:val="undOvr"/>
                    <m:supHide m:val="1"/>
                    <m:ctrlPr>
                      <w:rPr>
                        <w:rFonts w:ascii="Cambria Math" w:hAnsi="Cambria Math"/>
                        <w:i/>
                        <w:lang w:val="id-ID"/>
                      </w:rPr>
                    </m:ctrlPr>
                  </m:naryPr>
                  <m:sub>
                    <m:r>
                      <w:rPr>
                        <w:rFonts w:ascii="Cambria Math" w:hAnsi="Cambria Math"/>
                        <w:lang w:val="id-ID"/>
                      </w:rPr>
                      <m:t>C</m:t>
                    </m:r>
                  </m:sub>
                  <m:sup/>
                  <m:e>
                    <m:nary>
                      <m:naryPr>
                        <m:chr m:val="∑"/>
                        <m:limLoc m:val="undOvr"/>
                        <m:supHide m:val="1"/>
                        <m:ctrlPr>
                          <w:rPr>
                            <w:rFonts w:ascii="Cambria Math" w:hAnsi="Cambria Math"/>
                            <w:i/>
                            <w:lang w:val="id-ID"/>
                          </w:rPr>
                        </m:ctrlPr>
                      </m:naryPr>
                      <m:sub>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 xml:space="preserve">i </m:t>
                            </m:r>
                          </m:sub>
                        </m:sSub>
                        <m:r>
                          <w:rPr>
                            <w:rFonts w:ascii="Cambria Math" w:hAnsi="Cambria Math"/>
                            <w:lang w:val="id-ID"/>
                          </w:rPr>
                          <m:t>∈ C</m:t>
                        </m:r>
                      </m:sub>
                      <m:sup/>
                      <m:e>
                        <m:r>
                          <w:rPr>
                            <w:rFonts w:ascii="Cambria Math" w:hAnsi="Cambria Math"/>
                            <w:lang w:val="id-ID"/>
                          </w:rPr>
                          <m:t>R</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e>
                        </m:d>
                        <m:r>
                          <m:rPr>
                            <m:sty m:val="p"/>
                          </m:rPr>
                          <w:rPr>
                            <w:rFonts w:ascii="Cambria Math" w:hAnsi="Cambria Math"/>
                            <w:lang w:val="id-ID"/>
                          </w:rPr>
                          <m:t>log⁡(salience</m:t>
                        </m:r>
                        <m:d>
                          <m:dPr>
                            <m:ctrlPr>
                              <w:rPr>
                                <w:rFonts w:ascii="Cambria Math" w:hAnsi="Cambria Math"/>
                                <w:lang w:val="id-ID"/>
                              </w:rPr>
                            </m:ctrlPr>
                          </m:dPr>
                          <m:e>
                            <m:sSub>
                              <m:sSubPr>
                                <m:ctrlPr>
                                  <w:rPr>
                                    <w:rFonts w:ascii="Cambria Math" w:hAnsi="Cambria Math"/>
                                    <w:lang w:val="id-ID"/>
                                  </w:rPr>
                                </m:ctrlPr>
                              </m:sSubPr>
                              <m:e>
                                <m:r>
                                  <m:rPr>
                                    <m:sty m:val="p"/>
                                  </m:rPr>
                                  <w:rPr>
                                    <w:rFonts w:ascii="Cambria Math" w:hAnsi="Cambria Math"/>
                                    <w:lang w:val="id-ID"/>
                                  </w:rPr>
                                  <m:t>s</m:t>
                                </m:r>
                              </m:e>
                              <m:sub>
                                <m:r>
                                  <m:rPr>
                                    <m:sty m:val="p"/>
                                  </m:rPr>
                                  <w:rPr>
                                    <w:rFonts w:ascii="Cambria Math" w:hAnsi="Cambria Math"/>
                                    <w:lang w:val="id-ID"/>
                                  </w:rPr>
                                  <m:t>i</m:t>
                                </m:r>
                              </m:sub>
                            </m:sSub>
                            <m:ctrlPr>
                              <w:rPr>
                                <w:rFonts w:ascii="Cambria Math" w:hAnsi="Cambria Math"/>
                                <w:i/>
                                <w:lang w:val="id-ID"/>
                              </w:rPr>
                            </m:ctrlPr>
                          </m:e>
                        </m:d>
                        <m:r>
                          <w:rPr>
                            <w:rFonts w:ascii="Cambria Math" w:hAnsi="Cambria Math"/>
                            <w:lang w:val="id-ID"/>
                          </w:rPr>
                          <m:t>)</m:t>
                        </m:r>
                      </m:e>
                    </m:nary>
                  </m:e>
                </m:nary>
              </m:oMath>
            </m:oMathPara>
          </w:p>
        </w:tc>
        <w:tc>
          <w:tcPr>
            <w:tcW w:w="577" w:type="pct"/>
          </w:tcPr>
          <w:p w14:paraId="145DF6B2" w14:textId="5C62B8B1" w:rsidR="00E643FB" w:rsidRPr="00B41072" w:rsidRDefault="00E643FB" w:rsidP="008F156B">
            <w:pPr>
              <w:jc w:val="center"/>
              <w:rPr>
                <w:lang w:val="id-ID"/>
              </w:rPr>
            </w:pPr>
            <w:r w:rsidRPr="00B41072">
              <w:rPr>
                <w:lang w:val="id-ID"/>
              </w:rPr>
              <w:t>(III-</w:t>
            </w:r>
            <w:r w:rsidR="00DE2B39" w:rsidRPr="00B41072">
              <w:rPr>
                <w:lang w:val="id-ID"/>
              </w:rPr>
              <w:t>8</w:t>
            </w:r>
            <w:r w:rsidRPr="00B41072">
              <w:rPr>
                <w:lang w:val="id-ID"/>
              </w:rPr>
              <w:t>)</w:t>
            </w:r>
          </w:p>
        </w:tc>
      </w:tr>
    </w:tbl>
    <w:p w14:paraId="1DD5C48C" w14:textId="708091A3" w:rsidR="0045369E" w:rsidRPr="00B41072" w:rsidRDefault="00263F1B" w:rsidP="0045369E">
      <w:pPr>
        <w:pStyle w:val="ListParagraph"/>
        <w:rPr>
          <w:lang w:val="id-ID"/>
        </w:rPr>
      </w:pPr>
      <w:r w:rsidRPr="00B41072">
        <w:rPr>
          <w:lang w:val="id-ID"/>
        </w:rPr>
        <w:t xml:space="preserve">Di mana </w:t>
      </w:r>
      <m:oMath>
        <m:r>
          <w:rPr>
            <w:rFonts w:ascii="Cambria Math" w:hAnsi="Cambria Math"/>
            <w:lang w:val="id-ID"/>
          </w:rPr>
          <m:t>C</m:t>
        </m:r>
      </m:oMath>
      <w:r w:rsidRPr="00B41072">
        <w:rPr>
          <w:lang w:val="id-ID"/>
        </w:rPr>
        <w:t xml:space="preserve"> merupakan himpunan kalimat pada </w:t>
      </w:r>
      <w:r w:rsidR="001C38A3">
        <w:rPr>
          <w:lang w:val="en-US"/>
        </w:rPr>
        <w:t xml:space="preserve">seluruh artikel </w:t>
      </w:r>
      <w:r w:rsidRPr="00B41072">
        <w:rPr>
          <w:lang w:val="id-ID"/>
        </w:rPr>
        <w:t xml:space="preserve">satu topik. </w:t>
      </w:r>
      <w:r w:rsidR="0045369E" w:rsidRPr="00B41072">
        <w:rPr>
          <w:lang w:val="id-ID"/>
        </w:rPr>
        <w:t xml:space="preserve">Dari nilai galat tersebut, akan dihitung nilai derivasi turunan dari fungsi-fungsi yang ada pada </w:t>
      </w:r>
      <w:r w:rsidR="00F82A16">
        <w:rPr>
          <w:lang w:val="en-US"/>
        </w:rPr>
        <w:t>arsitektur</w:t>
      </w:r>
      <w:r w:rsidR="0045369E" w:rsidRPr="00B41072">
        <w:rPr>
          <w:lang w:val="id-ID"/>
        </w:rPr>
        <w:t xml:space="preserve"> </w:t>
      </w:r>
      <w:r w:rsidR="0045369E" w:rsidRPr="00B41072">
        <w:rPr>
          <w:i/>
          <w:lang w:val="id-ID"/>
        </w:rPr>
        <w:t>deep learning</w:t>
      </w:r>
      <w:r w:rsidR="0045369E" w:rsidRPr="00B41072">
        <w:rPr>
          <w:lang w:val="id-ID"/>
        </w:rPr>
        <w:t xml:space="preserve">. Setiap komponen pada </w:t>
      </w:r>
      <w:r w:rsidR="00F82A16">
        <w:rPr>
          <w:lang w:val="en-US"/>
        </w:rPr>
        <w:t>arsitektur</w:t>
      </w:r>
      <w:r w:rsidR="0045369E" w:rsidRPr="00B41072">
        <w:rPr>
          <w:lang w:val="id-ID"/>
        </w:rPr>
        <w:t xml:space="preserve"> </w:t>
      </w:r>
      <w:r w:rsidR="0045369E" w:rsidRPr="00B41072">
        <w:rPr>
          <w:i/>
          <w:lang w:val="id-ID"/>
        </w:rPr>
        <w:t xml:space="preserve">deep learning </w:t>
      </w:r>
      <w:r w:rsidR="0045369E" w:rsidRPr="00B41072">
        <w:rPr>
          <w:lang w:val="id-ID"/>
        </w:rPr>
        <w:t xml:space="preserve">memiliki </w:t>
      </w:r>
      <w:r w:rsidR="003D0792">
        <w:rPr>
          <w:lang w:val="en-US"/>
        </w:rPr>
        <w:t xml:space="preserve">nilai </w:t>
      </w:r>
      <w:r w:rsidR="0045369E" w:rsidRPr="00B41072">
        <w:rPr>
          <w:lang w:val="id-ID"/>
        </w:rPr>
        <w:t>derivasi turunan yang berbeda-beda.</w:t>
      </w:r>
    </w:p>
    <w:p w14:paraId="2CE1E170" w14:textId="77777777" w:rsidR="0045369E" w:rsidRPr="00B41072" w:rsidRDefault="0045369E" w:rsidP="0045369E">
      <w:pPr>
        <w:pStyle w:val="ListParagraph"/>
        <w:numPr>
          <w:ilvl w:val="0"/>
          <w:numId w:val="31"/>
        </w:numPr>
        <w:rPr>
          <w:lang w:val="id-ID"/>
        </w:rPr>
      </w:pPr>
      <w:r w:rsidRPr="00B41072">
        <w:rPr>
          <w:lang w:val="id-ID"/>
        </w:rPr>
        <w:lastRenderedPageBreak/>
        <w:t>Tahap pembaruan bobot</w:t>
      </w:r>
    </w:p>
    <w:p w14:paraId="70925077" w14:textId="5E27FCED" w:rsidR="0045369E" w:rsidRPr="00B41072" w:rsidRDefault="0045369E" w:rsidP="0045369E">
      <w:pPr>
        <w:pStyle w:val="ListParagraph"/>
        <w:rPr>
          <w:lang w:val="id-ID"/>
        </w:rPr>
      </w:pPr>
      <w:r w:rsidRPr="00B41072">
        <w:rPr>
          <w:lang w:val="id-ID"/>
        </w:rPr>
        <w:t xml:space="preserve">Nilai bobot dari setiap komponen pada </w:t>
      </w:r>
      <w:r w:rsidR="00D667B8" w:rsidRPr="00B41072">
        <w:rPr>
          <w:lang w:val="id-ID"/>
        </w:rPr>
        <w:t>arsitektur</w:t>
      </w:r>
      <w:r w:rsidRPr="00B41072">
        <w:rPr>
          <w:lang w:val="id-ID"/>
        </w:rPr>
        <w:t xml:space="preserve"> </w:t>
      </w:r>
      <w:r w:rsidRPr="00B41072">
        <w:rPr>
          <w:i/>
          <w:lang w:val="id-ID"/>
        </w:rPr>
        <w:t xml:space="preserve">deep learning </w:t>
      </w:r>
      <w:r w:rsidRPr="00B41072">
        <w:rPr>
          <w:lang w:val="id-ID"/>
        </w:rPr>
        <w:t>diperbarui berdasarkan nilai derivasi turunan</w:t>
      </w:r>
      <w:r w:rsidR="00942ED2">
        <w:rPr>
          <w:lang w:val="en-US"/>
        </w:rPr>
        <w:t xml:space="preserve"> dari setiap fungsi pada </w:t>
      </w:r>
      <w:r w:rsidR="003E372A">
        <w:rPr>
          <w:lang w:val="en-US"/>
        </w:rPr>
        <w:t>komponen arsitektur</w:t>
      </w:r>
      <w:r w:rsidR="00942ED2">
        <w:rPr>
          <w:lang w:val="en-US"/>
        </w:rPr>
        <w:t xml:space="preserve"> </w:t>
      </w:r>
      <w:r w:rsidR="00942ED2">
        <w:rPr>
          <w:i/>
          <w:lang w:val="en-US"/>
        </w:rPr>
        <w:t>deep learning</w:t>
      </w:r>
      <w:r w:rsidRPr="00B41072">
        <w:rPr>
          <w:lang w:val="id-ID"/>
        </w:rPr>
        <w:t>.</w:t>
      </w:r>
    </w:p>
    <w:p w14:paraId="563E5D1F" w14:textId="56D0A770" w:rsidR="00C00F06" w:rsidRPr="00B41072" w:rsidRDefault="00C00F06" w:rsidP="00C00F06">
      <w:pPr>
        <w:pStyle w:val="Heading2"/>
        <w:rPr>
          <w:lang w:val="id-ID"/>
        </w:rPr>
      </w:pPr>
      <w:bookmarkStart w:id="86" w:name="_Toc502433504"/>
      <w:r w:rsidRPr="00B41072">
        <w:rPr>
          <w:lang w:val="id-ID"/>
        </w:rPr>
        <w:t>Implementasi Sistem</w:t>
      </w:r>
      <w:bookmarkEnd w:id="86"/>
    </w:p>
    <w:p w14:paraId="1DB44AFB" w14:textId="38251938" w:rsidR="00864161" w:rsidRPr="00B41072" w:rsidRDefault="00864161" w:rsidP="00864161">
      <w:pPr>
        <w:rPr>
          <w:lang w:val="id-ID"/>
        </w:rPr>
      </w:pPr>
      <w:r w:rsidRPr="00B41072">
        <w:rPr>
          <w:lang w:val="id-ID"/>
        </w:rPr>
        <w:t xml:space="preserve">Implementasi sistem akan dilakukan dengan menggunakan bahasa pemrograman Python. </w:t>
      </w:r>
      <w:r w:rsidRPr="00B41072">
        <w:rPr>
          <w:i/>
          <w:lang w:val="id-ID"/>
        </w:rPr>
        <w:t xml:space="preserve">Library </w:t>
      </w:r>
      <w:r w:rsidRPr="00B41072">
        <w:rPr>
          <w:lang w:val="id-ID"/>
        </w:rPr>
        <w:t>NLTK digunakan untuk</w:t>
      </w:r>
      <w:r w:rsidR="003D1358" w:rsidRPr="00B41072">
        <w:rPr>
          <w:lang w:val="id-ID"/>
        </w:rPr>
        <w:t xml:space="preserve"> melakukan pemisahan kalimat. </w:t>
      </w:r>
      <w:r w:rsidR="003D1358" w:rsidRPr="00B41072">
        <w:rPr>
          <w:i/>
          <w:lang w:val="id-ID"/>
        </w:rPr>
        <w:t xml:space="preserve">Library </w:t>
      </w:r>
      <w:r w:rsidR="003D1358" w:rsidRPr="00B41072">
        <w:rPr>
          <w:lang w:val="id-ID"/>
        </w:rPr>
        <w:t>Keras</w:t>
      </w:r>
      <w:r w:rsidR="003D1358" w:rsidRPr="00B41072">
        <w:rPr>
          <w:i/>
          <w:lang w:val="id-ID"/>
        </w:rPr>
        <w:t xml:space="preserve"> </w:t>
      </w:r>
      <w:r w:rsidR="003D1358" w:rsidRPr="00B41072">
        <w:rPr>
          <w:lang w:val="id-ID"/>
        </w:rPr>
        <w:t xml:space="preserve">akan digunakan untuk membangun arsitektur </w:t>
      </w:r>
      <w:r w:rsidR="003D1358" w:rsidRPr="00B41072">
        <w:rPr>
          <w:i/>
          <w:lang w:val="id-ID"/>
        </w:rPr>
        <w:t xml:space="preserve">deep learning </w:t>
      </w:r>
      <w:r w:rsidR="003D1358" w:rsidRPr="00B41072">
        <w:rPr>
          <w:lang w:val="id-ID"/>
        </w:rPr>
        <w:t>dari rancangan solusi, yaitu topologi ANN, GRU, dan GCN.</w:t>
      </w:r>
    </w:p>
    <w:p w14:paraId="0719370B" w14:textId="12E5E9A7" w:rsidR="00DE38DA" w:rsidRPr="00B41072" w:rsidRDefault="00DE38DA" w:rsidP="00DE38DA">
      <w:pPr>
        <w:pStyle w:val="Heading2"/>
        <w:rPr>
          <w:lang w:val="id-ID"/>
        </w:rPr>
      </w:pPr>
      <w:bookmarkStart w:id="87" w:name="_Toc502433505"/>
      <w:r w:rsidRPr="00B41072">
        <w:rPr>
          <w:lang w:val="id-ID"/>
        </w:rPr>
        <w:t xml:space="preserve">Sistem </w:t>
      </w:r>
      <w:r w:rsidR="003C04C7" w:rsidRPr="00B41072">
        <w:rPr>
          <w:i/>
          <w:lang w:val="id-ID"/>
        </w:rPr>
        <w:t>Baseline</w:t>
      </w:r>
      <w:bookmarkEnd w:id="87"/>
    </w:p>
    <w:p w14:paraId="0FD2CA9E" w14:textId="10BB6457" w:rsidR="00DE38DA" w:rsidRPr="00B41072" w:rsidRDefault="00EC7700" w:rsidP="00DE38DA">
      <w:pPr>
        <w:rPr>
          <w:lang w:val="id-ID"/>
        </w:rPr>
      </w:pPr>
      <w:r w:rsidRPr="00B41072">
        <w:rPr>
          <w:lang w:val="id-ID"/>
        </w:rPr>
        <w:t xml:space="preserve">Selain sistem peringkasan berbasis GCN, akan dibangun juga beberapa sistem peringkasan yang akan dijadikan sebagai </w:t>
      </w:r>
      <w:r w:rsidR="00231651" w:rsidRPr="00B41072">
        <w:rPr>
          <w:i/>
          <w:lang w:val="id-ID"/>
        </w:rPr>
        <w:t>baseline</w:t>
      </w:r>
      <w:r w:rsidRPr="00B41072">
        <w:rPr>
          <w:lang w:val="id-ID"/>
        </w:rPr>
        <w:t xml:space="preserve">. </w:t>
      </w:r>
      <w:r w:rsidR="00231651" w:rsidRPr="00B41072">
        <w:rPr>
          <w:lang w:val="id-ID"/>
        </w:rPr>
        <w:t xml:space="preserve">Sistem peringkasan yang akan dibangun jumlahnya </w:t>
      </w:r>
      <w:r w:rsidR="00C26ED7" w:rsidRPr="00B41072">
        <w:rPr>
          <w:lang w:val="id-ID"/>
        </w:rPr>
        <w:t>dua</w:t>
      </w:r>
      <w:r w:rsidR="00231651" w:rsidRPr="00B41072">
        <w:rPr>
          <w:lang w:val="id-ID"/>
        </w:rPr>
        <w:t xml:space="preserve">, yaitu sistem B1, B2. Pada sistem B1, sistem peringkasan otomatis mirip dengan sistem rancangan solusi, namun tanpa menggunakan GCN. Pada sistem B2, sistem peringkasan otomatis </w:t>
      </w:r>
      <w:r w:rsidR="00910888" w:rsidRPr="00B41072">
        <w:rPr>
          <w:lang w:val="id-ID"/>
        </w:rPr>
        <w:t>dengan pendekatan ekstraktif berdasarkan kepentingan kata (Hong &amp; Nenkova, 2014)</w:t>
      </w:r>
      <w:r w:rsidR="00D11809" w:rsidRPr="00B41072">
        <w:rPr>
          <w:lang w:val="id-ID"/>
        </w:rPr>
        <w:t>.</w:t>
      </w:r>
      <w:r w:rsidR="00C00F06" w:rsidRPr="00B41072">
        <w:rPr>
          <w:lang w:val="id-ID"/>
        </w:rPr>
        <w:t xml:space="preserve"> Selain kedua sistem di atas, hasil sistem peringkasan bahasa Indonesia pada penelitian </w:t>
      </w:r>
      <w:r w:rsidR="00B11CD9" w:rsidRPr="00B41072">
        <w:rPr>
          <w:lang w:val="id-ID"/>
        </w:rPr>
        <w:t>Christie &amp; Khodra (2016) dan Reztaputra &amp; Khodra (2017)</w:t>
      </w:r>
      <w:r w:rsidR="00C00F06" w:rsidRPr="00B41072">
        <w:rPr>
          <w:lang w:val="id-ID"/>
        </w:rPr>
        <w:t xml:space="preserve"> juga dijadikan </w:t>
      </w:r>
      <w:r w:rsidR="00C00F06" w:rsidRPr="00B41072">
        <w:rPr>
          <w:i/>
          <w:lang w:val="id-ID"/>
        </w:rPr>
        <w:t>baseline</w:t>
      </w:r>
      <w:r w:rsidR="00B11CD9" w:rsidRPr="00B41072">
        <w:rPr>
          <w:lang w:val="id-ID"/>
        </w:rPr>
        <w:t>.</w:t>
      </w:r>
    </w:p>
    <w:p w14:paraId="6620DB3C" w14:textId="77777777" w:rsidR="00ED1860" w:rsidRPr="00B41072" w:rsidRDefault="00ED1860">
      <w:pPr>
        <w:spacing w:before="0" w:after="0" w:line="240" w:lineRule="auto"/>
        <w:jc w:val="left"/>
        <w:rPr>
          <w:b/>
          <w:kern w:val="28"/>
          <w:sz w:val="28"/>
          <w:lang w:val="id-ID"/>
        </w:rPr>
      </w:pPr>
      <w:r w:rsidRPr="00B41072">
        <w:rPr>
          <w:lang w:val="id-ID"/>
        </w:rPr>
        <w:br w:type="page"/>
      </w:r>
    </w:p>
    <w:p w14:paraId="042A8437" w14:textId="650AB078" w:rsidR="007E3F49" w:rsidRPr="00B41072" w:rsidRDefault="007E3F49" w:rsidP="007E3F49">
      <w:pPr>
        <w:pStyle w:val="Title"/>
        <w:rPr>
          <w:lang w:val="id-ID"/>
        </w:rPr>
      </w:pPr>
      <w:r w:rsidRPr="00B41072">
        <w:rPr>
          <w:lang w:val="id-ID"/>
        </w:rPr>
        <w:lastRenderedPageBreak/>
        <w:t xml:space="preserve">DAFTAR </w:t>
      </w:r>
      <w:r w:rsidR="00670641" w:rsidRPr="00B41072">
        <w:rPr>
          <w:lang w:val="id-ID"/>
        </w:rPr>
        <w:t>PUSTAKA</w:t>
      </w:r>
    </w:p>
    <w:p w14:paraId="6E1EE8C0" w14:textId="77777777" w:rsidR="007E3F49" w:rsidRPr="00B41072" w:rsidRDefault="007E3F49" w:rsidP="007E3F49">
      <w:pPr>
        <w:rPr>
          <w:lang w:val="id-ID"/>
        </w:rPr>
      </w:pPr>
    </w:p>
    <w:p w14:paraId="3BCC7584" w14:textId="0562F829" w:rsidR="00964977" w:rsidRPr="00B41072" w:rsidRDefault="00964977" w:rsidP="00CC1886">
      <w:pPr>
        <w:spacing w:line="240" w:lineRule="auto"/>
        <w:ind w:left="720" w:hanging="720"/>
        <w:rPr>
          <w:lang w:val="id-ID" w:eastAsia="en-US"/>
        </w:rPr>
      </w:pPr>
      <w:r w:rsidRPr="00B41072">
        <w:rPr>
          <w:lang w:val="id-ID" w:eastAsia="en-US"/>
        </w:rPr>
        <w:t xml:space="preserve">Asher, N., &amp; Lascarides, A. (2003). </w:t>
      </w:r>
      <w:r w:rsidRPr="00B41072">
        <w:rPr>
          <w:i/>
          <w:lang w:val="id-ID" w:eastAsia="en-US"/>
        </w:rPr>
        <w:t>Logics of Conversation</w:t>
      </w:r>
      <w:r w:rsidRPr="00B41072">
        <w:rPr>
          <w:lang w:val="id-ID" w:eastAsia="en-US"/>
        </w:rPr>
        <w:t>.</w:t>
      </w:r>
      <w:r w:rsidR="00E47D7A" w:rsidRPr="00B41072">
        <w:rPr>
          <w:lang w:val="id-ID" w:eastAsia="en-US"/>
        </w:rPr>
        <w:t xml:space="preserve"> </w:t>
      </w:r>
      <w:r w:rsidR="007C4F2D" w:rsidRPr="00B41072">
        <w:rPr>
          <w:lang w:val="id-ID" w:eastAsia="en-US"/>
        </w:rPr>
        <w:t>Cambridge Unversity Press.</w:t>
      </w:r>
      <w:r w:rsidR="003B71FB" w:rsidRPr="00B41072">
        <w:rPr>
          <w:lang w:val="id-ID" w:eastAsia="en-US"/>
        </w:rPr>
        <w:t xml:space="preserve"> ISBN 0-521-65058-5.</w:t>
      </w:r>
    </w:p>
    <w:p w14:paraId="40D6E655" w14:textId="33214DF0" w:rsidR="006013D4" w:rsidRPr="00B41072" w:rsidRDefault="006013D4" w:rsidP="00CC1886">
      <w:pPr>
        <w:spacing w:line="240" w:lineRule="auto"/>
        <w:ind w:left="720" w:hanging="720"/>
        <w:rPr>
          <w:lang w:val="id-ID" w:eastAsia="en-US"/>
        </w:rPr>
      </w:pPr>
      <w:r w:rsidRPr="00B41072">
        <w:rPr>
          <w:lang w:val="id-ID" w:eastAsia="en-US"/>
        </w:rPr>
        <w:t xml:space="preserve">Baroni, M., dkk. (2014). Don’t count, predict! A systematic comparison of context-counting vs. context-predicting semantic vectors. </w:t>
      </w:r>
      <w:r w:rsidRPr="00B41072">
        <w:rPr>
          <w:i/>
          <w:lang w:val="id-ID" w:eastAsia="en-US"/>
        </w:rPr>
        <w:t>Proceedings of the 52</w:t>
      </w:r>
      <w:r w:rsidRPr="00B41072">
        <w:rPr>
          <w:i/>
          <w:vertAlign w:val="superscript"/>
          <w:lang w:val="id-ID" w:eastAsia="en-US"/>
        </w:rPr>
        <w:t>nd</w:t>
      </w:r>
      <w:r w:rsidRPr="00B41072">
        <w:rPr>
          <w:i/>
          <w:lang w:val="id-ID" w:eastAsia="en-US"/>
        </w:rPr>
        <w:t xml:space="preserve"> Annual Meeting of the Association for Computational Linguistics, </w:t>
      </w:r>
      <w:r w:rsidRPr="00B41072">
        <w:rPr>
          <w:lang w:val="id-ID" w:eastAsia="en-US"/>
        </w:rPr>
        <w:t>pp. 238-247.</w:t>
      </w:r>
    </w:p>
    <w:p w14:paraId="578235FE" w14:textId="75298778" w:rsidR="005A41C5" w:rsidRPr="00B41072" w:rsidRDefault="005A41C5" w:rsidP="00CC1886">
      <w:pPr>
        <w:spacing w:line="240" w:lineRule="auto"/>
        <w:ind w:left="720" w:hanging="720"/>
        <w:rPr>
          <w:lang w:val="id-ID" w:eastAsia="en-US"/>
        </w:rPr>
      </w:pPr>
      <w:r w:rsidRPr="00B41072">
        <w:rPr>
          <w:lang w:val="id-ID" w:eastAsia="en-US"/>
        </w:rPr>
        <w:t xml:space="preserve">Barzilay, R., &amp; Lapata, M. (2008). Modeling local coherence: An entity-based approach. </w:t>
      </w:r>
      <w:r w:rsidR="008A5D8C" w:rsidRPr="00B41072">
        <w:rPr>
          <w:i/>
          <w:lang w:val="id-ID" w:eastAsia="en-US"/>
        </w:rPr>
        <w:t>Proceedings of the 43rd Annual Meeting of the Association for Computational Linguistics</w:t>
      </w:r>
      <w:r w:rsidR="008A5D8C" w:rsidRPr="00B41072">
        <w:rPr>
          <w:lang w:val="id-ID" w:eastAsia="en-US"/>
        </w:rPr>
        <w:t>.</w:t>
      </w:r>
    </w:p>
    <w:p w14:paraId="469BEB15" w14:textId="0717B941" w:rsidR="00010C65" w:rsidRPr="00B41072" w:rsidRDefault="00BD470F" w:rsidP="00CC1886">
      <w:pPr>
        <w:spacing w:line="240" w:lineRule="auto"/>
        <w:ind w:left="720" w:hanging="720"/>
        <w:rPr>
          <w:lang w:val="id-ID" w:eastAsia="en-US"/>
        </w:rPr>
      </w:pPr>
      <w:r w:rsidRPr="00B41072">
        <w:rPr>
          <w:lang w:val="id-ID" w:eastAsia="en-US"/>
        </w:rPr>
        <w:t>Cao</w:t>
      </w:r>
      <w:r w:rsidR="00010C65" w:rsidRPr="00B41072">
        <w:rPr>
          <w:lang w:val="id-ID" w:eastAsia="en-US"/>
        </w:rPr>
        <w:t xml:space="preserve">, Z., dkk. (2016). AttSum: Joint </w:t>
      </w:r>
      <w:r w:rsidR="00BA0ECC" w:rsidRPr="00B41072">
        <w:rPr>
          <w:lang w:val="id-ID" w:eastAsia="en-US"/>
        </w:rPr>
        <w:t>learning</w:t>
      </w:r>
      <w:r w:rsidR="00010C65" w:rsidRPr="00B41072">
        <w:rPr>
          <w:lang w:val="id-ID" w:eastAsia="en-US"/>
        </w:rPr>
        <w:t xml:space="preserve"> of </w:t>
      </w:r>
      <w:r w:rsidR="00BA0ECC" w:rsidRPr="00B41072">
        <w:rPr>
          <w:lang w:val="id-ID" w:eastAsia="en-US"/>
        </w:rPr>
        <w:t>f</w:t>
      </w:r>
      <w:r w:rsidR="00010C65" w:rsidRPr="00B41072">
        <w:rPr>
          <w:lang w:val="id-ID" w:eastAsia="en-US"/>
        </w:rPr>
        <w:t xml:space="preserve">ocusing and </w:t>
      </w:r>
      <w:r w:rsidR="00BA0ECC" w:rsidRPr="00B41072">
        <w:rPr>
          <w:lang w:val="id-ID" w:eastAsia="en-US"/>
        </w:rPr>
        <w:t>s</w:t>
      </w:r>
      <w:r w:rsidR="00010C65" w:rsidRPr="00B41072">
        <w:rPr>
          <w:lang w:val="id-ID" w:eastAsia="en-US"/>
        </w:rPr>
        <w:t xml:space="preserve">ummarization with </w:t>
      </w:r>
      <w:r w:rsidR="00BA0ECC" w:rsidRPr="00B41072">
        <w:rPr>
          <w:lang w:val="id-ID" w:eastAsia="en-US"/>
        </w:rPr>
        <w:t>n</w:t>
      </w:r>
      <w:r w:rsidR="00010C65" w:rsidRPr="00B41072">
        <w:rPr>
          <w:lang w:val="id-ID" w:eastAsia="en-US"/>
        </w:rPr>
        <w:t xml:space="preserve">eural </w:t>
      </w:r>
      <w:r w:rsidR="00BA0ECC" w:rsidRPr="00B41072">
        <w:rPr>
          <w:lang w:val="id-ID" w:eastAsia="en-US"/>
        </w:rPr>
        <w:t>a</w:t>
      </w:r>
      <w:r w:rsidR="00010C65" w:rsidRPr="00B41072">
        <w:rPr>
          <w:lang w:val="id-ID" w:eastAsia="en-US"/>
        </w:rPr>
        <w:t xml:space="preserve">ttention. </w:t>
      </w:r>
      <w:r w:rsidR="00010C65" w:rsidRPr="00B41072">
        <w:rPr>
          <w:i/>
          <w:lang w:val="id-ID" w:eastAsia="en-US"/>
        </w:rPr>
        <w:t>arXiv:1604.00125</w:t>
      </w:r>
      <w:r w:rsidR="00010C65" w:rsidRPr="00B41072">
        <w:rPr>
          <w:lang w:val="id-ID" w:eastAsia="en-US"/>
        </w:rPr>
        <w:t>.</w:t>
      </w:r>
    </w:p>
    <w:p w14:paraId="2B93A7BF" w14:textId="18A67F7E" w:rsidR="00BD470F" w:rsidRPr="00B41072" w:rsidRDefault="00BD470F" w:rsidP="00A8757D">
      <w:pPr>
        <w:spacing w:line="240" w:lineRule="auto"/>
        <w:ind w:left="720" w:hanging="720"/>
        <w:rPr>
          <w:lang w:val="id-ID" w:eastAsia="en-US"/>
        </w:rPr>
      </w:pPr>
      <w:r w:rsidRPr="00B41072">
        <w:rPr>
          <w:lang w:val="id-ID" w:eastAsia="en-US"/>
        </w:rPr>
        <w:t>Cheng, J.</w:t>
      </w:r>
      <w:r w:rsidR="007E2DD3" w:rsidRPr="00B41072">
        <w:rPr>
          <w:lang w:val="id-ID" w:eastAsia="en-US"/>
        </w:rPr>
        <w:t>,</w:t>
      </w:r>
      <w:r w:rsidRPr="00B41072">
        <w:rPr>
          <w:lang w:val="id-ID" w:eastAsia="en-US"/>
        </w:rPr>
        <w:t xml:space="preserve"> &amp; Lapata, M. (2016). Neural </w:t>
      </w:r>
      <w:r w:rsidR="005E6F84" w:rsidRPr="00B41072">
        <w:rPr>
          <w:lang w:val="id-ID" w:eastAsia="en-US"/>
        </w:rPr>
        <w:t>s</w:t>
      </w:r>
      <w:r w:rsidRPr="00B41072">
        <w:rPr>
          <w:lang w:val="id-ID" w:eastAsia="en-US"/>
        </w:rPr>
        <w:t xml:space="preserve">ummarization by </w:t>
      </w:r>
      <w:r w:rsidR="005E6F84" w:rsidRPr="00B41072">
        <w:rPr>
          <w:lang w:val="id-ID" w:eastAsia="en-US"/>
        </w:rPr>
        <w:t>e</w:t>
      </w:r>
      <w:r w:rsidRPr="00B41072">
        <w:rPr>
          <w:lang w:val="id-ID" w:eastAsia="en-US"/>
        </w:rPr>
        <w:t xml:space="preserve">xtracting </w:t>
      </w:r>
      <w:r w:rsidR="005E6F84" w:rsidRPr="00B41072">
        <w:rPr>
          <w:lang w:val="id-ID" w:eastAsia="en-US"/>
        </w:rPr>
        <w:t>s</w:t>
      </w:r>
      <w:r w:rsidRPr="00B41072">
        <w:rPr>
          <w:lang w:val="id-ID" w:eastAsia="en-US"/>
        </w:rPr>
        <w:t xml:space="preserve">entences and </w:t>
      </w:r>
      <w:r w:rsidR="005E6F84" w:rsidRPr="00B41072">
        <w:rPr>
          <w:lang w:val="id-ID" w:eastAsia="en-US"/>
        </w:rPr>
        <w:t>w</w:t>
      </w:r>
      <w:r w:rsidRPr="00B41072">
        <w:rPr>
          <w:lang w:val="id-ID" w:eastAsia="en-US"/>
        </w:rPr>
        <w:t xml:space="preserve">ords. </w:t>
      </w:r>
      <w:r w:rsidRPr="00B41072">
        <w:rPr>
          <w:i/>
          <w:lang w:val="id-ID" w:eastAsia="en-US"/>
        </w:rPr>
        <w:t>arXiv:1603.07252</w:t>
      </w:r>
      <w:r w:rsidRPr="00B41072">
        <w:rPr>
          <w:lang w:val="id-ID" w:eastAsia="en-US"/>
        </w:rPr>
        <w:t>.</w:t>
      </w:r>
    </w:p>
    <w:p w14:paraId="1BEEDD65" w14:textId="2C2FACB2" w:rsidR="0059784E" w:rsidRPr="00B41072" w:rsidRDefault="0059784E" w:rsidP="0059784E">
      <w:pPr>
        <w:spacing w:line="240" w:lineRule="auto"/>
        <w:ind w:left="720" w:hanging="720"/>
        <w:rPr>
          <w:lang w:val="id-ID" w:eastAsia="en-US"/>
        </w:rPr>
      </w:pPr>
      <w:r w:rsidRPr="00B41072">
        <w:rPr>
          <w:lang w:val="id-ID" w:eastAsia="en-US"/>
        </w:rPr>
        <w:t xml:space="preserve">Cho, K., dkk. (2014). Learning </w:t>
      </w:r>
      <w:r w:rsidR="005E6F84" w:rsidRPr="00B41072">
        <w:rPr>
          <w:lang w:val="id-ID" w:eastAsia="en-US"/>
        </w:rPr>
        <w:t>p</w:t>
      </w:r>
      <w:r w:rsidRPr="00B41072">
        <w:rPr>
          <w:lang w:val="id-ID" w:eastAsia="en-US"/>
        </w:rPr>
        <w:t xml:space="preserve">hrase </w:t>
      </w:r>
      <w:r w:rsidR="005E6F84" w:rsidRPr="00B41072">
        <w:rPr>
          <w:lang w:val="id-ID" w:eastAsia="en-US"/>
        </w:rPr>
        <w:t>r</w:t>
      </w:r>
      <w:r w:rsidRPr="00B41072">
        <w:rPr>
          <w:lang w:val="id-ID" w:eastAsia="en-US"/>
        </w:rPr>
        <w:t xml:space="preserve">epresentation using </w:t>
      </w:r>
      <w:r w:rsidR="009945AA" w:rsidRPr="00B41072">
        <w:rPr>
          <w:lang w:val="id-ID" w:eastAsia="en-US"/>
        </w:rPr>
        <w:t>rnn</w:t>
      </w:r>
      <w:r w:rsidRPr="00B41072">
        <w:rPr>
          <w:lang w:val="id-ID" w:eastAsia="en-US"/>
        </w:rPr>
        <w:t xml:space="preserve"> </w:t>
      </w:r>
      <w:r w:rsidR="005E6F84" w:rsidRPr="00B41072">
        <w:rPr>
          <w:lang w:val="id-ID" w:eastAsia="en-US"/>
        </w:rPr>
        <w:t>e</w:t>
      </w:r>
      <w:r w:rsidRPr="00B41072">
        <w:rPr>
          <w:lang w:val="id-ID" w:eastAsia="en-US"/>
        </w:rPr>
        <w:t>ncoder-</w:t>
      </w:r>
      <w:r w:rsidR="005E6F84" w:rsidRPr="00B41072">
        <w:rPr>
          <w:lang w:val="id-ID" w:eastAsia="en-US"/>
        </w:rPr>
        <w:t>d</w:t>
      </w:r>
      <w:r w:rsidRPr="00B41072">
        <w:rPr>
          <w:lang w:val="id-ID" w:eastAsia="en-US"/>
        </w:rPr>
        <w:t xml:space="preserve">ecoder for </w:t>
      </w:r>
      <w:r w:rsidR="005E6F84" w:rsidRPr="00B41072">
        <w:rPr>
          <w:lang w:val="id-ID" w:eastAsia="en-US"/>
        </w:rPr>
        <w:t>s</w:t>
      </w:r>
      <w:r w:rsidRPr="00B41072">
        <w:rPr>
          <w:lang w:val="id-ID" w:eastAsia="en-US"/>
        </w:rPr>
        <w:t xml:space="preserve">tatistical </w:t>
      </w:r>
      <w:r w:rsidR="005E6F84" w:rsidRPr="00B41072">
        <w:rPr>
          <w:lang w:val="id-ID" w:eastAsia="en-US"/>
        </w:rPr>
        <w:t>m</w:t>
      </w:r>
      <w:r w:rsidRPr="00B41072">
        <w:rPr>
          <w:lang w:val="id-ID" w:eastAsia="en-US"/>
        </w:rPr>
        <w:t xml:space="preserve">achine </w:t>
      </w:r>
      <w:r w:rsidR="005E6F84" w:rsidRPr="00B41072">
        <w:rPr>
          <w:lang w:val="id-ID" w:eastAsia="en-US"/>
        </w:rPr>
        <w:t>t</w:t>
      </w:r>
      <w:r w:rsidRPr="00B41072">
        <w:rPr>
          <w:lang w:val="id-ID" w:eastAsia="en-US"/>
        </w:rPr>
        <w:t xml:space="preserve">ranslation. </w:t>
      </w:r>
      <w:r w:rsidRPr="00B41072">
        <w:rPr>
          <w:i/>
          <w:lang w:val="id-ID" w:eastAsia="en-US"/>
        </w:rPr>
        <w:t>arXiv:1406.1078</w:t>
      </w:r>
      <w:r w:rsidRPr="00B41072">
        <w:rPr>
          <w:lang w:val="id-ID" w:eastAsia="en-US"/>
        </w:rPr>
        <w:t>.</w:t>
      </w:r>
    </w:p>
    <w:p w14:paraId="7C458FE1" w14:textId="135BBD1F" w:rsidR="004C06E6" w:rsidRPr="00B41072" w:rsidRDefault="004C06E6" w:rsidP="0059784E">
      <w:pPr>
        <w:spacing w:line="240" w:lineRule="auto"/>
        <w:ind w:left="720" w:hanging="720"/>
        <w:rPr>
          <w:lang w:val="id-ID" w:eastAsia="en-US"/>
        </w:rPr>
      </w:pPr>
      <w:r w:rsidRPr="00B41072">
        <w:rPr>
          <w:lang w:val="id-ID" w:eastAsia="en-US"/>
        </w:rPr>
        <w:t>Christie, F., &amp; Khodra, M. L. (2016). Multi-document summarization using sentence fusion for Indonesian news article.</w:t>
      </w:r>
      <w:r w:rsidR="000C7DF7" w:rsidRPr="00B41072">
        <w:rPr>
          <w:lang w:val="id-ID" w:eastAsia="en-US"/>
        </w:rPr>
        <w:t xml:space="preserve"> </w:t>
      </w:r>
      <w:r w:rsidR="000C7DF7" w:rsidRPr="00B41072">
        <w:rPr>
          <w:i/>
          <w:lang w:val="id-ID" w:eastAsia="en-US"/>
        </w:rPr>
        <w:t xml:space="preserve">2016 International Conference on Advanced Informatics, Concepts, Theory, and Applications (ICAICTA). </w:t>
      </w:r>
      <w:r w:rsidR="000C7DF7" w:rsidRPr="00B41072">
        <w:rPr>
          <w:lang w:val="id-ID" w:eastAsia="en-US"/>
        </w:rPr>
        <w:t>IEEE</w:t>
      </w:r>
      <w:r w:rsidR="000C7DF7" w:rsidRPr="00B41072">
        <w:rPr>
          <w:i/>
          <w:lang w:val="id-ID" w:eastAsia="en-US"/>
        </w:rPr>
        <w:t>.</w:t>
      </w:r>
    </w:p>
    <w:p w14:paraId="5A458D97" w14:textId="0AA2C40D" w:rsidR="007D723D" w:rsidRPr="00B41072" w:rsidRDefault="007D723D" w:rsidP="0059784E">
      <w:pPr>
        <w:spacing w:line="240" w:lineRule="auto"/>
        <w:ind w:left="720" w:hanging="720"/>
        <w:rPr>
          <w:lang w:val="id-ID" w:eastAsia="en-US"/>
        </w:rPr>
      </w:pPr>
      <w:r w:rsidRPr="00B41072">
        <w:rPr>
          <w:lang w:val="id-ID" w:eastAsia="en-US"/>
        </w:rPr>
        <w:t xml:space="preserve">Christensen, J., dkk. (2007). Towards </w:t>
      </w:r>
      <w:r w:rsidR="00010153" w:rsidRPr="00B41072">
        <w:rPr>
          <w:lang w:val="id-ID" w:eastAsia="en-US"/>
        </w:rPr>
        <w:t>c</w:t>
      </w:r>
      <w:r w:rsidRPr="00B41072">
        <w:rPr>
          <w:lang w:val="id-ID" w:eastAsia="en-US"/>
        </w:rPr>
        <w:t xml:space="preserve">oherent </w:t>
      </w:r>
      <w:r w:rsidR="00010153" w:rsidRPr="00B41072">
        <w:rPr>
          <w:lang w:val="id-ID" w:eastAsia="en-US"/>
        </w:rPr>
        <w:t>m</w:t>
      </w:r>
      <w:r w:rsidRPr="00B41072">
        <w:rPr>
          <w:lang w:val="id-ID" w:eastAsia="en-US"/>
        </w:rPr>
        <w:t>ulti-</w:t>
      </w:r>
      <w:r w:rsidR="00010153" w:rsidRPr="00B41072">
        <w:rPr>
          <w:lang w:val="id-ID" w:eastAsia="en-US"/>
        </w:rPr>
        <w:t>d</w:t>
      </w:r>
      <w:r w:rsidRPr="00B41072">
        <w:rPr>
          <w:lang w:val="id-ID" w:eastAsia="en-US"/>
        </w:rPr>
        <w:t xml:space="preserve">ocument </w:t>
      </w:r>
      <w:r w:rsidR="00010153" w:rsidRPr="00B41072">
        <w:rPr>
          <w:lang w:val="id-ID" w:eastAsia="en-US"/>
        </w:rPr>
        <w:t>s</w:t>
      </w:r>
      <w:r w:rsidRPr="00B41072">
        <w:rPr>
          <w:lang w:val="id-ID" w:eastAsia="en-US"/>
        </w:rPr>
        <w:t xml:space="preserve">ummarization. </w:t>
      </w:r>
      <w:r w:rsidR="00707E6D" w:rsidRPr="00B41072">
        <w:rPr>
          <w:i/>
          <w:lang w:val="id-ID" w:eastAsia="en-US"/>
        </w:rPr>
        <w:t>Proceedings of the 2013 Conference of the North American Chapter of the Association for Computational Linguistics: Human Language Technologies</w:t>
      </w:r>
      <w:r w:rsidR="00707E6D" w:rsidRPr="00B41072">
        <w:rPr>
          <w:lang w:val="id-ID" w:eastAsia="en-US"/>
        </w:rPr>
        <w:t>.</w:t>
      </w:r>
    </w:p>
    <w:p w14:paraId="59DB2F0C" w14:textId="448030CE" w:rsidR="0059784E" w:rsidRPr="00B41072" w:rsidRDefault="0059784E" w:rsidP="007D723D">
      <w:pPr>
        <w:spacing w:line="240" w:lineRule="auto"/>
        <w:ind w:left="720" w:hanging="720"/>
        <w:rPr>
          <w:lang w:val="id-ID" w:eastAsia="en-US"/>
        </w:rPr>
      </w:pPr>
      <w:r w:rsidRPr="00B41072">
        <w:rPr>
          <w:lang w:val="id-ID" w:eastAsia="en-US"/>
        </w:rPr>
        <w:t xml:space="preserve">Chung, J., dkk. (2014). Empirical </w:t>
      </w:r>
      <w:r w:rsidR="00A656CC" w:rsidRPr="00B41072">
        <w:rPr>
          <w:lang w:val="id-ID" w:eastAsia="en-US"/>
        </w:rPr>
        <w:t>e</w:t>
      </w:r>
      <w:r w:rsidRPr="00B41072">
        <w:rPr>
          <w:lang w:val="id-ID" w:eastAsia="en-US"/>
        </w:rPr>
        <w:t xml:space="preserve">valuation of </w:t>
      </w:r>
      <w:r w:rsidR="00A656CC" w:rsidRPr="00B41072">
        <w:rPr>
          <w:lang w:val="id-ID" w:eastAsia="en-US"/>
        </w:rPr>
        <w:t>g</w:t>
      </w:r>
      <w:r w:rsidRPr="00B41072">
        <w:rPr>
          <w:lang w:val="id-ID" w:eastAsia="en-US"/>
        </w:rPr>
        <w:t xml:space="preserve">ated </w:t>
      </w:r>
      <w:r w:rsidR="00A656CC" w:rsidRPr="00B41072">
        <w:rPr>
          <w:lang w:val="id-ID" w:eastAsia="en-US"/>
        </w:rPr>
        <w:t>r</w:t>
      </w:r>
      <w:r w:rsidRPr="00B41072">
        <w:rPr>
          <w:lang w:val="id-ID" w:eastAsia="en-US"/>
        </w:rPr>
        <w:t xml:space="preserve">ecurrent </w:t>
      </w:r>
      <w:r w:rsidR="00A656CC" w:rsidRPr="00B41072">
        <w:rPr>
          <w:lang w:val="id-ID" w:eastAsia="en-US"/>
        </w:rPr>
        <w:t>n</w:t>
      </w:r>
      <w:r w:rsidRPr="00B41072">
        <w:rPr>
          <w:lang w:val="id-ID" w:eastAsia="en-US"/>
        </w:rPr>
        <w:t xml:space="preserve">eural </w:t>
      </w:r>
      <w:r w:rsidR="00A656CC" w:rsidRPr="00B41072">
        <w:rPr>
          <w:lang w:val="id-ID" w:eastAsia="en-US"/>
        </w:rPr>
        <w:t>n</w:t>
      </w:r>
      <w:r w:rsidRPr="00B41072">
        <w:rPr>
          <w:lang w:val="id-ID" w:eastAsia="en-US"/>
        </w:rPr>
        <w:t xml:space="preserve">etworks on </w:t>
      </w:r>
      <w:r w:rsidR="00A656CC" w:rsidRPr="00B41072">
        <w:rPr>
          <w:lang w:val="id-ID" w:eastAsia="en-US"/>
        </w:rPr>
        <w:t>s</w:t>
      </w:r>
      <w:r w:rsidRPr="00B41072">
        <w:rPr>
          <w:lang w:val="id-ID" w:eastAsia="en-US"/>
        </w:rPr>
        <w:t xml:space="preserve">equence </w:t>
      </w:r>
      <w:r w:rsidR="00A656CC" w:rsidRPr="00B41072">
        <w:rPr>
          <w:lang w:val="id-ID" w:eastAsia="en-US"/>
        </w:rPr>
        <w:t>m</w:t>
      </w:r>
      <w:r w:rsidRPr="00B41072">
        <w:rPr>
          <w:lang w:val="id-ID" w:eastAsia="en-US"/>
        </w:rPr>
        <w:t xml:space="preserve">odeling. </w:t>
      </w:r>
      <w:r w:rsidRPr="00B41072">
        <w:rPr>
          <w:i/>
          <w:lang w:val="id-ID" w:eastAsia="en-US"/>
        </w:rPr>
        <w:t>arXiv:1412.3555</w:t>
      </w:r>
      <w:r w:rsidRPr="00B41072">
        <w:rPr>
          <w:lang w:val="id-ID" w:eastAsia="en-US"/>
        </w:rPr>
        <w:t>.</w:t>
      </w:r>
    </w:p>
    <w:p w14:paraId="04DD1FD6" w14:textId="6B95DA66" w:rsidR="005355DA" w:rsidRPr="00B41072" w:rsidRDefault="005355DA" w:rsidP="007D723D">
      <w:pPr>
        <w:spacing w:line="240" w:lineRule="auto"/>
        <w:ind w:left="720" w:hanging="720"/>
        <w:rPr>
          <w:lang w:val="id-ID" w:eastAsia="en-US"/>
        </w:rPr>
      </w:pPr>
      <w:r w:rsidRPr="00B41072">
        <w:rPr>
          <w:lang w:val="id-ID" w:eastAsia="en-US"/>
        </w:rPr>
        <w:t xml:space="preserve">Foltz, P. W. (1996). Latent semantic analysis for text-based research. </w:t>
      </w:r>
      <w:r w:rsidRPr="00B41072">
        <w:rPr>
          <w:i/>
          <w:lang w:val="id-ID" w:eastAsia="en-US"/>
        </w:rPr>
        <w:t>Behavior Research Methods, Instruments, &amp; Computers</w:t>
      </w:r>
      <w:r w:rsidR="009A7937" w:rsidRPr="00B41072">
        <w:rPr>
          <w:lang w:val="id-ID" w:eastAsia="en-US"/>
        </w:rPr>
        <w:t>, Vol. 28, No. 2, pp. 197-202</w:t>
      </w:r>
    </w:p>
    <w:p w14:paraId="11609595" w14:textId="19DC08AC" w:rsidR="00A8757D" w:rsidRPr="00B41072" w:rsidRDefault="00A8757D" w:rsidP="00A8757D">
      <w:pPr>
        <w:spacing w:line="240" w:lineRule="auto"/>
        <w:ind w:left="720" w:hanging="720"/>
        <w:rPr>
          <w:lang w:val="id-ID" w:eastAsia="en-US"/>
        </w:rPr>
      </w:pPr>
      <w:r w:rsidRPr="00B41072">
        <w:rPr>
          <w:lang w:val="id-ID" w:eastAsia="en-US"/>
        </w:rPr>
        <w:t xml:space="preserve">Galanis, D., dkk. (2012). Extractive </w:t>
      </w:r>
      <w:r w:rsidR="004E4E1D" w:rsidRPr="00B41072">
        <w:rPr>
          <w:lang w:val="id-ID" w:eastAsia="en-US"/>
        </w:rPr>
        <w:t>m</w:t>
      </w:r>
      <w:r w:rsidRPr="00B41072">
        <w:rPr>
          <w:lang w:val="id-ID" w:eastAsia="en-US"/>
        </w:rPr>
        <w:t>ulti-</w:t>
      </w:r>
      <w:r w:rsidR="004E4E1D" w:rsidRPr="00B41072">
        <w:rPr>
          <w:lang w:val="id-ID" w:eastAsia="en-US"/>
        </w:rPr>
        <w:t>d</w:t>
      </w:r>
      <w:r w:rsidRPr="00B41072">
        <w:rPr>
          <w:lang w:val="id-ID" w:eastAsia="en-US"/>
        </w:rPr>
        <w:t xml:space="preserve">ocument </w:t>
      </w:r>
      <w:r w:rsidR="004E4E1D" w:rsidRPr="00B41072">
        <w:rPr>
          <w:lang w:val="id-ID" w:eastAsia="en-US"/>
        </w:rPr>
        <w:t>s</w:t>
      </w:r>
      <w:r w:rsidRPr="00B41072">
        <w:rPr>
          <w:lang w:val="id-ID" w:eastAsia="en-US"/>
        </w:rPr>
        <w:t xml:space="preserve">ummarization with </w:t>
      </w:r>
      <w:r w:rsidR="004E4E1D" w:rsidRPr="00B41072">
        <w:rPr>
          <w:lang w:val="id-ID" w:eastAsia="en-US"/>
        </w:rPr>
        <w:t>i</w:t>
      </w:r>
      <w:r w:rsidRPr="00B41072">
        <w:rPr>
          <w:lang w:val="id-ID" w:eastAsia="en-US"/>
        </w:rPr>
        <w:t xml:space="preserve">nteger </w:t>
      </w:r>
      <w:r w:rsidR="004E4E1D" w:rsidRPr="00B41072">
        <w:rPr>
          <w:lang w:val="id-ID" w:eastAsia="en-US"/>
        </w:rPr>
        <w:t>l</w:t>
      </w:r>
      <w:r w:rsidRPr="00B41072">
        <w:rPr>
          <w:lang w:val="id-ID" w:eastAsia="en-US"/>
        </w:rPr>
        <w:t xml:space="preserve">inear </w:t>
      </w:r>
      <w:r w:rsidR="004E4E1D" w:rsidRPr="00B41072">
        <w:rPr>
          <w:lang w:val="id-ID" w:eastAsia="en-US"/>
        </w:rPr>
        <w:t>p</w:t>
      </w:r>
      <w:r w:rsidRPr="00B41072">
        <w:rPr>
          <w:lang w:val="id-ID" w:eastAsia="en-US"/>
        </w:rPr>
        <w:t xml:space="preserve">rogramming and </w:t>
      </w:r>
      <w:r w:rsidR="004E4E1D" w:rsidRPr="00B41072">
        <w:rPr>
          <w:lang w:val="id-ID" w:eastAsia="en-US"/>
        </w:rPr>
        <w:t>s</w:t>
      </w:r>
      <w:r w:rsidRPr="00B41072">
        <w:rPr>
          <w:lang w:val="id-ID" w:eastAsia="en-US"/>
        </w:rPr>
        <w:t xml:space="preserve">upport </w:t>
      </w:r>
      <w:r w:rsidR="004E4E1D" w:rsidRPr="00B41072">
        <w:rPr>
          <w:lang w:val="id-ID" w:eastAsia="en-US"/>
        </w:rPr>
        <w:t>v</w:t>
      </w:r>
      <w:r w:rsidRPr="00B41072">
        <w:rPr>
          <w:lang w:val="id-ID" w:eastAsia="en-US"/>
        </w:rPr>
        <w:t xml:space="preserve">ector </w:t>
      </w:r>
      <w:r w:rsidR="004E4E1D" w:rsidRPr="00B41072">
        <w:rPr>
          <w:lang w:val="id-ID" w:eastAsia="en-US"/>
        </w:rPr>
        <w:t>r</w:t>
      </w:r>
      <w:r w:rsidRPr="00B41072">
        <w:rPr>
          <w:lang w:val="id-ID" w:eastAsia="en-US"/>
        </w:rPr>
        <w:t xml:space="preserve">egression. </w:t>
      </w:r>
      <w:r w:rsidRPr="00B41072">
        <w:rPr>
          <w:i/>
          <w:lang w:val="id-ID" w:eastAsia="en-US"/>
        </w:rPr>
        <w:t>Proceeddings of COLING 2012: Technical Papers</w:t>
      </w:r>
      <w:r w:rsidRPr="00B41072">
        <w:rPr>
          <w:lang w:val="id-ID" w:eastAsia="en-US"/>
        </w:rPr>
        <w:t>, pp. 911-926.</w:t>
      </w:r>
    </w:p>
    <w:p w14:paraId="7916A751" w14:textId="1EED11E6" w:rsidR="00BD05FE" w:rsidRPr="00B41072" w:rsidRDefault="00DC1C5B" w:rsidP="007E3F49">
      <w:pPr>
        <w:spacing w:line="240" w:lineRule="auto"/>
        <w:ind w:left="720" w:hanging="720"/>
        <w:rPr>
          <w:lang w:val="id-ID" w:eastAsia="en-US"/>
        </w:rPr>
      </w:pPr>
      <w:r w:rsidRPr="00B41072">
        <w:rPr>
          <w:lang w:val="id-ID" w:eastAsia="en-US"/>
        </w:rPr>
        <w:t>Goldstein</w:t>
      </w:r>
      <w:r w:rsidR="00BD05FE" w:rsidRPr="00B41072">
        <w:rPr>
          <w:lang w:val="id-ID" w:eastAsia="en-US"/>
        </w:rPr>
        <w:t>, J.,</w:t>
      </w:r>
      <w:r w:rsidRPr="00B41072">
        <w:rPr>
          <w:lang w:val="id-ID" w:eastAsia="en-US"/>
        </w:rPr>
        <w:t xml:space="preserve"> dkk. </w:t>
      </w:r>
      <w:r w:rsidR="00BD05FE" w:rsidRPr="00B41072">
        <w:rPr>
          <w:lang w:val="id-ID" w:eastAsia="en-US"/>
        </w:rPr>
        <w:t>(</w:t>
      </w:r>
      <w:r w:rsidRPr="00B41072">
        <w:rPr>
          <w:lang w:val="id-ID" w:eastAsia="en-US"/>
        </w:rPr>
        <w:t>200</w:t>
      </w:r>
      <w:r w:rsidR="00BD05FE" w:rsidRPr="00B41072">
        <w:rPr>
          <w:lang w:val="id-ID" w:eastAsia="en-US"/>
        </w:rPr>
        <w:t>0)</w:t>
      </w:r>
      <w:r w:rsidRPr="00B41072">
        <w:rPr>
          <w:lang w:val="id-ID" w:eastAsia="en-US"/>
        </w:rPr>
        <w:t>. Multi-</w:t>
      </w:r>
      <w:r w:rsidR="004B40F2" w:rsidRPr="00B41072">
        <w:rPr>
          <w:lang w:val="id-ID" w:eastAsia="en-US"/>
        </w:rPr>
        <w:t>d</w:t>
      </w:r>
      <w:r w:rsidRPr="00B41072">
        <w:rPr>
          <w:lang w:val="id-ID" w:eastAsia="en-US"/>
        </w:rPr>
        <w:t xml:space="preserve">ocument </w:t>
      </w:r>
      <w:r w:rsidR="004B40F2" w:rsidRPr="00B41072">
        <w:rPr>
          <w:lang w:val="id-ID" w:eastAsia="en-US"/>
        </w:rPr>
        <w:t>s</w:t>
      </w:r>
      <w:r w:rsidRPr="00B41072">
        <w:rPr>
          <w:lang w:val="id-ID" w:eastAsia="en-US"/>
        </w:rPr>
        <w:t>ummarizatio</w:t>
      </w:r>
      <w:r w:rsidR="00945355" w:rsidRPr="00B41072">
        <w:rPr>
          <w:lang w:val="id-ID" w:eastAsia="en-US"/>
        </w:rPr>
        <w:t>n</w:t>
      </w:r>
      <w:r w:rsidR="004B40F2" w:rsidRPr="00B41072">
        <w:rPr>
          <w:lang w:val="id-ID" w:eastAsia="en-US"/>
        </w:rPr>
        <w:t xml:space="preserve"> b</w:t>
      </w:r>
      <w:r w:rsidRPr="00B41072">
        <w:rPr>
          <w:lang w:val="id-ID" w:eastAsia="en-US"/>
        </w:rPr>
        <w:t xml:space="preserve">y </w:t>
      </w:r>
      <w:r w:rsidR="004B40F2" w:rsidRPr="00B41072">
        <w:rPr>
          <w:lang w:val="id-ID" w:eastAsia="en-US"/>
        </w:rPr>
        <w:t>s</w:t>
      </w:r>
      <w:r w:rsidRPr="00B41072">
        <w:rPr>
          <w:lang w:val="id-ID" w:eastAsia="en-US"/>
        </w:rPr>
        <w:t xml:space="preserve">entence </w:t>
      </w:r>
      <w:r w:rsidR="004B40F2" w:rsidRPr="00B41072">
        <w:rPr>
          <w:lang w:val="id-ID" w:eastAsia="en-US"/>
        </w:rPr>
        <w:t>e</w:t>
      </w:r>
      <w:r w:rsidRPr="00B41072">
        <w:rPr>
          <w:lang w:val="id-ID" w:eastAsia="en-US"/>
        </w:rPr>
        <w:t>xtraction.</w:t>
      </w:r>
      <w:r w:rsidR="00240001" w:rsidRPr="00B41072">
        <w:rPr>
          <w:lang w:val="id-ID" w:eastAsia="en-US"/>
        </w:rPr>
        <w:t xml:space="preserve"> </w:t>
      </w:r>
      <w:r w:rsidR="00240001" w:rsidRPr="00B41072">
        <w:rPr>
          <w:i/>
          <w:lang w:val="id-ID" w:eastAsia="en-US"/>
        </w:rPr>
        <w:t xml:space="preserve">Proceedings of the 2000 NAACL-ANLP Workshop on Automatic Summarization, </w:t>
      </w:r>
      <w:r w:rsidR="00240001" w:rsidRPr="00B41072">
        <w:rPr>
          <w:lang w:val="id-ID" w:eastAsia="en-US"/>
        </w:rPr>
        <w:t>pp. 40-48</w:t>
      </w:r>
      <w:r w:rsidR="00240001" w:rsidRPr="00B41072">
        <w:rPr>
          <w:i/>
          <w:lang w:val="id-ID" w:eastAsia="en-US"/>
        </w:rPr>
        <w:t>.</w:t>
      </w:r>
    </w:p>
    <w:p w14:paraId="31ED1C8E" w14:textId="5EBA1B1B" w:rsidR="008B7DDC" w:rsidRPr="00B41072" w:rsidRDefault="008B7DDC" w:rsidP="007E3F49">
      <w:pPr>
        <w:spacing w:line="240" w:lineRule="auto"/>
        <w:ind w:left="720" w:hanging="720"/>
        <w:rPr>
          <w:lang w:val="id-ID" w:eastAsia="en-US"/>
        </w:rPr>
      </w:pPr>
      <w:r w:rsidRPr="00B41072">
        <w:rPr>
          <w:lang w:val="id-ID" w:eastAsia="en-US"/>
        </w:rPr>
        <w:t xml:space="preserve">Hahn, U., &amp; Mani, I. (2000). The </w:t>
      </w:r>
      <w:r w:rsidR="00372BFF" w:rsidRPr="00B41072">
        <w:rPr>
          <w:lang w:val="id-ID" w:eastAsia="en-US"/>
        </w:rPr>
        <w:t>c</w:t>
      </w:r>
      <w:r w:rsidRPr="00B41072">
        <w:rPr>
          <w:lang w:val="id-ID" w:eastAsia="en-US"/>
        </w:rPr>
        <w:t xml:space="preserve">hallenges of </w:t>
      </w:r>
      <w:r w:rsidR="00372BFF" w:rsidRPr="00B41072">
        <w:rPr>
          <w:lang w:val="id-ID" w:eastAsia="en-US"/>
        </w:rPr>
        <w:t>a</w:t>
      </w:r>
      <w:r w:rsidRPr="00B41072">
        <w:rPr>
          <w:lang w:val="id-ID" w:eastAsia="en-US"/>
        </w:rPr>
        <w:t xml:space="preserve">utomatic </w:t>
      </w:r>
      <w:r w:rsidR="00372BFF" w:rsidRPr="00B41072">
        <w:rPr>
          <w:lang w:val="id-ID" w:eastAsia="en-US"/>
        </w:rPr>
        <w:t>s</w:t>
      </w:r>
      <w:r w:rsidRPr="00B41072">
        <w:rPr>
          <w:lang w:val="id-ID" w:eastAsia="en-US"/>
        </w:rPr>
        <w:t xml:space="preserve">ummarization. </w:t>
      </w:r>
      <w:r w:rsidR="001A4BE1" w:rsidRPr="00B41072">
        <w:rPr>
          <w:i/>
          <w:lang w:val="id-ID" w:eastAsia="en-US"/>
        </w:rPr>
        <w:t>IEEE</w:t>
      </w:r>
      <w:r w:rsidR="001A4BE1" w:rsidRPr="00B41072">
        <w:rPr>
          <w:lang w:val="id-ID" w:eastAsia="en-US"/>
        </w:rPr>
        <w:t xml:space="preserve"> </w:t>
      </w:r>
      <w:r w:rsidR="001A4BE1" w:rsidRPr="00B41072">
        <w:rPr>
          <w:i/>
          <w:lang w:val="id-ID" w:eastAsia="en-US"/>
        </w:rPr>
        <w:t>Computer Journal</w:t>
      </w:r>
      <w:r w:rsidR="001A4BE1" w:rsidRPr="00B41072">
        <w:rPr>
          <w:lang w:val="id-ID" w:eastAsia="en-US"/>
        </w:rPr>
        <w:t>, Vol. 33, No. 11, pp. 29–36.</w:t>
      </w:r>
    </w:p>
    <w:p w14:paraId="5D0C6938" w14:textId="080718E0" w:rsidR="00390D01" w:rsidRPr="00B41072" w:rsidRDefault="00390D01" w:rsidP="007E3F49">
      <w:pPr>
        <w:spacing w:line="240" w:lineRule="auto"/>
        <w:ind w:left="720" w:hanging="720"/>
        <w:rPr>
          <w:lang w:val="id-ID" w:eastAsia="en-US"/>
        </w:rPr>
      </w:pPr>
      <w:r w:rsidRPr="00B41072">
        <w:rPr>
          <w:lang w:val="id-ID" w:eastAsia="en-US"/>
        </w:rPr>
        <w:lastRenderedPageBreak/>
        <w:t xml:space="preserve">Hochreiter, S., &amp; Schmidhuber, J. (1997). Long </w:t>
      </w:r>
      <w:r w:rsidR="00BD16AF" w:rsidRPr="00B41072">
        <w:rPr>
          <w:lang w:val="id-ID" w:eastAsia="en-US"/>
        </w:rPr>
        <w:t>s</w:t>
      </w:r>
      <w:r w:rsidRPr="00B41072">
        <w:rPr>
          <w:lang w:val="id-ID" w:eastAsia="en-US"/>
        </w:rPr>
        <w:t>hort-</w:t>
      </w:r>
      <w:r w:rsidR="00BD16AF" w:rsidRPr="00B41072">
        <w:rPr>
          <w:lang w:val="id-ID" w:eastAsia="en-US"/>
        </w:rPr>
        <w:t>t</w:t>
      </w:r>
      <w:r w:rsidRPr="00B41072">
        <w:rPr>
          <w:lang w:val="id-ID" w:eastAsia="en-US"/>
        </w:rPr>
        <w:t xml:space="preserve">erm </w:t>
      </w:r>
      <w:r w:rsidR="00BD16AF" w:rsidRPr="00B41072">
        <w:rPr>
          <w:lang w:val="id-ID" w:eastAsia="en-US"/>
        </w:rPr>
        <w:t>me</w:t>
      </w:r>
      <w:r w:rsidRPr="00B41072">
        <w:rPr>
          <w:lang w:val="id-ID" w:eastAsia="en-US"/>
        </w:rPr>
        <w:t xml:space="preserve">mory. </w:t>
      </w:r>
      <w:r w:rsidR="009411CF" w:rsidRPr="00B41072">
        <w:rPr>
          <w:i/>
          <w:lang w:val="id-ID" w:eastAsia="en-US"/>
        </w:rPr>
        <w:t>Journal of Neural Computation</w:t>
      </w:r>
      <w:r w:rsidR="00A3383A" w:rsidRPr="00B41072">
        <w:rPr>
          <w:lang w:val="id-ID" w:eastAsia="en-US"/>
        </w:rPr>
        <w:t>, Vol. 9, No. 8, pp. 1735-1780.</w:t>
      </w:r>
    </w:p>
    <w:p w14:paraId="13520505" w14:textId="07D1A87B" w:rsidR="00CF3424" w:rsidRPr="00B41072" w:rsidRDefault="00CF3424" w:rsidP="007E3F49">
      <w:pPr>
        <w:spacing w:line="240" w:lineRule="auto"/>
        <w:ind w:left="720" w:hanging="720"/>
        <w:rPr>
          <w:lang w:val="id-ID" w:eastAsia="en-US"/>
        </w:rPr>
      </w:pPr>
      <w:r w:rsidRPr="00B41072">
        <w:rPr>
          <w:lang w:val="id-ID" w:eastAsia="en-US"/>
        </w:rPr>
        <w:t xml:space="preserve">Hong, K., </w:t>
      </w:r>
      <w:r w:rsidR="00974295" w:rsidRPr="00B41072">
        <w:rPr>
          <w:lang w:val="id-ID" w:eastAsia="en-US"/>
        </w:rPr>
        <w:t xml:space="preserve">&amp; Nenkova, A. (2014). Improving the estimation of word importance for news multi-document summarization. </w:t>
      </w:r>
      <w:r w:rsidR="00A96699" w:rsidRPr="00B41072">
        <w:rPr>
          <w:i/>
          <w:lang w:val="id-ID" w:eastAsia="en-US"/>
        </w:rPr>
        <w:t>Proceedings of the 14</w:t>
      </w:r>
      <w:r w:rsidR="00A96699" w:rsidRPr="00B41072">
        <w:rPr>
          <w:i/>
          <w:vertAlign w:val="superscript"/>
          <w:lang w:val="id-ID" w:eastAsia="en-US"/>
        </w:rPr>
        <w:t>th</w:t>
      </w:r>
      <w:r w:rsidR="00A96699" w:rsidRPr="00B41072">
        <w:rPr>
          <w:i/>
          <w:lang w:val="id-ID" w:eastAsia="en-US"/>
        </w:rPr>
        <w:t xml:space="preserve"> Conference of the European Chapter of the Association for Computational Linguistics</w:t>
      </w:r>
      <w:r w:rsidR="00A96699" w:rsidRPr="00B41072">
        <w:rPr>
          <w:lang w:val="id-ID" w:eastAsia="en-US"/>
        </w:rPr>
        <w:t>, pp. 712-721.</w:t>
      </w:r>
    </w:p>
    <w:p w14:paraId="61847E41" w14:textId="4C491866" w:rsidR="00240001" w:rsidRPr="00B41072" w:rsidRDefault="00240001" w:rsidP="007E3F49">
      <w:pPr>
        <w:spacing w:line="240" w:lineRule="auto"/>
        <w:ind w:left="720" w:hanging="720"/>
        <w:rPr>
          <w:lang w:val="id-ID" w:eastAsia="en-US"/>
        </w:rPr>
      </w:pPr>
      <w:r w:rsidRPr="00B41072">
        <w:rPr>
          <w:lang w:val="id-ID" w:eastAsia="en-US"/>
        </w:rPr>
        <w:t>Jurafsky, D.</w:t>
      </w:r>
      <w:r w:rsidR="007E2DD3" w:rsidRPr="00B41072">
        <w:rPr>
          <w:lang w:val="id-ID" w:eastAsia="en-US"/>
        </w:rPr>
        <w:t>,</w:t>
      </w:r>
      <w:r w:rsidRPr="00B41072">
        <w:rPr>
          <w:lang w:val="id-ID" w:eastAsia="en-US"/>
        </w:rPr>
        <w:t xml:space="preserve"> &amp; Martin, J. H. (2007). </w:t>
      </w:r>
      <w:r w:rsidRPr="00B41072">
        <w:rPr>
          <w:i/>
          <w:lang w:val="id-ID" w:eastAsia="en-US"/>
        </w:rPr>
        <w:t>Speech and Language Processing</w:t>
      </w:r>
      <w:r w:rsidRPr="00B41072">
        <w:rPr>
          <w:lang w:val="id-ID" w:eastAsia="en-US"/>
        </w:rPr>
        <w:t>.</w:t>
      </w:r>
      <w:r w:rsidR="00235D61" w:rsidRPr="00B41072">
        <w:rPr>
          <w:lang w:val="id-ID" w:eastAsia="en-US"/>
        </w:rPr>
        <w:t xml:space="preserve"> </w:t>
      </w:r>
      <w:r w:rsidR="008D0187" w:rsidRPr="00B41072">
        <w:rPr>
          <w:lang w:val="id-ID" w:eastAsia="en-US"/>
        </w:rPr>
        <w:t xml:space="preserve">Englewood Cliffs, NJ: </w:t>
      </w:r>
      <w:r w:rsidR="00235D61" w:rsidRPr="00B41072">
        <w:rPr>
          <w:lang w:val="id-ID" w:eastAsia="en-US"/>
        </w:rPr>
        <w:t>Prentince-Hall, Inc.</w:t>
      </w:r>
    </w:p>
    <w:p w14:paraId="7C5CC098" w14:textId="210484F7" w:rsidR="00CC1886" w:rsidRPr="00B41072" w:rsidRDefault="00CC1886" w:rsidP="007E3F49">
      <w:pPr>
        <w:spacing w:line="240" w:lineRule="auto"/>
        <w:ind w:left="720" w:hanging="720"/>
        <w:rPr>
          <w:lang w:val="id-ID" w:eastAsia="en-US"/>
        </w:rPr>
      </w:pPr>
      <w:r w:rsidRPr="00B41072">
        <w:rPr>
          <w:lang w:val="id-ID" w:eastAsia="en-US"/>
        </w:rPr>
        <w:t>Kipf, T. N.</w:t>
      </w:r>
      <w:r w:rsidR="007E2DD3" w:rsidRPr="00B41072">
        <w:rPr>
          <w:lang w:val="id-ID" w:eastAsia="en-US"/>
        </w:rPr>
        <w:t>,</w:t>
      </w:r>
      <w:r w:rsidRPr="00B41072">
        <w:rPr>
          <w:lang w:val="id-ID" w:eastAsia="en-US"/>
        </w:rPr>
        <w:t xml:space="preserve"> &amp; Welling, M. (2017). Semi </w:t>
      </w:r>
      <w:r w:rsidR="00A923E6" w:rsidRPr="00B41072">
        <w:rPr>
          <w:lang w:val="id-ID" w:eastAsia="en-US"/>
        </w:rPr>
        <w:t>s</w:t>
      </w:r>
      <w:r w:rsidRPr="00B41072">
        <w:rPr>
          <w:lang w:val="id-ID" w:eastAsia="en-US"/>
        </w:rPr>
        <w:t xml:space="preserve">upervised </w:t>
      </w:r>
      <w:r w:rsidR="00A923E6" w:rsidRPr="00B41072">
        <w:rPr>
          <w:lang w:val="id-ID" w:eastAsia="en-US"/>
        </w:rPr>
        <w:t>c</w:t>
      </w:r>
      <w:r w:rsidRPr="00B41072">
        <w:rPr>
          <w:lang w:val="id-ID" w:eastAsia="en-US"/>
        </w:rPr>
        <w:t xml:space="preserve">lassfication with </w:t>
      </w:r>
      <w:r w:rsidR="00A923E6" w:rsidRPr="00B41072">
        <w:rPr>
          <w:lang w:val="id-ID" w:eastAsia="en-US"/>
        </w:rPr>
        <w:t>g</w:t>
      </w:r>
      <w:r w:rsidRPr="00B41072">
        <w:rPr>
          <w:lang w:val="id-ID" w:eastAsia="en-US"/>
        </w:rPr>
        <w:t xml:space="preserve">raph </w:t>
      </w:r>
      <w:r w:rsidR="00A923E6" w:rsidRPr="00B41072">
        <w:rPr>
          <w:lang w:val="id-ID" w:eastAsia="en-US"/>
        </w:rPr>
        <w:t>c</w:t>
      </w:r>
      <w:r w:rsidRPr="00B41072">
        <w:rPr>
          <w:lang w:val="id-ID" w:eastAsia="en-US"/>
        </w:rPr>
        <w:t xml:space="preserve">onvolutional </w:t>
      </w:r>
      <w:r w:rsidR="00A923E6" w:rsidRPr="00B41072">
        <w:rPr>
          <w:lang w:val="id-ID" w:eastAsia="en-US"/>
        </w:rPr>
        <w:t>n</w:t>
      </w:r>
      <w:r w:rsidRPr="00B41072">
        <w:rPr>
          <w:lang w:val="id-ID" w:eastAsia="en-US"/>
        </w:rPr>
        <w:t xml:space="preserve">etworks. </w:t>
      </w:r>
      <w:r w:rsidR="00D23052" w:rsidRPr="00B41072">
        <w:rPr>
          <w:i/>
          <w:lang w:val="id-ID" w:eastAsia="en-US"/>
        </w:rPr>
        <w:t>International Conference on Learning Representations (</w:t>
      </w:r>
      <w:r w:rsidRPr="00B41072">
        <w:rPr>
          <w:i/>
          <w:lang w:val="id-ID" w:eastAsia="en-US"/>
        </w:rPr>
        <w:t>ICLR</w:t>
      </w:r>
      <w:r w:rsidR="00D23052" w:rsidRPr="00B41072">
        <w:rPr>
          <w:i/>
          <w:lang w:val="id-ID" w:eastAsia="en-US"/>
        </w:rPr>
        <w:t>)</w:t>
      </w:r>
      <w:r w:rsidRPr="00B41072">
        <w:rPr>
          <w:i/>
          <w:lang w:val="id-ID" w:eastAsia="en-US"/>
        </w:rPr>
        <w:t xml:space="preserve"> 2017</w:t>
      </w:r>
      <w:r w:rsidRPr="00B41072">
        <w:rPr>
          <w:lang w:val="id-ID" w:eastAsia="en-US"/>
        </w:rPr>
        <w:t>.</w:t>
      </w:r>
    </w:p>
    <w:p w14:paraId="456DBFD0" w14:textId="5F63D262" w:rsidR="00590078" w:rsidRPr="00B41072" w:rsidRDefault="00590078" w:rsidP="007E3F49">
      <w:pPr>
        <w:spacing w:line="240" w:lineRule="auto"/>
        <w:ind w:left="720" w:hanging="720"/>
        <w:rPr>
          <w:lang w:val="id-ID" w:eastAsia="en-US"/>
        </w:rPr>
      </w:pPr>
      <w:r w:rsidRPr="00B41072">
        <w:rPr>
          <w:lang w:val="id-ID" w:eastAsia="en-US"/>
        </w:rPr>
        <w:t xml:space="preserve">Kupiec, J., dkk. (1995). A trainable document summarizer. </w:t>
      </w:r>
      <w:r w:rsidRPr="00B41072">
        <w:rPr>
          <w:i/>
          <w:lang w:val="id-ID" w:eastAsia="en-US"/>
        </w:rPr>
        <w:t>Proceedings of the 18</w:t>
      </w:r>
      <w:r w:rsidRPr="00B41072">
        <w:rPr>
          <w:i/>
          <w:vertAlign w:val="superscript"/>
          <w:lang w:val="id-ID" w:eastAsia="en-US"/>
        </w:rPr>
        <w:t>th</w:t>
      </w:r>
      <w:r w:rsidRPr="00B41072">
        <w:rPr>
          <w:i/>
          <w:lang w:val="id-ID" w:eastAsia="en-US"/>
        </w:rPr>
        <w:t xml:space="preserve"> Annual International ACM SIGIR Conference on Research and Development in Information Retrieval</w:t>
      </w:r>
      <w:r w:rsidR="0045081E" w:rsidRPr="00B41072">
        <w:rPr>
          <w:lang w:val="id-ID" w:eastAsia="en-US"/>
        </w:rPr>
        <w:t>, pp. 68-73.</w:t>
      </w:r>
    </w:p>
    <w:p w14:paraId="1E62533C" w14:textId="5D7FE37F" w:rsidR="00AB655D" w:rsidRPr="00B41072" w:rsidRDefault="00AB655D" w:rsidP="007E3F49">
      <w:pPr>
        <w:spacing w:line="240" w:lineRule="auto"/>
        <w:ind w:left="720" w:hanging="720"/>
        <w:rPr>
          <w:lang w:val="id-ID" w:eastAsia="en-US"/>
        </w:rPr>
      </w:pPr>
      <w:r w:rsidRPr="00B41072">
        <w:rPr>
          <w:lang w:val="id-ID" w:eastAsia="en-US"/>
        </w:rPr>
        <w:t xml:space="preserve">Li, S., dkk. (2007). Multi-document summarization using support vector regression. </w:t>
      </w:r>
      <w:r w:rsidR="00790EC8" w:rsidRPr="00B41072">
        <w:rPr>
          <w:i/>
          <w:lang w:val="id-ID" w:eastAsia="en-US"/>
        </w:rPr>
        <w:t>Proceedings of DUC</w:t>
      </w:r>
      <w:r w:rsidR="00790EC8" w:rsidRPr="00B41072">
        <w:rPr>
          <w:lang w:val="id-ID" w:eastAsia="en-US"/>
        </w:rPr>
        <w:t>. Citeseer.</w:t>
      </w:r>
    </w:p>
    <w:p w14:paraId="4DDB5A78" w14:textId="10330F8C" w:rsidR="00CA0FAB" w:rsidRPr="00B41072" w:rsidRDefault="00CA0FAB" w:rsidP="00654538">
      <w:pPr>
        <w:spacing w:line="240" w:lineRule="auto"/>
        <w:ind w:left="720" w:hanging="720"/>
        <w:rPr>
          <w:lang w:val="id-ID" w:eastAsia="en-US"/>
        </w:rPr>
      </w:pPr>
      <w:r w:rsidRPr="00B41072">
        <w:rPr>
          <w:lang w:val="id-ID" w:eastAsia="en-US"/>
        </w:rPr>
        <w:t xml:space="preserve">Lin, C. (2004). ROUGE: A </w:t>
      </w:r>
      <w:r w:rsidR="00C066BF" w:rsidRPr="00B41072">
        <w:rPr>
          <w:lang w:val="id-ID" w:eastAsia="en-US"/>
        </w:rPr>
        <w:t>p</w:t>
      </w:r>
      <w:r w:rsidRPr="00B41072">
        <w:rPr>
          <w:lang w:val="id-ID" w:eastAsia="en-US"/>
        </w:rPr>
        <w:t xml:space="preserve">ackage for </w:t>
      </w:r>
      <w:r w:rsidR="00C066BF" w:rsidRPr="00B41072">
        <w:rPr>
          <w:lang w:val="id-ID" w:eastAsia="en-US"/>
        </w:rPr>
        <w:t>au</w:t>
      </w:r>
      <w:r w:rsidRPr="00B41072">
        <w:rPr>
          <w:lang w:val="id-ID" w:eastAsia="en-US"/>
        </w:rPr>
        <w:t xml:space="preserve">tomatic </w:t>
      </w:r>
      <w:r w:rsidR="00C066BF" w:rsidRPr="00B41072">
        <w:rPr>
          <w:lang w:val="id-ID" w:eastAsia="en-US"/>
        </w:rPr>
        <w:t>e</w:t>
      </w:r>
      <w:r w:rsidRPr="00B41072">
        <w:rPr>
          <w:lang w:val="id-ID" w:eastAsia="en-US"/>
        </w:rPr>
        <w:t xml:space="preserve">valuation of </w:t>
      </w:r>
      <w:r w:rsidR="00C066BF" w:rsidRPr="00B41072">
        <w:rPr>
          <w:lang w:val="id-ID" w:eastAsia="en-US"/>
        </w:rPr>
        <w:t>s</w:t>
      </w:r>
      <w:r w:rsidRPr="00B41072">
        <w:rPr>
          <w:lang w:val="id-ID" w:eastAsia="en-US"/>
        </w:rPr>
        <w:t xml:space="preserve">ummaries. </w:t>
      </w:r>
      <w:r w:rsidRPr="00B41072">
        <w:rPr>
          <w:i/>
          <w:lang w:val="id-ID" w:eastAsia="en-US"/>
        </w:rPr>
        <w:t>Proceedings of the Workshop on Text Summarization Branches (WAS 2004)</w:t>
      </w:r>
      <w:r w:rsidRPr="00B41072">
        <w:rPr>
          <w:lang w:val="id-ID" w:eastAsia="en-US"/>
        </w:rPr>
        <w:t>.</w:t>
      </w:r>
    </w:p>
    <w:p w14:paraId="11E8338C" w14:textId="39834460" w:rsidR="00893031" w:rsidRPr="00B41072" w:rsidRDefault="00893031" w:rsidP="00654538">
      <w:pPr>
        <w:spacing w:line="240" w:lineRule="auto"/>
        <w:ind w:left="720" w:hanging="720"/>
        <w:rPr>
          <w:lang w:val="id-ID" w:eastAsia="en-US"/>
        </w:rPr>
      </w:pPr>
      <w:r w:rsidRPr="00B41072">
        <w:rPr>
          <w:lang w:val="id-ID" w:eastAsia="en-US"/>
        </w:rPr>
        <w:t xml:space="preserve">Ma, X., &amp; Hovy, E. (2016). End-to-end sequence modeling via bi-directional lstm-cnns-crf. </w:t>
      </w:r>
      <w:r w:rsidRPr="00B41072">
        <w:rPr>
          <w:i/>
          <w:lang w:val="id-ID" w:eastAsia="en-US"/>
        </w:rPr>
        <w:t>arXiv:1603.01354</w:t>
      </w:r>
      <w:r w:rsidRPr="00B41072">
        <w:rPr>
          <w:lang w:val="id-ID" w:eastAsia="en-US"/>
        </w:rPr>
        <w:t>.</w:t>
      </w:r>
    </w:p>
    <w:p w14:paraId="71D82733" w14:textId="6BB69EA1" w:rsidR="007E2DD3" w:rsidRPr="00B41072" w:rsidRDefault="007E2DD3" w:rsidP="00825151">
      <w:pPr>
        <w:spacing w:line="240" w:lineRule="auto"/>
        <w:ind w:left="720" w:hanging="720"/>
        <w:rPr>
          <w:lang w:val="id-ID" w:eastAsia="en-US"/>
        </w:rPr>
      </w:pPr>
      <w:r w:rsidRPr="00B41072">
        <w:rPr>
          <w:lang w:val="id-ID" w:eastAsia="en-US"/>
        </w:rPr>
        <w:t xml:space="preserve">Mani, I., &amp; Maybury, M. (1999). </w:t>
      </w:r>
      <w:r w:rsidRPr="00B41072">
        <w:rPr>
          <w:i/>
          <w:lang w:val="id-ID" w:eastAsia="en-US"/>
        </w:rPr>
        <w:t>Advances in Automatic Text Summarization</w:t>
      </w:r>
      <w:r w:rsidRPr="00B41072">
        <w:rPr>
          <w:lang w:val="id-ID" w:eastAsia="en-US"/>
        </w:rPr>
        <w:t xml:space="preserve">. </w:t>
      </w:r>
      <w:r w:rsidR="00131CE0" w:rsidRPr="00B41072">
        <w:rPr>
          <w:lang w:val="id-ID" w:eastAsia="en-US"/>
        </w:rPr>
        <w:t>Cambridge, Massachusetts:</w:t>
      </w:r>
      <w:r w:rsidR="00B9542F" w:rsidRPr="00B41072">
        <w:rPr>
          <w:lang w:val="id-ID" w:eastAsia="en-US"/>
        </w:rPr>
        <w:t xml:space="preserve"> </w:t>
      </w:r>
      <w:r w:rsidR="00131CE0" w:rsidRPr="00B41072">
        <w:rPr>
          <w:lang w:val="id-ID" w:eastAsia="en-US"/>
        </w:rPr>
        <w:t>The MIT Press.</w:t>
      </w:r>
    </w:p>
    <w:p w14:paraId="57F07DA0" w14:textId="54DB41B2" w:rsidR="00F027A6" w:rsidRPr="00B41072" w:rsidRDefault="00F027A6" w:rsidP="00825151">
      <w:pPr>
        <w:spacing w:line="240" w:lineRule="auto"/>
        <w:ind w:left="720" w:hanging="720"/>
        <w:rPr>
          <w:lang w:val="id-ID" w:eastAsia="en-US"/>
        </w:rPr>
      </w:pPr>
      <w:r w:rsidRPr="00B41072">
        <w:rPr>
          <w:lang w:val="id-ID" w:eastAsia="en-US"/>
        </w:rPr>
        <w:t xml:space="preserve">Mann, W., &amp; Thompson, </w:t>
      </w:r>
      <w:r w:rsidR="00EB17B1" w:rsidRPr="00B41072">
        <w:rPr>
          <w:lang w:val="id-ID" w:eastAsia="en-US"/>
        </w:rPr>
        <w:t>S</w:t>
      </w:r>
      <w:r w:rsidRPr="00B41072">
        <w:rPr>
          <w:lang w:val="id-ID" w:eastAsia="en-US"/>
        </w:rPr>
        <w:t xml:space="preserve">. (1988). </w:t>
      </w:r>
      <w:r w:rsidR="002335C2" w:rsidRPr="00B41072">
        <w:rPr>
          <w:lang w:val="id-ID" w:eastAsia="en-US"/>
        </w:rPr>
        <w:t>Rhetorical structure theory: Toward a functional theory of text organization.</w:t>
      </w:r>
      <w:r w:rsidR="00167806" w:rsidRPr="00B41072">
        <w:rPr>
          <w:lang w:val="id-ID" w:eastAsia="en-US"/>
        </w:rPr>
        <w:t xml:space="preserve"> </w:t>
      </w:r>
      <w:r w:rsidR="00167806" w:rsidRPr="00B41072">
        <w:rPr>
          <w:i/>
          <w:lang w:val="id-ID" w:eastAsia="en-US"/>
        </w:rPr>
        <w:t>Interdisciplinary Journal for the Study of Discourse</w:t>
      </w:r>
      <w:r w:rsidR="00167806" w:rsidRPr="00B41072">
        <w:rPr>
          <w:lang w:val="id-ID" w:eastAsia="en-US"/>
        </w:rPr>
        <w:t xml:space="preserve">, Vol. </w:t>
      </w:r>
      <w:r w:rsidR="006A23BC" w:rsidRPr="00B41072">
        <w:rPr>
          <w:lang w:val="id-ID" w:eastAsia="en-US"/>
        </w:rPr>
        <w:t>8</w:t>
      </w:r>
      <w:r w:rsidR="00167806" w:rsidRPr="00B41072">
        <w:rPr>
          <w:lang w:val="id-ID" w:eastAsia="en-US"/>
        </w:rPr>
        <w:t xml:space="preserve">, </w:t>
      </w:r>
      <w:r w:rsidR="006D2581" w:rsidRPr="00B41072">
        <w:rPr>
          <w:lang w:val="id-ID" w:eastAsia="en-US"/>
        </w:rPr>
        <w:t>No</w:t>
      </w:r>
      <w:r w:rsidR="00167806" w:rsidRPr="00B41072">
        <w:rPr>
          <w:lang w:val="id-ID" w:eastAsia="en-US"/>
        </w:rPr>
        <w:t>. 3</w:t>
      </w:r>
      <w:r w:rsidR="003C791E" w:rsidRPr="00B41072">
        <w:rPr>
          <w:lang w:val="id-ID" w:eastAsia="en-US"/>
        </w:rPr>
        <w:t>.</w:t>
      </w:r>
    </w:p>
    <w:p w14:paraId="1E8EC0D5" w14:textId="7D7BBA8B" w:rsidR="005A55DF" w:rsidRPr="00B41072" w:rsidRDefault="005A55DF" w:rsidP="00825151">
      <w:pPr>
        <w:spacing w:line="240" w:lineRule="auto"/>
        <w:ind w:left="720" w:hanging="720"/>
        <w:rPr>
          <w:lang w:val="id-ID" w:eastAsia="en-US"/>
        </w:rPr>
      </w:pPr>
      <w:r w:rsidRPr="00B41072">
        <w:rPr>
          <w:lang w:val="id-ID" w:eastAsia="en-US"/>
        </w:rPr>
        <w:t>Marcu, D. (</w:t>
      </w:r>
      <w:r w:rsidR="00F42FB0" w:rsidRPr="00B41072">
        <w:rPr>
          <w:lang w:val="id-ID" w:eastAsia="en-US"/>
        </w:rPr>
        <w:t>1999</w:t>
      </w:r>
      <w:r w:rsidRPr="00B41072">
        <w:rPr>
          <w:lang w:val="id-ID" w:eastAsia="en-US"/>
        </w:rPr>
        <w:t>). Discourse trees are good indicators of importance in text.</w:t>
      </w:r>
      <w:r w:rsidR="00F4682C" w:rsidRPr="00B41072">
        <w:rPr>
          <w:lang w:val="id-ID" w:eastAsia="en-US"/>
        </w:rPr>
        <w:t xml:space="preserve"> </w:t>
      </w:r>
      <w:r w:rsidR="00F4682C" w:rsidRPr="00B41072">
        <w:rPr>
          <w:i/>
          <w:lang w:val="id-ID" w:eastAsia="en-US"/>
        </w:rPr>
        <w:t>Advances in Automatic Text Summarization</w:t>
      </w:r>
      <w:r w:rsidR="00F4682C" w:rsidRPr="00B41072">
        <w:rPr>
          <w:lang w:val="id-ID" w:eastAsia="en-US"/>
        </w:rPr>
        <w:t>.</w:t>
      </w:r>
    </w:p>
    <w:p w14:paraId="46D73B25" w14:textId="78DEC262" w:rsidR="00A25454" w:rsidRPr="00B41072" w:rsidRDefault="00A25454" w:rsidP="00825151">
      <w:pPr>
        <w:spacing w:line="240" w:lineRule="auto"/>
        <w:ind w:left="720" w:hanging="720"/>
        <w:rPr>
          <w:lang w:val="id-ID" w:eastAsia="en-US"/>
        </w:rPr>
      </w:pPr>
      <w:r w:rsidRPr="00B41072">
        <w:rPr>
          <w:lang w:val="id-ID" w:eastAsia="en-US"/>
        </w:rPr>
        <w:t xml:space="preserve">Marcu, D., &amp; Echihabi, A. (2002). An unsupervised approach to recognizing discrouse relations. In </w:t>
      </w:r>
      <w:r w:rsidRPr="00B41072">
        <w:rPr>
          <w:i/>
          <w:lang w:val="id-ID" w:eastAsia="en-US"/>
        </w:rPr>
        <w:t>Proceedings of the 40th Annual Meeting of the Association for Computional Linguistics (ACL)</w:t>
      </w:r>
      <w:r w:rsidR="007F1C61" w:rsidRPr="00B41072">
        <w:rPr>
          <w:lang w:val="id-ID" w:eastAsia="en-US"/>
        </w:rPr>
        <w:t>,</w:t>
      </w:r>
      <w:r w:rsidRPr="00B41072">
        <w:rPr>
          <w:lang w:val="id-ID" w:eastAsia="en-US"/>
        </w:rPr>
        <w:t xml:space="preserve"> pp. 368-375.</w:t>
      </w:r>
    </w:p>
    <w:p w14:paraId="322007AD" w14:textId="0A9440AA" w:rsidR="00DC0AD3" w:rsidRPr="00B41072" w:rsidRDefault="00DC0AD3" w:rsidP="00825151">
      <w:pPr>
        <w:spacing w:line="240" w:lineRule="auto"/>
        <w:ind w:left="720" w:hanging="720"/>
        <w:rPr>
          <w:lang w:val="id-ID" w:eastAsia="en-US"/>
        </w:rPr>
      </w:pPr>
      <w:r w:rsidRPr="00B41072">
        <w:rPr>
          <w:lang w:val="id-ID" w:eastAsia="en-US"/>
        </w:rPr>
        <w:t xml:space="preserve">Mausam. </w:t>
      </w:r>
      <w:r w:rsidR="008507B6" w:rsidRPr="00B41072">
        <w:rPr>
          <w:lang w:val="id-ID" w:eastAsia="en-US"/>
        </w:rPr>
        <w:t xml:space="preserve">(2012). </w:t>
      </w:r>
      <w:r w:rsidRPr="00B41072">
        <w:rPr>
          <w:lang w:val="id-ID" w:eastAsia="en-US"/>
        </w:rPr>
        <w:t xml:space="preserve">Open language learning for information extraction. </w:t>
      </w:r>
      <w:r w:rsidR="001C1C9E" w:rsidRPr="00B41072">
        <w:rPr>
          <w:i/>
          <w:lang w:val="id-ID" w:eastAsia="en-US"/>
        </w:rPr>
        <w:t xml:space="preserve">Proceedings of the 2012 Joint Conference on Empirical Methods in Natural Language Processing and Computational Natural Language Learning </w:t>
      </w:r>
      <w:r w:rsidR="008507B6" w:rsidRPr="00B41072">
        <w:rPr>
          <w:i/>
          <w:lang w:val="id-ID" w:eastAsia="en-US"/>
        </w:rPr>
        <w:t>(EMNLP-CONLL)</w:t>
      </w:r>
      <w:r w:rsidR="001C1C9E" w:rsidRPr="00B41072">
        <w:rPr>
          <w:lang w:val="id-ID" w:eastAsia="en-US"/>
        </w:rPr>
        <w:t>, pp. 523-534.</w:t>
      </w:r>
    </w:p>
    <w:p w14:paraId="3F015E21" w14:textId="176B4CDD" w:rsidR="00DA23D1" w:rsidRPr="00B41072" w:rsidRDefault="00DA23D1" w:rsidP="00825151">
      <w:pPr>
        <w:spacing w:line="240" w:lineRule="auto"/>
        <w:ind w:left="720" w:hanging="720"/>
        <w:rPr>
          <w:lang w:val="id-ID" w:eastAsia="en-US"/>
        </w:rPr>
      </w:pPr>
      <w:r w:rsidRPr="00B41072">
        <w:rPr>
          <w:lang w:val="id-ID" w:eastAsia="en-US"/>
        </w:rPr>
        <w:t xml:space="preserve">Mikolov, T., dkk. (2013). Distributed representations of words and phrases and their compositionality. </w:t>
      </w:r>
      <w:r w:rsidR="00D4308D" w:rsidRPr="00B41072">
        <w:rPr>
          <w:i/>
          <w:lang w:val="id-ID" w:eastAsia="en-US"/>
        </w:rPr>
        <w:t>arXiv:1310.</w:t>
      </w:r>
      <w:r w:rsidR="009E6C11" w:rsidRPr="00B41072">
        <w:rPr>
          <w:i/>
          <w:lang w:val="id-ID" w:eastAsia="en-US"/>
        </w:rPr>
        <w:t>4546</w:t>
      </w:r>
      <w:r w:rsidR="009E6C11" w:rsidRPr="00B41072">
        <w:rPr>
          <w:lang w:val="id-ID" w:eastAsia="en-US"/>
        </w:rPr>
        <w:t>.</w:t>
      </w:r>
    </w:p>
    <w:p w14:paraId="681975D3" w14:textId="551929F5" w:rsidR="00844371" w:rsidRPr="00B41072" w:rsidRDefault="00844371" w:rsidP="00844371">
      <w:pPr>
        <w:spacing w:line="240" w:lineRule="auto"/>
        <w:ind w:left="720" w:hanging="720"/>
        <w:rPr>
          <w:lang w:val="id-ID" w:eastAsia="en-US"/>
        </w:rPr>
      </w:pPr>
      <w:r w:rsidRPr="00B41072">
        <w:rPr>
          <w:lang w:val="id-ID" w:eastAsia="en-US"/>
        </w:rPr>
        <w:t>Pennington, J., dkk. (2014). Glove: Global vectors for word representation.</w:t>
      </w:r>
      <w:r w:rsidR="009C5CFD" w:rsidRPr="00B41072">
        <w:rPr>
          <w:lang w:val="id-ID" w:eastAsia="en-US"/>
        </w:rPr>
        <w:t xml:space="preserve"> </w:t>
      </w:r>
      <w:r w:rsidRPr="00B41072">
        <w:rPr>
          <w:i/>
          <w:lang w:val="id-ID" w:eastAsia="en-US"/>
        </w:rPr>
        <w:t>Proceedings of the 2014 Conference on Empirical Methods in Natural Language Processing (EMNLP).</w:t>
      </w:r>
    </w:p>
    <w:p w14:paraId="70226806" w14:textId="787F645D" w:rsidR="00240001" w:rsidRPr="00B41072" w:rsidRDefault="00240001" w:rsidP="00825151">
      <w:pPr>
        <w:spacing w:line="240" w:lineRule="auto"/>
        <w:ind w:left="720" w:hanging="720"/>
        <w:rPr>
          <w:lang w:val="id-ID" w:eastAsia="en-US"/>
        </w:rPr>
      </w:pPr>
      <w:r w:rsidRPr="00B41072">
        <w:rPr>
          <w:lang w:val="id-ID" w:eastAsia="en-US"/>
        </w:rPr>
        <w:lastRenderedPageBreak/>
        <w:t>Reztaputra, R.</w:t>
      </w:r>
      <w:r w:rsidR="007E2DD3" w:rsidRPr="00B41072">
        <w:rPr>
          <w:lang w:val="id-ID" w:eastAsia="en-US"/>
        </w:rPr>
        <w:t>,</w:t>
      </w:r>
      <w:r w:rsidRPr="00B41072">
        <w:rPr>
          <w:lang w:val="id-ID" w:eastAsia="en-US"/>
        </w:rPr>
        <w:t xml:space="preserve"> &amp; Khodra, M. L. (2017). </w:t>
      </w:r>
      <w:r w:rsidR="00825151" w:rsidRPr="00B41072">
        <w:rPr>
          <w:lang w:val="id-ID" w:eastAsia="en-US"/>
        </w:rPr>
        <w:t xml:space="preserve">Sentence structure-based summarization for Indonesian </w:t>
      </w:r>
      <w:r w:rsidR="00895BEE" w:rsidRPr="00B41072">
        <w:rPr>
          <w:lang w:val="id-ID" w:eastAsia="en-US"/>
        </w:rPr>
        <w:t>n</w:t>
      </w:r>
      <w:r w:rsidR="00825151" w:rsidRPr="00B41072">
        <w:rPr>
          <w:lang w:val="id-ID" w:eastAsia="en-US"/>
        </w:rPr>
        <w:t xml:space="preserve">ews </w:t>
      </w:r>
      <w:r w:rsidR="00895BEE" w:rsidRPr="00B41072">
        <w:rPr>
          <w:lang w:val="id-ID" w:eastAsia="en-US"/>
        </w:rPr>
        <w:t>a</w:t>
      </w:r>
      <w:r w:rsidR="00825151" w:rsidRPr="00B41072">
        <w:rPr>
          <w:lang w:val="id-ID" w:eastAsia="en-US"/>
        </w:rPr>
        <w:t xml:space="preserve">rticle. </w:t>
      </w:r>
      <w:r w:rsidR="00754971" w:rsidRPr="00B41072">
        <w:rPr>
          <w:i/>
          <w:lang w:val="id-ID" w:eastAsia="en-US"/>
        </w:rPr>
        <w:t xml:space="preserve">2017 International Conference on </w:t>
      </w:r>
      <w:r w:rsidR="00825151" w:rsidRPr="00B41072">
        <w:rPr>
          <w:i/>
          <w:lang w:val="id-ID" w:eastAsia="en-US"/>
        </w:rPr>
        <w:t>Advanced Informatics, Concepts, Theory, and Applications (ICAICTA)</w:t>
      </w:r>
      <w:r w:rsidR="00754971" w:rsidRPr="00B41072">
        <w:rPr>
          <w:i/>
          <w:lang w:val="id-ID" w:eastAsia="en-US"/>
        </w:rPr>
        <w:t xml:space="preserve">. </w:t>
      </w:r>
      <w:r w:rsidR="00754971" w:rsidRPr="00B41072">
        <w:rPr>
          <w:lang w:val="id-ID" w:eastAsia="en-US"/>
        </w:rPr>
        <w:t>IEEE</w:t>
      </w:r>
      <w:r w:rsidR="00754971" w:rsidRPr="00B41072">
        <w:rPr>
          <w:i/>
          <w:lang w:val="id-ID" w:eastAsia="en-US"/>
        </w:rPr>
        <w:t>.</w:t>
      </w:r>
      <w:r w:rsidR="00825151" w:rsidRPr="00B41072">
        <w:rPr>
          <w:i/>
          <w:lang w:val="id-ID" w:eastAsia="en-US"/>
        </w:rPr>
        <w:t xml:space="preserve"> </w:t>
      </w:r>
    </w:p>
    <w:p w14:paraId="1D51D981" w14:textId="5175D709" w:rsidR="00240001" w:rsidRPr="00B41072" w:rsidRDefault="00BD470F" w:rsidP="007E3F49">
      <w:pPr>
        <w:spacing w:line="240" w:lineRule="auto"/>
        <w:ind w:left="720" w:hanging="720"/>
        <w:rPr>
          <w:lang w:val="id-ID" w:eastAsia="en-US"/>
        </w:rPr>
      </w:pPr>
      <w:r w:rsidRPr="00B41072">
        <w:rPr>
          <w:lang w:val="id-ID" w:eastAsia="en-US"/>
        </w:rPr>
        <w:t xml:space="preserve">Rush, A., dkk. (2015). A </w:t>
      </w:r>
      <w:r w:rsidR="003507CB" w:rsidRPr="00B41072">
        <w:rPr>
          <w:lang w:val="id-ID" w:eastAsia="en-US"/>
        </w:rPr>
        <w:t>neural attention model for abstractive sentence summarization</w:t>
      </w:r>
      <w:r w:rsidRPr="00B41072">
        <w:rPr>
          <w:lang w:val="id-ID" w:eastAsia="en-US"/>
        </w:rPr>
        <w:t xml:space="preserve">. </w:t>
      </w:r>
      <w:r w:rsidRPr="00B41072">
        <w:rPr>
          <w:i/>
          <w:lang w:val="id-ID" w:eastAsia="en-US"/>
        </w:rPr>
        <w:t>arXiv:1509.00685</w:t>
      </w:r>
      <w:r w:rsidRPr="00B41072">
        <w:rPr>
          <w:lang w:val="id-ID" w:eastAsia="en-US"/>
        </w:rPr>
        <w:t>.</w:t>
      </w:r>
    </w:p>
    <w:p w14:paraId="30C747BE" w14:textId="4801EE96" w:rsidR="00C23A3E" w:rsidRPr="00B41072" w:rsidRDefault="00C23A3E" w:rsidP="007E3F49">
      <w:pPr>
        <w:spacing w:line="240" w:lineRule="auto"/>
        <w:ind w:left="720" w:hanging="720"/>
        <w:rPr>
          <w:lang w:val="id-ID" w:eastAsia="en-US"/>
        </w:rPr>
      </w:pPr>
      <w:r w:rsidRPr="00B41072">
        <w:rPr>
          <w:lang w:val="id-ID" w:eastAsia="en-US"/>
        </w:rPr>
        <w:t xml:space="preserve">Shi, Bei. (2017). Jointly learning word embeddings and latent topics. </w:t>
      </w:r>
      <w:r w:rsidRPr="00B41072">
        <w:rPr>
          <w:i/>
          <w:lang w:val="id-ID" w:eastAsia="en-US"/>
        </w:rPr>
        <w:t>arXiv:1706.07276</w:t>
      </w:r>
      <w:r w:rsidR="00197C46" w:rsidRPr="00B41072">
        <w:rPr>
          <w:lang w:val="id-ID" w:eastAsia="en-US"/>
        </w:rPr>
        <w:t>.</w:t>
      </w:r>
    </w:p>
    <w:p w14:paraId="12356470" w14:textId="5C88ACB0" w:rsidR="00010C65" w:rsidRPr="00B41072" w:rsidRDefault="00010C65" w:rsidP="007E3F49">
      <w:pPr>
        <w:spacing w:line="240" w:lineRule="auto"/>
        <w:ind w:left="720" w:hanging="720"/>
        <w:rPr>
          <w:lang w:val="id-ID" w:eastAsia="en-US"/>
        </w:rPr>
      </w:pPr>
      <w:r w:rsidRPr="00B41072">
        <w:rPr>
          <w:lang w:val="id-ID" w:eastAsia="en-US"/>
        </w:rPr>
        <w:t xml:space="preserve">Yasunaga, M., dkk. (2017). Graph-based </w:t>
      </w:r>
      <w:r w:rsidR="006C7A04" w:rsidRPr="00B41072">
        <w:rPr>
          <w:lang w:val="id-ID" w:eastAsia="en-US"/>
        </w:rPr>
        <w:t>neural</w:t>
      </w:r>
      <w:r w:rsidRPr="00B41072">
        <w:rPr>
          <w:lang w:val="id-ID" w:eastAsia="en-US"/>
        </w:rPr>
        <w:t xml:space="preserve"> </w:t>
      </w:r>
      <w:r w:rsidR="006C7A04" w:rsidRPr="00B41072">
        <w:rPr>
          <w:lang w:val="id-ID" w:eastAsia="en-US"/>
        </w:rPr>
        <w:t>m</w:t>
      </w:r>
      <w:r w:rsidRPr="00B41072">
        <w:rPr>
          <w:lang w:val="id-ID" w:eastAsia="en-US"/>
        </w:rPr>
        <w:t>ulti-</w:t>
      </w:r>
      <w:r w:rsidR="006C7A04" w:rsidRPr="00B41072">
        <w:rPr>
          <w:lang w:val="id-ID" w:eastAsia="en-US"/>
        </w:rPr>
        <w:t>d</w:t>
      </w:r>
      <w:r w:rsidRPr="00B41072">
        <w:rPr>
          <w:lang w:val="id-ID" w:eastAsia="en-US"/>
        </w:rPr>
        <w:t xml:space="preserve">ocument </w:t>
      </w:r>
      <w:r w:rsidR="006C7A04" w:rsidRPr="00B41072">
        <w:rPr>
          <w:lang w:val="id-ID" w:eastAsia="en-US"/>
        </w:rPr>
        <w:t>s</w:t>
      </w:r>
      <w:r w:rsidRPr="00B41072">
        <w:rPr>
          <w:lang w:val="id-ID" w:eastAsia="en-US"/>
        </w:rPr>
        <w:t xml:space="preserve">ummarization. </w:t>
      </w:r>
      <w:r w:rsidRPr="00B41072">
        <w:rPr>
          <w:i/>
          <w:lang w:val="id-ID" w:eastAsia="en-US"/>
        </w:rPr>
        <w:t>arXiv:1706.06681</w:t>
      </w:r>
      <w:r w:rsidRPr="00B41072">
        <w:rPr>
          <w:lang w:val="id-ID" w:eastAsia="en-US"/>
        </w:rPr>
        <w:t>.</w:t>
      </w:r>
    </w:p>
    <w:p w14:paraId="232A6E9D" w14:textId="77777777" w:rsidR="007E3F49" w:rsidRPr="00B41072" w:rsidRDefault="007E3F49" w:rsidP="007E3F49">
      <w:pPr>
        <w:spacing w:before="0" w:after="0" w:line="240" w:lineRule="auto"/>
        <w:jc w:val="left"/>
        <w:rPr>
          <w:lang w:val="id-ID" w:eastAsia="en-US"/>
        </w:rPr>
      </w:pPr>
      <w:r w:rsidRPr="00B41072">
        <w:rPr>
          <w:lang w:val="id-ID" w:eastAsia="en-US"/>
        </w:rPr>
        <w:br w:type="page"/>
      </w:r>
    </w:p>
    <w:p w14:paraId="2DE23635" w14:textId="77777777" w:rsidR="007E3F49" w:rsidRPr="00B41072" w:rsidRDefault="00A14D7A" w:rsidP="00670641">
      <w:pPr>
        <w:pStyle w:val="Lampiran1"/>
        <w:rPr>
          <w:lang w:val="id-ID"/>
        </w:rPr>
      </w:pPr>
      <w:bookmarkStart w:id="88" w:name="_Toc406869964"/>
      <w:r w:rsidRPr="00B41072">
        <w:rPr>
          <w:lang w:val="id-ID"/>
        </w:rPr>
        <w:lastRenderedPageBreak/>
        <w:t xml:space="preserve">Contoh </w:t>
      </w:r>
      <w:r w:rsidR="005E607C" w:rsidRPr="00B41072">
        <w:rPr>
          <w:lang w:val="id-ID"/>
        </w:rPr>
        <w:t xml:space="preserve">Judul </w:t>
      </w:r>
      <w:r w:rsidR="007E3F49" w:rsidRPr="00B41072">
        <w:rPr>
          <w:lang w:val="id-ID"/>
        </w:rPr>
        <w:t>Lampiran</w:t>
      </w:r>
      <w:bookmarkEnd w:id="88"/>
    </w:p>
    <w:p w14:paraId="5A46596E" w14:textId="77777777" w:rsidR="007E3F49" w:rsidRPr="00B41072" w:rsidRDefault="007E3F49" w:rsidP="007E3F49">
      <w:pPr>
        <w:rPr>
          <w:lang w:val="id-ID"/>
        </w:rPr>
      </w:pPr>
    </w:p>
    <w:p w14:paraId="57E1CA6B" w14:textId="77777777" w:rsidR="007E3F49" w:rsidRPr="00B41072" w:rsidRDefault="007E3F49" w:rsidP="007E3F49">
      <w:pPr>
        <w:pStyle w:val="Lampiran2"/>
        <w:rPr>
          <w:lang w:val="id-ID"/>
        </w:rPr>
      </w:pPr>
      <w:bookmarkStart w:id="89" w:name="_Toc406869965"/>
      <w:r w:rsidRPr="00B41072">
        <w:rPr>
          <w:lang w:val="id-ID"/>
        </w:rPr>
        <w:t>Contoh Judul Anak Lampiran</w:t>
      </w:r>
      <w:bookmarkEnd w:id="89"/>
    </w:p>
    <w:p w14:paraId="0C1F5593" w14:textId="77777777" w:rsidR="007E3F49" w:rsidRPr="00B41072" w:rsidRDefault="007E3F49" w:rsidP="007E3F49">
      <w:pPr>
        <w:rPr>
          <w:lang w:val="id-ID"/>
        </w:rPr>
      </w:pPr>
      <w:r w:rsidRPr="00B41072">
        <w:rPr>
          <w:lang w:val="id-ID"/>
        </w:rPr>
        <w:t>Contoh anak lampiran</w:t>
      </w:r>
      <w:bookmarkEnd w:id="24"/>
    </w:p>
    <w:sectPr w:rsidR="007E3F49" w:rsidRPr="00B41072" w:rsidSect="007E3F49">
      <w:pgSz w:w="11906" w:h="16838"/>
      <w:pgMar w:top="1701" w:right="1701" w:bottom="1701" w:left="2268" w:header="720" w:footer="10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Masayu Leylia Khodra" w:date="2018-01-01T19:09:00Z" w:initials="MLK">
    <w:p w14:paraId="6F6558CA" w14:textId="77777777" w:rsidR="00EB3AFE" w:rsidRDefault="00EB3AFE" w:rsidP="00CB28D7">
      <w:pPr>
        <w:pStyle w:val="CommentText"/>
      </w:pPr>
      <w:r>
        <w:rPr>
          <w:rStyle w:val="CommentReference"/>
        </w:rPr>
        <w:annotationRef/>
      </w:r>
      <w:r>
        <w:t xml:space="preserve">telah banyak ekstraktif juga, misalnya TA Dininta. Sepertinya peringkasan bhs Indonesia diletakkan setelah membahas ringkasan ideal saja dalam paragraf terpisah. </w:t>
      </w:r>
    </w:p>
  </w:comment>
  <w:comment w:id="10" w:author="Masayu Leylia Khodra" w:date="2018-01-01T19:15:00Z" w:initials="MLK">
    <w:p w14:paraId="0399FE9B" w14:textId="53757073" w:rsidR="00EB3AFE" w:rsidRDefault="00EB3AFE">
      <w:pPr>
        <w:pStyle w:val="CommentText"/>
      </w:pPr>
      <w:r>
        <w:rPr>
          <w:rStyle w:val="CommentReference"/>
        </w:rPr>
        <w:annotationRef/>
      </w:r>
      <w:r>
        <w:t>dibahas detil tidak dalam papernya</w:t>
      </w:r>
    </w:p>
  </w:comment>
  <w:comment w:id="13" w:author="Masayu Leylia Khodra" w:date="2018-01-01T19:17:00Z" w:initials="MLK">
    <w:p w14:paraId="5964742B" w14:textId="34894ABF" w:rsidR="00EB3AFE" w:rsidRDefault="00EB3AFE">
      <w:pPr>
        <w:pStyle w:val="CommentText"/>
      </w:pPr>
      <w:r>
        <w:rPr>
          <w:rStyle w:val="CommentReference"/>
        </w:rPr>
        <w:annotationRef/>
      </w:r>
      <w:r>
        <w:t>jangan disingkat utk pertama kali</w:t>
      </w:r>
    </w:p>
  </w:comment>
  <w:comment w:id="14" w:author="Masayu Leylia Khodra" w:date="2018-01-01T19:19:00Z" w:initials="MLK">
    <w:p w14:paraId="47AD1B9B" w14:textId="0CB9A690" w:rsidR="00EB3AFE" w:rsidRDefault="00EB3AFE">
      <w:pPr>
        <w:pStyle w:val="CommentText"/>
      </w:pPr>
      <w:r>
        <w:rPr>
          <w:rStyle w:val="CommentReference"/>
        </w:rPr>
        <w:annotationRef/>
      </w:r>
      <w:r>
        <w:t>lalu ringkasannya dari proses apa</w:t>
      </w:r>
    </w:p>
  </w:comment>
  <w:comment w:id="15" w:author="Masayu Leylia Khodra" w:date="2018-01-01T19:21:00Z" w:initials="MLK">
    <w:p w14:paraId="0EBE66DB" w14:textId="7A77F991" w:rsidR="00EB3AFE" w:rsidRDefault="00EB3AFE">
      <w:pPr>
        <w:pStyle w:val="CommentText"/>
      </w:pPr>
      <w:r>
        <w:rPr>
          <w:rStyle w:val="CommentReference"/>
        </w:rPr>
        <w:annotationRef/>
      </w:r>
      <w:r>
        <w:t>lengkapi dgn tahun</w:t>
      </w:r>
    </w:p>
  </w:comment>
  <w:comment w:id="17" w:author="Masayu Leylia Khodra" w:date="2018-01-01T19:23:00Z" w:initials="MLK">
    <w:p w14:paraId="77C418A3" w14:textId="38ACD86B" w:rsidR="00EB3AFE" w:rsidRDefault="00EB3AFE">
      <w:pPr>
        <w:pStyle w:val="CommentText"/>
      </w:pPr>
      <w:r>
        <w:rPr>
          <w:rStyle w:val="CommentReference"/>
        </w:rPr>
        <w:annotationRef/>
      </w:r>
      <w:r>
        <w:t>Baca panduan penulisan atau template, perlu beberapa kalimat pengantar.</w:t>
      </w:r>
    </w:p>
  </w:comment>
  <w:comment w:id="18" w:author="Masayu Leylia Khodra" w:date="2018-01-01T19:23:00Z" w:initials="MLK">
    <w:p w14:paraId="59F764D3" w14:textId="79EEFB02" w:rsidR="00EB3AFE" w:rsidRDefault="00EB3AFE">
      <w:pPr>
        <w:pStyle w:val="CommentText"/>
      </w:pPr>
      <w:r>
        <w:rPr>
          <w:rStyle w:val="CommentReference"/>
        </w:rPr>
        <w:annotationRef/>
      </w:r>
      <w:r>
        <w:t xml:space="preserve">spesifik utk bahasa Indonesia </w:t>
      </w:r>
    </w:p>
  </w:comment>
  <w:comment w:id="20" w:author="Masayu Leylia Khodra" w:date="2018-01-01T19:24:00Z" w:initials="MLK">
    <w:p w14:paraId="60207C87" w14:textId="2AA2F5C5" w:rsidR="00EB3AFE" w:rsidRDefault="00EB3AFE">
      <w:pPr>
        <w:pStyle w:val="CommentText"/>
      </w:pPr>
      <w:r>
        <w:rPr>
          <w:rStyle w:val="CommentReference"/>
        </w:rPr>
        <w:annotationRef/>
      </w:r>
      <w:r>
        <w:t>tambahkan dengan menganalisis karakteristik dokumen bahasa Indonesia dan mengaplikasikannya teknik ini utk bhs Indo</w:t>
      </w:r>
    </w:p>
  </w:comment>
  <w:comment w:id="33" w:author="Masayu Leylia Khodra" w:date="2018-01-01T19:38:00Z" w:initials="MLK">
    <w:p w14:paraId="65FA5BAF" w14:textId="3D753A13" w:rsidR="00EB3AFE" w:rsidRDefault="00EB3AFE">
      <w:pPr>
        <w:pStyle w:val="CommentText"/>
      </w:pPr>
      <w:r>
        <w:rPr>
          <w:rStyle w:val="CommentReference"/>
        </w:rPr>
        <w:annotationRef/>
      </w:r>
      <w:r>
        <w:t>gunakan konsisten: ringkasan acuan atau ringkasan referensi</w:t>
      </w:r>
    </w:p>
  </w:comment>
  <w:comment w:id="44" w:author="Masayu Leylia Khodra" w:date="2018-01-01T19:53:00Z" w:initials="MLK">
    <w:p w14:paraId="7D6634EE" w14:textId="0CD0002A" w:rsidR="00EB3AFE" w:rsidRDefault="00EB3AFE">
      <w:pPr>
        <w:pStyle w:val="CommentText"/>
      </w:pPr>
      <w:r>
        <w:rPr>
          <w:rStyle w:val="CommentReference"/>
        </w:rPr>
        <w:annotationRef/>
      </w:r>
      <w:r>
        <w:t>apakah maksudnya conv layer?</w:t>
      </w:r>
    </w:p>
  </w:comment>
  <w:comment w:id="45" w:author="Masayu Leylia Khodra" w:date="2018-01-01T19:56:00Z" w:initials="MLK">
    <w:p w14:paraId="56C21B49" w14:textId="0E9DB2BD" w:rsidR="00EB3AFE" w:rsidRDefault="00EB3AFE">
      <w:pPr>
        <w:pStyle w:val="CommentText"/>
      </w:pPr>
      <w:r>
        <w:rPr>
          <w:rStyle w:val="CommentReference"/>
        </w:rPr>
        <w:annotationRef/>
      </w:r>
      <w:r>
        <w:t xml:space="preserve">satu instance adalah satu set dokumen </w:t>
      </w:r>
      <w:proofErr w:type="gramStart"/>
      <w:r>
        <w:t>input ?</w:t>
      </w:r>
      <w:proofErr w:type="gramEnd"/>
    </w:p>
  </w:comment>
  <w:comment w:id="46" w:author="Masayu Leylia Khodra" w:date="2018-01-01T19:55:00Z" w:initials="MLK">
    <w:p w14:paraId="43524A0B" w14:textId="403545C3" w:rsidR="00EB3AFE" w:rsidRDefault="00EB3AFE">
      <w:pPr>
        <w:pStyle w:val="CommentText"/>
      </w:pPr>
      <w:r>
        <w:rPr>
          <w:rStyle w:val="CommentReference"/>
        </w:rPr>
        <w:annotationRef/>
      </w:r>
      <w:r>
        <w:t>menyatakan jumlah kalimat ya?</w:t>
      </w:r>
    </w:p>
  </w:comment>
  <w:comment w:id="47" w:author="Masayu Leylia Khodra" w:date="2018-01-01T19:57:00Z" w:initials="MLK">
    <w:p w14:paraId="52DEC75D" w14:textId="008B2F55" w:rsidR="00EB3AFE" w:rsidRDefault="00EB3AFE">
      <w:pPr>
        <w:pStyle w:val="CommentText"/>
      </w:pPr>
      <w:r>
        <w:rPr>
          <w:rStyle w:val="CommentReference"/>
        </w:rPr>
        <w:annotationRef/>
      </w:r>
      <w:r>
        <w:t>jumlah kalimat tetap N, tetapi dimensinya berkurang F&lt;&lt;N?</w:t>
      </w:r>
    </w:p>
  </w:comment>
  <w:comment w:id="60" w:author="Masayu Leylia Khodra" w:date="2018-01-01T20:03:00Z" w:initials="MLK">
    <w:p w14:paraId="1FFB1ECD" w14:textId="50C79653" w:rsidR="00EB3AFE" w:rsidRDefault="00EB3AFE">
      <w:pPr>
        <w:pStyle w:val="CommentText"/>
      </w:pPr>
      <w:r>
        <w:rPr>
          <w:rStyle w:val="CommentReference"/>
        </w:rPr>
        <w:annotationRef/>
      </w:r>
      <w:r>
        <w:t>problemnya apakah hanya kompleks? terdefinisi semua?</w:t>
      </w:r>
    </w:p>
    <w:p w14:paraId="13DEDC13" w14:textId="67AD8A49" w:rsidR="00EB3AFE" w:rsidRDefault="00EB3AFE">
      <w:pPr>
        <w:pStyle w:val="CommentText"/>
      </w:pPr>
      <w:r>
        <w:t xml:space="preserve">semua fitur language independent gak? </w:t>
      </w:r>
    </w:p>
  </w:comment>
  <w:comment w:id="61" w:author="Masayu Leylia Khodra" w:date="2018-01-01T20:05:00Z" w:initials="MLK">
    <w:p w14:paraId="7D1A20C1" w14:textId="6D76059D" w:rsidR="00EB3AFE" w:rsidRDefault="00EB3AFE">
      <w:pPr>
        <w:pStyle w:val="CommentText"/>
      </w:pPr>
      <w:r>
        <w:rPr>
          <w:rStyle w:val="CommentReference"/>
        </w:rPr>
        <w:annotationRef/>
      </w:r>
      <w:r>
        <w:t>kedua pertanyaan ini sudah dijawab oleh Yasunaga, sebaiknya menganalisis riset Yasunaga utk diaplikasikan ke bhs Indo.</w:t>
      </w:r>
    </w:p>
    <w:p w14:paraId="2CDE7688" w14:textId="77777777" w:rsidR="00EB3AFE" w:rsidRDefault="00EB3AFE">
      <w:pPr>
        <w:pStyle w:val="CommentText"/>
      </w:pPr>
    </w:p>
    <w:p w14:paraId="63C23971" w14:textId="2D2282FD" w:rsidR="00EB3AFE" w:rsidRDefault="00EB3AFE">
      <w:pPr>
        <w:pStyle w:val="CommentText"/>
      </w:pPr>
      <w:r>
        <w:t>Bisa juga dalam bentuk resource yang dibutuhkan atau hal spesifik utk bhs Indo</w:t>
      </w:r>
    </w:p>
  </w:comment>
  <w:comment w:id="64" w:author="Masayu Leylia Khodra" w:date="2018-01-01T20:05:00Z" w:initials="MLK">
    <w:p w14:paraId="6E4F0546" w14:textId="185FC392" w:rsidR="00EB3AFE" w:rsidRDefault="00EB3AFE">
      <w:pPr>
        <w:pStyle w:val="CommentText"/>
      </w:pPr>
      <w:r>
        <w:rPr>
          <w:rStyle w:val="CommentReference"/>
        </w:rPr>
        <w:annotationRef/>
      </w:r>
      <w:r>
        <w:t>lihat komentar sebelumnya</w:t>
      </w:r>
    </w:p>
  </w:comment>
  <w:comment w:id="67" w:author="Masayu Leylia Khodra" w:date="2018-01-01T19:27:00Z" w:initials="MLK">
    <w:p w14:paraId="48BB5F35" w14:textId="58516847" w:rsidR="00EB3AFE" w:rsidRDefault="00EB3AFE">
      <w:pPr>
        <w:pStyle w:val="CommentText"/>
      </w:pPr>
      <w:r>
        <w:rPr>
          <w:rStyle w:val="CommentReference"/>
        </w:rPr>
        <w:annotationRef/>
      </w:r>
      <w:r>
        <w:t>language independent tidak?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6558CA" w15:done="1"/>
  <w15:commentEx w15:paraId="0399FE9B" w15:done="1"/>
  <w15:commentEx w15:paraId="5964742B" w15:done="1"/>
  <w15:commentEx w15:paraId="47AD1B9B" w15:done="1"/>
  <w15:commentEx w15:paraId="0EBE66DB" w15:done="1"/>
  <w15:commentEx w15:paraId="77C418A3" w15:done="1"/>
  <w15:commentEx w15:paraId="59F764D3" w15:done="1"/>
  <w15:commentEx w15:paraId="60207C87" w15:done="1"/>
  <w15:commentEx w15:paraId="65FA5BAF" w15:done="1"/>
  <w15:commentEx w15:paraId="7D6634EE" w15:done="0"/>
  <w15:commentEx w15:paraId="56C21B49" w15:done="0"/>
  <w15:commentEx w15:paraId="43524A0B" w15:done="0"/>
  <w15:commentEx w15:paraId="52DEC75D" w15:done="0"/>
  <w15:commentEx w15:paraId="13DEDC13" w15:done="0"/>
  <w15:commentEx w15:paraId="63C23971" w15:done="1"/>
  <w15:commentEx w15:paraId="6E4F0546" w15:done="1"/>
  <w15:commentEx w15:paraId="48BB5F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6558CA" w16cid:durableId="1DF6808D"/>
  <w16cid:commentId w16cid:paraId="0399FE9B" w16cid:durableId="1DF68091"/>
  <w16cid:commentId w16cid:paraId="47AD1B9B" w16cid:durableId="1DF68095"/>
  <w16cid:commentId w16cid:paraId="0EBE66DB" w16cid:durableId="1DF68097"/>
  <w16cid:commentId w16cid:paraId="77C418A3" w16cid:durableId="1DF68099"/>
  <w16cid:commentId w16cid:paraId="59F764D3" w16cid:durableId="1DF6809A"/>
  <w16cid:commentId w16cid:paraId="60207C87" w16cid:durableId="1DF6809B"/>
  <w16cid:commentId w16cid:paraId="65FA5BAF" w16cid:durableId="1DF6809C"/>
  <w16cid:commentId w16cid:paraId="7D6634EE" w16cid:durableId="1DF680A1"/>
  <w16cid:commentId w16cid:paraId="56C21B49" w16cid:durableId="1DF680A2"/>
  <w16cid:commentId w16cid:paraId="43524A0B" w16cid:durableId="1DF680A3"/>
  <w16cid:commentId w16cid:paraId="52DEC75D" w16cid:durableId="1DF680A4"/>
  <w16cid:commentId w16cid:paraId="13DEDC13" w16cid:durableId="1DF680A6"/>
  <w16cid:commentId w16cid:paraId="63C23971" w16cid:durableId="1DF680A9"/>
  <w16cid:commentId w16cid:paraId="6E4F0546" w16cid:durableId="1DF680AA"/>
  <w16cid:commentId w16cid:paraId="48BB5F35" w16cid:durableId="1DF68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AFADA" w14:textId="77777777" w:rsidR="007970B6" w:rsidRDefault="007970B6" w:rsidP="00476CBA">
      <w:r>
        <w:separator/>
      </w:r>
    </w:p>
  </w:endnote>
  <w:endnote w:type="continuationSeparator" w:id="0">
    <w:p w14:paraId="2D3504FF" w14:textId="77777777" w:rsidR="007970B6" w:rsidRDefault="007970B6"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1E5E6" w14:textId="77777777" w:rsidR="00EB3AFE" w:rsidRDefault="00EB3AFE"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D702F" w14:textId="77777777" w:rsidR="00EB3AFE" w:rsidRDefault="00EB3AFE"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8FBD2" w14:textId="77777777" w:rsidR="00EB3AFE" w:rsidRPr="00027C44" w:rsidRDefault="00EB3AFE"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986564"/>
      <w:docPartObj>
        <w:docPartGallery w:val="Page Numbers (Bottom of Page)"/>
        <w:docPartUnique/>
      </w:docPartObj>
    </w:sdtPr>
    <w:sdtContent>
      <w:p w14:paraId="46CE45F2" w14:textId="7227E8DF" w:rsidR="00EB3AFE" w:rsidRDefault="00EB3AFE">
        <w:pPr>
          <w:pStyle w:val="Footer"/>
          <w:jc w:val="center"/>
        </w:pPr>
        <w:r>
          <w:fldChar w:fldCharType="begin"/>
        </w:r>
        <w:r>
          <w:instrText xml:space="preserve"> PAGE   \* MERGEFORMAT </w:instrText>
        </w:r>
        <w:r>
          <w:fldChar w:fldCharType="separate"/>
        </w:r>
        <w:r w:rsidR="00425782">
          <w:rPr>
            <w:noProof/>
          </w:rPr>
          <w:t>29</w:t>
        </w:r>
        <w:r>
          <w:rPr>
            <w:noProof/>
          </w:rPr>
          <w:fldChar w:fldCharType="end"/>
        </w:r>
      </w:p>
    </w:sdtContent>
  </w:sdt>
  <w:p w14:paraId="725E2948" w14:textId="77777777" w:rsidR="00EB3AFE" w:rsidRPr="00027C44" w:rsidRDefault="00EB3AFE"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F995D" w14:textId="77777777" w:rsidR="007970B6" w:rsidRDefault="007970B6" w:rsidP="00476CBA">
      <w:r>
        <w:separator/>
      </w:r>
    </w:p>
  </w:footnote>
  <w:footnote w:type="continuationSeparator" w:id="0">
    <w:p w14:paraId="7ABA0259" w14:textId="77777777" w:rsidR="007970B6" w:rsidRDefault="007970B6"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FA66C4"/>
    <w:multiLevelType w:val="hybridMultilevel"/>
    <w:tmpl w:val="B902F370"/>
    <w:lvl w:ilvl="0" w:tplc="A44EB54E">
      <w:start w:val="1"/>
      <w:numFmt w:val="decimal"/>
      <w:lvlText w:val="%1."/>
      <w:lvlJc w:val="left"/>
      <w:pPr>
        <w:ind w:left="72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85315"/>
    <w:multiLevelType w:val="hybridMultilevel"/>
    <w:tmpl w:val="FB9A0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F0E86"/>
    <w:multiLevelType w:val="hybridMultilevel"/>
    <w:tmpl w:val="1A963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C93D39"/>
    <w:multiLevelType w:val="hybridMultilevel"/>
    <w:tmpl w:val="102EF8FA"/>
    <w:lvl w:ilvl="0" w:tplc="83CE1D00">
      <w:start w:val="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922C31"/>
    <w:multiLevelType w:val="multilevel"/>
    <w:tmpl w:val="D37A8442"/>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1175AEF"/>
    <w:multiLevelType w:val="hybridMultilevel"/>
    <w:tmpl w:val="EEF26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BC91B8A"/>
    <w:multiLevelType w:val="hybridMultilevel"/>
    <w:tmpl w:val="0C14D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24B5B54"/>
    <w:multiLevelType w:val="hybridMultilevel"/>
    <w:tmpl w:val="1A5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C15E8F"/>
    <w:multiLevelType w:val="hybridMultilevel"/>
    <w:tmpl w:val="A1002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48A5C10"/>
    <w:multiLevelType w:val="hybridMultilevel"/>
    <w:tmpl w:val="F0C4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270A1"/>
    <w:multiLevelType w:val="hybridMultilevel"/>
    <w:tmpl w:val="DEE0F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47BE1"/>
    <w:multiLevelType w:val="hybridMultilevel"/>
    <w:tmpl w:val="49FE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D41562"/>
    <w:multiLevelType w:val="hybridMultilevel"/>
    <w:tmpl w:val="A698B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4516FF"/>
    <w:multiLevelType w:val="hybridMultilevel"/>
    <w:tmpl w:val="3F38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BDF6139"/>
    <w:multiLevelType w:val="hybridMultilevel"/>
    <w:tmpl w:val="ED6C0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64220B"/>
    <w:multiLevelType w:val="hybridMultilevel"/>
    <w:tmpl w:val="8674B386"/>
    <w:lvl w:ilvl="0" w:tplc="C3425E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6662B4"/>
    <w:multiLevelType w:val="hybridMultilevel"/>
    <w:tmpl w:val="ECD89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87B00"/>
    <w:multiLevelType w:val="hybridMultilevel"/>
    <w:tmpl w:val="FEAEE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6C1CDC"/>
    <w:multiLevelType w:val="hybridMultilevel"/>
    <w:tmpl w:val="C33E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13702"/>
    <w:multiLevelType w:val="hybridMultilevel"/>
    <w:tmpl w:val="F0C4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5F19B3"/>
    <w:multiLevelType w:val="hybridMultilevel"/>
    <w:tmpl w:val="2E3C4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110265"/>
    <w:multiLevelType w:val="hybridMultilevel"/>
    <w:tmpl w:val="B06A5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A43490"/>
    <w:multiLevelType w:val="hybridMultilevel"/>
    <w:tmpl w:val="49FE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18"/>
  </w:num>
  <w:num w:numId="4">
    <w:abstractNumId w:val="13"/>
  </w:num>
  <w:num w:numId="5">
    <w:abstractNumId w:val="14"/>
  </w:num>
  <w:num w:numId="6">
    <w:abstractNumId w:val="11"/>
  </w:num>
  <w:num w:numId="7">
    <w:abstractNumId w:val="22"/>
  </w:num>
  <w:num w:numId="8">
    <w:abstractNumId w:val="10"/>
  </w:num>
  <w:num w:numId="9">
    <w:abstractNumId w:val="0"/>
    <w:lvlOverride w:ilvl="0">
      <w:startOverride w:val="1"/>
    </w:lvlOverride>
  </w:num>
  <w:num w:numId="10">
    <w:abstractNumId w:val="34"/>
  </w:num>
  <w:num w:numId="11">
    <w:abstractNumId w:val="16"/>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7"/>
  </w:num>
  <w:num w:numId="20">
    <w:abstractNumId w:val="9"/>
  </w:num>
  <w:num w:numId="21">
    <w:abstractNumId w:val="5"/>
  </w:num>
  <w:num w:numId="22">
    <w:abstractNumId w:val="17"/>
  </w:num>
  <w:num w:numId="23">
    <w:abstractNumId w:val="24"/>
  </w:num>
  <w:num w:numId="24">
    <w:abstractNumId w:val="31"/>
  </w:num>
  <w:num w:numId="25">
    <w:abstractNumId w:val="30"/>
  </w:num>
  <w:num w:numId="26">
    <w:abstractNumId w:val="32"/>
  </w:num>
  <w:num w:numId="27">
    <w:abstractNumId w:val="6"/>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6"/>
  </w:num>
  <w:num w:numId="31">
    <w:abstractNumId w:val="15"/>
  </w:num>
  <w:num w:numId="32">
    <w:abstractNumId w:val="3"/>
  </w:num>
  <w:num w:numId="33">
    <w:abstractNumId w:val="4"/>
  </w:num>
  <w:num w:numId="34">
    <w:abstractNumId w:val="8"/>
  </w:num>
  <w:num w:numId="35">
    <w:abstractNumId w:val="35"/>
  </w:num>
  <w:num w:numId="36">
    <w:abstractNumId w:val="19"/>
  </w:num>
  <w:num w:numId="37">
    <w:abstractNumId w:val="37"/>
  </w:num>
  <w:num w:numId="38">
    <w:abstractNumId w:val="2"/>
  </w:num>
  <w:num w:numId="39">
    <w:abstractNumId w:val="29"/>
  </w:num>
  <w:num w:numId="40">
    <w:abstractNumId w:val="23"/>
  </w:num>
  <w:num w:numId="41">
    <w:abstractNumId w:val="33"/>
  </w:num>
  <w:num w:numId="42">
    <w:abstractNumId w:val="21"/>
  </w:num>
  <w:num w:numId="43">
    <w:abstractNumId w:val="20"/>
  </w:num>
  <w:num w:numId="44">
    <w:abstractNumId w:val="3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sayu Leylia Khodra">
    <w15:presenceInfo w15:providerId="Windows Live" w15:userId="de2538405bb4cf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61B"/>
    <w:rsid w:val="00000E48"/>
    <w:rsid w:val="0000189B"/>
    <w:rsid w:val="00001E3E"/>
    <w:rsid w:val="000021D3"/>
    <w:rsid w:val="00002791"/>
    <w:rsid w:val="000029DD"/>
    <w:rsid w:val="000029E1"/>
    <w:rsid w:val="0000364E"/>
    <w:rsid w:val="00004494"/>
    <w:rsid w:val="00004921"/>
    <w:rsid w:val="000059EF"/>
    <w:rsid w:val="00005C4B"/>
    <w:rsid w:val="000062A7"/>
    <w:rsid w:val="000067B9"/>
    <w:rsid w:val="000069C4"/>
    <w:rsid w:val="00006E0F"/>
    <w:rsid w:val="0000731A"/>
    <w:rsid w:val="0000770E"/>
    <w:rsid w:val="00007EC0"/>
    <w:rsid w:val="00007F93"/>
    <w:rsid w:val="00010153"/>
    <w:rsid w:val="00010C65"/>
    <w:rsid w:val="000124F2"/>
    <w:rsid w:val="00012A21"/>
    <w:rsid w:val="00012A50"/>
    <w:rsid w:val="00012CD2"/>
    <w:rsid w:val="00013904"/>
    <w:rsid w:val="0001556D"/>
    <w:rsid w:val="00015FAE"/>
    <w:rsid w:val="000161EA"/>
    <w:rsid w:val="00017176"/>
    <w:rsid w:val="00017968"/>
    <w:rsid w:val="0002070A"/>
    <w:rsid w:val="00020807"/>
    <w:rsid w:val="0002092B"/>
    <w:rsid w:val="00020933"/>
    <w:rsid w:val="00021409"/>
    <w:rsid w:val="00021F12"/>
    <w:rsid w:val="00023343"/>
    <w:rsid w:val="00023AA9"/>
    <w:rsid w:val="00024F8E"/>
    <w:rsid w:val="00026A7B"/>
    <w:rsid w:val="00026DFF"/>
    <w:rsid w:val="00027C44"/>
    <w:rsid w:val="000309C4"/>
    <w:rsid w:val="00030AD0"/>
    <w:rsid w:val="00030C09"/>
    <w:rsid w:val="00030D83"/>
    <w:rsid w:val="00031640"/>
    <w:rsid w:val="00032062"/>
    <w:rsid w:val="0003210C"/>
    <w:rsid w:val="00033B74"/>
    <w:rsid w:val="0003437D"/>
    <w:rsid w:val="000344E2"/>
    <w:rsid w:val="00034610"/>
    <w:rsid w:val="000349B2"/>
    <w:rsid w:val="00034B8B"/>
    <w:rsid w:val="00034CC6"/>
    <w:rsid w:val="00035685"/>
    <w:rsid w:val="00036CFD"/>
    <w:rsid w:val="00037542"/>
    <w:rsid w:val="00040B0E"/>
    <w:rsid w:val="00041904"/>
    <w:rsid w:val="00041AD8"/>
    <w:rsid w:val="00041FA8"/>
    <w:rsid w:val="00042E1A"/>
    <w:rsid w:val="0004314E"/>
    <w:rsid w:val="00044AD2"/>
    <w:rsid w:val="00045B13"/>
    <w:rsid w:val="00047C43"/>
    <w:rsid w:val="000503C0"/>
    <w:rsid w:val="0005124D"/>
    <w:rsid w:val="00051402"/>
    <w:rsid w:val="000522CC"/>
    <w:rsid w:val="00052F9A"/>
    <w:rsid w:val="00053001"/>
    <w:rsid w:val="00053A0A"/>
    <w:rsid w:val="00053C3F"/>
    <w:rsid w:val="00055562"/>
    <w:rsid w:val="00055DFE"/>
    <w:rsid w:val="00056AA7"/>
    <w:rsid w:val="00056C34"/>
    <w:rsid w:val="000576D2"/>
    <w:rsid w:val="00057EFF"/>
    <w:rsid w:val="00060315"/>
    <w:rsid w:val="000611D5"/>
    <w:rsid w:val="00061DC2"/>
    <w:rsid w:val="00061E86"/>
    <w:rsid w:val="00063904"/>
    <w:rsid w:val="00064AA0"/>
    <w:rsid w:val="00064C73"/>
    <w:rsid w:val="00065370"/>
    <w:rsid w:val="000658A9"/>
    <w:rsid w:val="00065C53"/>
    <w:rsid w:val="00065ECE"/>
    <w:rsid w:val="00066309"/>
    <w:rsid w:val="00066969"/>
    <w:rsid w:val="000669E3"/>
    <w:rsid w:val="000671A2"/>
    <w:rsid w:val="000671DB"/>
    <w:rsid w:val="00067AEC"/>
    <w:rsid w:val="00067CCE"/>
    <w:rsid w:val="000701B1"/>
    <w:rsid w:val="00070B10"/>
    <w:rsid w:val="00071A11"/>
    <w:rsid w:val="00071BB1"/>
    <w:rsid w:val="0007314C"/>
    <w:rsid w:val="00073BAE"/>
    <w:rsid w:val="00074249"/>
    <w:rsid w:val="00074722"/>
    <w:rsid w:val="00075938"/>
    <w:rsid w:val="000762AE"/>
    <w:rsid w:val="000764A0"/>
    <w:rsid w:val="0007667B"/>
    <w:rsid w:val="000768B8"/>
    <w:rsid w:val="00076A8E"/>
    <w:rsid w:val="00077546"/>
    <w:rsid w:val="00077782"/>
    <w:rsid w:val="000779DD"/>
    <w:rsid w:val="00081ECA"/>
    <w:rsid w:val="000831C8"/>
    <w:rsid w:val="0008462D"/>
    <w:rsid w:val="00084879"/>
    <w:rsid w:val="00084C24"/>
    <w:rsid w:val="00084CEE"/>
    <w:rsid w:val="00085138"/>
    <w:rsid w:val="000851C4"/>
    <w:rsid w:val="00086474"/>
    <w:rsid w:val="000875F6"/>
    <w:rsid w:val="00087634"/>
    <w:rsid w:val="00091DE4"/>
    <w:rsid w:val="000920A4"/>
    <w:rsid w:val="00094315"/>
    <w:rsid w:val="00095671"/>
    <w:rsid w:val="00095C26"/>
    <w:rsid w:val="000A072E"/>
    <w:rsid w:val="000A0D8D"/>
    <w:rsid w:val="000A0E90"/>
    <w:rsid w:val="000A10C2"/>
    <w:rsid w:val="000A16E4"/>
    <w:rsid w:val="000A2AC8"/>
    <w:rsid w:val="000A2D99"/>
    <w:rsid w:val="000A3982"/>
    <w:rsid w:val="000A3CD5"/>
    <w:rsid w:val="000A3EFF"/>
    <w:rsid w:val="000A4D79"/>
    <w:rsid w:val="000A5564"/>
    <w:rsid w:val="000A564A"/>
    <w:rsid w:val="000A58AC"/>
    <w:rsid w:val="000A6528"/>
    <w:rsid w:val="000A701F"/>
    <w:rsid w:val="000A7BF5"/>
    <w:rsid w:val="000B094E"/>
    <w:rsid w:val="000B0B31"/>
    <w:rsid w:val="000B11AD"/>
    <w:rsid w:val="000B1AEE"/>
    <w:rsid w:val="000B2046"/>
    <w:rsid w:val="000B2CCC"/>
    <w:rsid w:val="000B3435"/>
    <w:rsid w:val="000B5D9B"/>
    <w:rsid w:val="000B6C75"/>
    <w:rsid w:val="000C0AB1"/>
    <w:rsid w:val="000C0EBC"/>
    <w:rsid w:val="000C10BB"/>
    <w:rsid w:val="000C1ED7"/>
    <w:rsid w:val="000C3C48"/>
    <w:rsid w:val="000C4407"/>
    <w:rsid w:val="000C471F"/>
    <w:rsid w:val="000C487B"/>
    <w:rsid w:val="000C4905"/>
    <w:rsid w:val="000C4F7B"/>
    <w:rsid w:val="000C5BDE"/>
    <w:rsid w:val="000C5D82"/>
    <w:rsid w:val="000C6093"/>
    <w:rsid w:val="000C67C8"/>
    <w:rsid w:val="000C6FA4"/>
    <w:rsid w:val="000C72A5"/>
    <w:rsid w:val="000C773D"/>
    <w:rsid w:val="000C7DF7"/>
    <w:rsid w:val="000D15A4"/>
    <w:rsid w:val="000D22A1"/>
    <w:rsid w:val="000D269E"/>
    <w:rsid w:val="000D38EF"/>
    <w:rsid w:val="000D3FBA"/>
    <w:rsid w:val="000D48E5"/>
    <w:rsid w:val="000D4B8F"/>
    <w:rsid w:val="000E064F"/>
    <w:rsid w:val="000E0CF7"/>
    <w:rsid w:val="000E134F"/>
    <w:rsid w:val="000E14BF"/>
    <w:rsid w:val="000E175A"/>
    <w:rsid w:val="000E17C6"/>
    <w:rsid w:val="000E19C5"/>
    <w:rsid w:val="000E2145"/>
    <w:rsid w:val="000E23EE"/>
    <w:rsid w:val="000E404A"/>
    <w:rsid w:val="000E4E06"/>
    <w:rsid w:val="000E5366"/>
    <w:rsid w:val="000E5884"/>
    <w:rsid w:val="000E6034"/>
    <w:rsid w:val="000E62CA"/>
    <w:rsid w:val="000E73FB"/>
    <w:rsid w:val="000E7A18"/>
    <w:rsid w:val="000F07E0"/>
    <w:rsid w:val="000F0D3F"/>
    <w:rsid w:val="000F232C"/>
    <w:rsid w:val="000F2E2E"/>
    <w:rsid w:val="000F36E8"/>
    <w:rsid w:val="000F3D7E"/>
    <w:rsid w:val="000F3EB9"/>
    <w:rsid w:val="000F428D"/>
    <w:rsid w:val="000F42F3"/>
    <w:rsid w:val="000F4508"/>
    <w:rsid w:val="000F46BC"/>
    <w:rsid w:val="000F4969"/>
    <w:rsid w:val="000F4A0E"/>
    <w:rsid w:val="000F5431"/>
    <w:rsid w:val="000F55EC"/>
    <w:rsid w:val="000F5DFE"/>
    <w:rsid w:val="0010081D"/>
    <w:rsid w:val="001009A2"/>
    <w:rsid w:val="001010F3"/>
    <w:rsid w:val="00101137"/>
    <w:rsid w:val="00101269"/>
    <w:rsid w:val="00101A00"/>
    <w:rsid w:val="001023F9"/>
    <w:rsid w:val="00102B74"/>
    <w:rsid w:val="00104715"/>
    <w:rsid w:val="001048F1"/>
    <w:rsid w:val="0010531C"/>
    <w:rsid w:val="00105A9A"/>
    <w:rsid w:val="001064C3"/>
    <w:rsid w:val="001065C0"/>
    <w:rsid w:val="00106B68"/>
    <w:rsid w:val="00106F1F"/>
    <w:rsid w:val="00107728"/>
    <w:rsid w:val="00107AFD"/>
    <w:rsid w:val="001100CA"/>
    <w:rsid w:val="00110B1D"/>
    <w:rsid w:val="00112B42"/>
    <w:rsid w:val="00112FC3"/>
    <w:rsid w:val="00113BCB"/>
    <w:rsid w:val="00116155"/>
    <w:rsid w:val="0011694D"/>
    <w:rsid w:val="00116FCE"/>
    <w:rsid w:val="0011711D"/>
    <w:rsid w:val="00117CDE"/>
    <w:rsid w:val="001212C6"/>
    <w:rsid w:val="00122E57"/>
    <w:rsid w:val="00122E72"/>
    <w:rsid w:val="00122F2D"/>
    <w:rsid w:val="00123FF5"/>
    <w:rsid w:val="001241AA"/>
    <w:rsid w:val="00124D44"/>
    <w:rsid w:val="00124FE1"/>
    <w:rsid w:val="00126522"/>
    <w:rsid w:val="0012738F"/>
    <w:rsid w:val="00127DA5"/>
    <w:rsid w:val="0013006C"/>
    <w:rsid w:val="001301B9"/>
    <w:rsid w:val="001301C8"/>
    <w:rsid w:val="001305B6"/>
    <w:rsid w:val="001306DB"/>
    <w:rsid w:val="00130F8D"/>
    <w:rsid w:val="00131027"/>
    <w:rsid w:val="0013134A"/>
    <w:rsid w:val="00131861"/>
    <w:rsid w:val="00131B82"/>
    <w:rsid w:val="00131CE0"/>
    <w:rsid w:val="00132D1D"/>
    <w:rsid w:val="00132DDB"/>
    <w:rsid w:val="00132DF1"/>
    <w:rsid w:val="00132FCA"/>
    <w:rsid w:val="00133CFC"/>
    <w:rsid w:val="00133D8F"/>
    <w:rsid w:val="00133DA5"/>
    <w:rsid w:val="00134131"/>
    <w:rsid w:val="001349F1"/>
    <w:rsid w:val="00134A25"/>
    <w:rsid w:val="00135210"/>
    <w:rsid w:val="001355BD"/>
    <w:rsid w:val="001359FB"/>
    <w:rsid w:val="00137BA5"/>
    <w:rsid w:val="00140EE3"/>
    <w:rsid w:val="0014294D"/>
    <w:rsid w:val="00142D88"/>
    <w:rsid w:val="00143C31"/>
    <w:rsid w:val="00144502"/>
    <w:rsid w:val="00144828"/>
    <w:rsid w:val="001456B6"/>
    <w:rsid w:val="001464FC"/>
    <w:rsid w:val="0014699D"/>
    <w:rsid w:val="001469A7"/>
    <w:rsid w:val="00147C82"/>
    <w:rsid w:val="00150ACF"/>
    <w:rsid w:val="00150D72"/>
    <w:rsid w:val="001522C9"/>
    <w:rsid w:val="0015245F"/>
    <w:rsid w:val="001532BB"/>
    <w:rsid w:val="001543AE"/>
    <w:rsid w:val="00154BA1"/>
    <w:rsid w:val="00155232"/>
    <w:rsid w:val="00155C57"/>
    <w:rsid w:val="00156485"/>
    <w:rsid w:val="00156C85"/>
    <w:rsid w:val="00157613"/>
    <w:rsid w:val="00157A67"/>
    <w:rsid w:val="001601B7"/>
    <w:rsid w:val="00160819"/>
    <w:rsid w:val="00160BCC"/>
    <w:rsid w:val="00162149"/>
    <w:rsid w:val="001625C6"/>
    <w:rsid w:val="00162D1A"/>
    <w:rsid w:val="001631B9"/>
    <w:rsid w:val="00163AEA"/>
    <w:rsid w:val="001641C5"/>
    <w:rsid w:val="00164CE7"/>
    <w:rsid w:val="001654E7"/>
    <w:rsid w:val="00165E4C"/>
    <w:rsid w:val="00166565"/>
    <w:rsid w:val="00166F92"/>
    <w:rsid w:val="00166FEE"/>
    <w:rsid w:val="00167806"/>
    <w:rsid w:val="00167CC4"/>
    <w:rsid w:val="001701B4"/>
    <w:rsid w:val="00172B18"/>
    <w:rsid w:val="0017330C"/>
    <w:rsid w:val="001733A5"/>
    <w:rsid w:val="001736C8"/>
    <w:rsid w:val="00173A32"/>
    <w:rsid w:val="00174924"/>
    <w:rsid w:val="0017630E"/>
    <w:rsid w:val="001769FD"/>
    <w:rsid w:val="001804CB"/>
    <w:rsid w:val="00180692"/>
    <w:rsid w:val="0018099D"/>
    <w:rsid w:val="00181680"/>
    <w:rsid w:val="001829B9"/>
    <w:rsid w:val="00182E33"/>
    <w:rsid w:val="0018302E"/>
    <w:rsid w:val="00183646"/>
    <w:rsid w:val="00183D3B"/>
    <w:rsid w:val="001843D2"/>
    <w:rsid w:val="00184BBE"/>
    <w:rsid w:val="0018528E"/>
    <w:rsid w:val="0018560C"/>
    <w:rsid w:val="00185785"/>
    <w:rsid w:val="00185F30"/>
    <w:rsid w:val="0018642A"/>
    <w:rsid w:val="001864F3"/>
    <w:rsid w:val="00186D5E"/>
    <w:rsid w:val="00187A42"/>
    <w:rsid w:val="00187AC4"/>
    <w:rsid w:val="00187CBB"/>
    <w:rsid w:val="0019071B"/>
    <w:rsid w:val="00190F6D"/>
    <w:rsid w:val="00192394"/>
    <w:rsid w:val="00192935"/>
    <w:rsid w:val="00193A83"/>
    <w:rsid w:val="0019445B"/>
    <w:rsid w:val="00194559"/>
    <w:rsid w:val="0019461F"/>
    <w:rsid w:val="00194DC8"/>
    <w:rsid w:val="00194E58"/>
    <w:rsid w:val="0019557C"/>
    <w:rsid w:val="001958CC"/>
    <w:rsid w:val="00195AA4"/>
    <w:rsid w:val="00195C10"/>
    <w:rsid w:val="00195EE5"/>
    <w:rsid w:val="001961DD"/>
    <w:rsid w:val="00196458"/>
    <w:rsid w:val="00197C46"/>
    <w:rsid w:val="001A237D"/>
    <w:rsid w:val="001A2A93"/>
    <w:rsid w:val="001A2AD6"/>
    <w:rsid w:val="001A341C"/>
    <w:rsid w:val="001A42DE"/>
    <w:rsid w:val="001A4BE1"/>
    <w:rsid w:val="001A5DD3"/>
    <w:rsid w:val="001A70DE"/>
    <w:rsid w:val="001A741A"/>
    <w:rsid w:val="001A781C"/>
    <w:rsid w:val="001A7BF4"/>
    <w:rsid w:val="001B18D8"/>
    <w:rsid w:val="001B1B59"/>
    <w:rsid w:val="001B1B66"/>
    <w:rsid w:val="001B1FAE"/>
    <w:rsid w:val="001B2C3D"/>
    <w:rsid w:val="001B420F"/>
    <w:rsid w:val="001B489E"/>
    <w:rsid w:val="001B5883"/>
    <w:rsid w:val="001B5A18"/>
    <w:rsid w:val="001B6726"/>
    <w:rsid w:val="001B6C2E"/>
    <w:rsid w:val="001B6DF8"/>
    <w:rsid w:val="001B7319"/>
    <w:rsid w:val="001B7DF1"/>
    <w:rsid w:val="001C06CB"/>
    <w:rsid w:val="001C1A64"/>
    <w:rsid w:val="001C1C9E"/>
    <w:rsid w:val="001C1D3F"/>
    <w:rsid w:val="001C26D6"/>
    <w:rsid w:val="001C27B5"/>
    <w:rsid w:val="001C3568"/>
    <w:rsid w:val="001C38A3"/>
    <w:rsid w:val="001C4192"/>
    <w:rsid w:val="001C4640"/>
    <w:rsid w:val="001C4AEC"/>
    <w:rsid w:val="001C5F49"/>
    <w:rsid w:val="001C6C41"/>
    <w:rsid w:val="001C7089"/>
    <w:rsid w:val="001C729A"/>
    <w:rsid w:val="001C73C6"/>
    <w:rsid w:val="001C76AA"/>
    <w:rsid w:val="001C7B7D"/>
    <w:rsid w:val="001D116B"/>
    <w:rsid w:val="001D1E69"/>
    <w:rsid w:val="001D2828"/>
    <w:rsid w:val="001D31DE"/>
    <w:rsid w:val="001D34BD"/>
    <w:rsid w:val="001D35AB"/>
    <w:rsid w:val="001D3E48"/>
    <w:rsid w:val="001D43EB"/>
    <w:rsid w:val="001D45C4"/>
    <w:rsid w:val="001D5050"/>
    <w:rsid w:val="001D53A6"/>
    <w:rsid w:val="001D5C47"/>
    <w:rsid w:val="001D6097"/>
    <w:rsid w:val="001D6D96"/>
    <w:rsid w:val="001D71FF"/>
    <w:rsid w:val="001D74FB"/>
    <w:rsid w:val="001D7606"/>
    <w:rsid w:val="001E034C"/>
    <w:rsid w:val="001E03F0"/>
    <w:rsid w:val="001E0860"/>
    <w:rsid w:val="001E0F64"/>
    <w:rsid w:val="001E20C5"/>
    <w:rsid w:val="001E21C7"/>
    <w:rsid w:val="001E21FB"/>
    <w:rsid w:val="001E2318"/>
    <w:rsid w:val="001E2DE1"/>
    <w:rsid w:val="001E326F"/>
    <w:rsid w:val="001E3895"/>
    <w:rsid w:val="001E4D6B"/>
    <w:rsid w:val="001E4DA0"/>
    <w:rsid w:val="001E7804"/>
    <w:rsid w:val="001E7A24"/>
    <w:rsid w:val="001F1B5A"/>
    <w:rsid w:val="001F2BE3"/>
    <w:rsid w:val="001F2C6C"/>
    <w:rsid w:val="001F2D9B"/>
    <w:rsid w:val="001F308E"/>
    <w:rsid w:val="001F3E3D"/>
    <w:rsid w:val="001F5097"/>
    <w:rsid w:val="001F5451"/>
    <w:rsid w:val="001F6D49"/>
    <w:rsid w:val="001F7DD3"/>
    <w:rsid w:val="001F7FB2"/>
    <w:rsid w:val="0020043E"/>
    <w:rsid w:val="002018E1"/>
    <w:rsid w:val="00201A96"/>
    <w:rsid w:val="00202B90"/>
    <w:rsid w:val="002039B5"/>
    <w:rsid w:val="00203DCA"/>
    <w:rsid w:val="0020410E"/>
    <w:rsid w:val="00204839"/>
    <w:rsid w:val="00204AFC"/>
    <w:rsid w:val="0020523D"/>
    <w:rsid w:val="00205326"/>
    <w:rsid w:val="002066BD"/>
    <w:rsid w:val="00210012"/>
    <w:rsid w:val="002100D3"/>
    <w:rsid w:val="00210FB8"/>
    <w:rsid w:val="0021131A"/>
    <w:rsid w:val="0021150D"/>
    <w:rsid w:val="00213682"/>
    <w:rsid w:val="00213B89"/>
    <w:rsid w:val="00214257"/>
    <w:rsid w:val="00214A73"/>
    <w:rsid w:val="00214B71"/>
    <w:rsid w:val="00214E69"/>
    <w:rsid w:val="00215DEB"/>
    <w:rsid w:val="00215EB4"/>
    <w:rsid w:val="00217666"/>
    <w:rsid w:val="00217695"/>
    <w:rsid w:val="00217C7C"/>
    <w:rsid w:val="00217DB9"/>
    <w:rsid w:val="0022009E"/>
    <w:rsid w:val="0022063C"/>
    <w:rsid w:val="002209E0"/>
    <w:rsid w:val="00222059"/>
    <w:rsid w:val="0022242D"/>
    <w:rsid w:val="00222451"/>
    <w:rsid w:val="002226F6"/>
    <w:rsid w:val="00222DAC"/>
    <w:rsid w:val="00222F57"/>
    <w:rsid w:val="002238A4"/>
    <w:rsid w:val="002238BD"/>
    <w:rsid w:val="00223F99"/>
    <w:rsid w:val="00224105"/>
    <w:rsid w:val="0022432F"/>
    <w:rsid w:val="00224E9E"/>
    <w:rsid w:val="00225296"/>
    <w:rsid w:val="00225496"/>
    <w:rsid w:val="00225BB9"/>
    <w:rsid w:val="00225FBE"/>
    <w:rsid w:val="00226ABC"/>
    <w:rsid w:val="00230297"/>
    <w:rsid w:val="00230CFF"/>
    <w:rsid w:val="00231651"/>
    <w:rsid w:val="00231B8F"/>
    <w:rsid w:val="00233032"/>
    <w:rsid w:val="00233244"/>
    <w:rsid w:val="00233482"/>
    <w:rsid w:val="002335C2"/>
    <w:rsid w:val="0023361D"/>
    <w:rsid w:val="002336DC"/>
    <w:rsid w:val="002339AD"/>
    <w:rsid w:val="00234827"/>
    <w:rsid w:val="0023546A"/>
    <w:rsid w:val="00235D4C"/>
    <w:rsid w:val="00235D61"/>
    <w:rsid w:val="002372D9"/>
    <w:rsid w:val="00237ACC"/>
    <w:rsid w:val="00240001"/>
    <w:rsid w:val="002400E9"/>
    <w:rsid w:val="00241438"/>
    <w:rsid w:val="00243358"/>
    <w:rsid w:val="0024596E"/>
    <w:rsid w:val="00245AE7"/>
    <w:rsid w:val="002462DA"/>
    <w:rsid w:val="0024692D"/>
    <w:rsid w:val="00246A91"/>
    <w:rsid w:val="00247102"/>
    <w:rsid w:val="002477E0"/>
    <w:rsid w:val="00250542"/>
    <w:rsid w:val="002512F2"/>
    <w:rsid w:val="002515F5"/>
    <w:rsid w:val="00251A51"/>
    <w:rsid w:val="0025216C"/>
    <w:rsid w:val="00252253"/>
    <w:rsid w:val="00253526"/>
    <w:rsid w:val="0025437E"/>
    <w:rsid w:val="00254B26"/>
    <w:rsid w:val="00254CED"/>
    <w:rsid w:val="00255E90"/>
    <w:rsid w:val="0025734A"/>
    <w:rsid w:val="00257E90"/>
    <w:rsid w:val="002601D4"/>
    <w:rsid w:val="0026030F"/>
    <w:rsid w:val="00260B36"/>
    <w:rsid w:val="002614FE"/>
    <w:rsid w:val="0026274D"/>
    <w:rsid w:val="00263199"/>
    <w:rsid w:val="0026343F"/>
    <w:rsid w:val="002637B1"/>
    <w:rsid w:val="00263F1B"/>
    <w:rsid w:val="00264018"/>
    <w:rsid w:val="0026442E"/>
    <w:rsid w:val="0026451D"/>
    <w:rsid w:val="00264A5D"/>
    <w:rsid w:val="00265558"/>
    <w:rsid w:val="00265571"/>
    <w:rsid w:val="00266958"/>
    <w:rsid w:val="00266A47"/>
    <w:rsid w:val="00266E7F"/>
    <w:rsid w:val="00267039"/>
    <w:rsid w:val="002671CF"/>
    <w:rsid w:val="0027002D"/>
    <w:rsid w:val="0027068F"/>
    <w:rsid w:val="0027169D"/>
    <w:rsid w:val="00272205"/>
    <w:rsid w:val="00272618"/>
    <w:rsid w:val="002726B3"/>
    <w:rsid w:val="002726C6"/>
    <w:rsid w:val="002739C7"/>
    <w:rsid w:val="002749E9"/>
    <w:rsid w:val="00274B7C"/>
    <w:rsid w:val="00274D54"/>
    <w:rsid w:val="00275393"/>
    <w:rsid w:val="00277A24"/>
    <w:rsid w:val="00277E31"/>
    <w:rsid w:val="002814C7"/>
    <w:rsid w:val="00282D22"/>
    <w:rsid w:val="0028348C"/>
    <w:rsid w:val="00283ACA"/>
    <w:rsid w:val="00283ADA"/>
    <w:rsid w:val="00283F51"/>
    <w:rsid w:val="002847F0"/>
    <w:rsid w:val="0028519C"/>
    <w:rsid w:val="00285579"/>
    <w:rsid w:val="00285692"/>
    <w:rsid w:val="002862E4"/>
    <w:rsid w:val="002872AD"/>
    <w:rsid w:val="00287AF9"/>
    <w:rsid w:val="00290050"/>
    <w:rsid w:val="0029049B"/>
    <w:rsid w:val="00290B47"/>
    <w:rsid w:val="00290C3A"/>
    <w:rsid w:val="0029215F"/>
    <w:rsid w:val="002922DF"/>
    <w:rsid w:val="00292431"/>
    <w:rsid w:val="00292C55"/>
    <w:rsid w:val="002931FA"/>
    <w:rsid w:val="002933E8"/>
    <w:rsid w:val="00293F30"/>
    <w:rsid w:val="002940F9"/>
    <w:rsid w:val="002953E0"/>
    <w:rsid w:val="002957D5"/>
    <w:rsid w:val="00295827"/>
    <w:rsid w:val="00295C46"/>
    <w:rsid w:val="002A10C5"/>
    <w:rsid w:val="002A139A"/>
    <w:rsid w:val="002A14B7"/>
    <w:rsid w:val="002A1622"/>
    <w:rsid w:val="002A218C"/>
    <w:rsid w:val="002A28B4"/>
    <w:rsid w:val="002A2A7A"/>
    <w:rsid w:val="002A3533"/>
    <w:rsid w:val="002A38A1"/>
    <w:rsid w:val="002A4164"/>
    <w:rsid w:val="002B02E4"/>
    <w:rsid w:val="002B0C6F"/>
    <w:rsid w:val="002B1806"/>
    <w:rsid w:val="002B1C08"/>
    <w:rsid w:val="002B1ECF"/>
    <w:rsid w:val="002B292F"/>
    <w:rsid w:val="002B2978"/>
    <w:rsid w:val="002B3020"/>
    <w:rsid w:val="002B327F"/>
    <w:rsid w:val="002B3383"/>
    <w:rsid w:val="002B3857"/>
    <w:rsid w:val="002B39DF"/>
    <w:rsid w:val="002B3CA2"/>
    <w:rsid w:val="002B4295"/>
    <w:rsid w:val="002B4F3E"/>
    <w:rsid w:val="002B5638"/>
    <w:rsid w:val="002B56ED"/>
    <w:rsid w:val="002B5FE4"/>
    <w:rsid w:val="002B606E"/>
    <w:rsid w:val="002B670C"/>
    <w:rsid w:val="002B6A9D"/>
    <w:rsid w:val="002B70F7"/>
    <w:rsid w:val="002B7A31"/>
    <w:rsid w:val="002B7CC0"/>
    <w:rsid w:val="002B7D4C"/>
    <w:rsid w:val="002C064E"/>
    <w:rsid w:val="002C09C4"/>
    <w:rsid w:val="002C1546"/>
    <w:rsid w:val="002C1E9D"/>
    <w:rsid w:val="002C2918"/>
    <w:rsid w:val="002C329A"/>
    <w:rsid w:val="002C33A7"/>
    <w:rsid w:val="002C3D48"/>
    <w:rsid w:val="002C466E"/>
    <w:rsid w:val="002C4C4F"/>
    <w:rsid w:val="002C5056"/>
    <w:rsid w:val="002C52E8"/>
    <w:rsid w:val="002C55E0"/>
    <w:rsid w:val="002C6632"/>
    <w:rsid w:val="002C67C4"/>
    <w:rsid w:val="002C6913"/>
    <w:rsid w:val="002C6E7C"/>
    <w:rsid w:val="002C732F"/>
    <w:rsid w:val="002D0955"/>
    <w:rsid w:val="002D0E57"/>
    <w:rsid w:val="002D2942"/>
    <w:rsid w:val="002D5871"/>
    <w:rsid w:val="002D6180"/>
    <w:rsid w:val="002D6C41"/>
    <w:rsid w:val="002D7331"/>
    <w:rsid w:val="002E082A"/>
    <w:rsid w:val="002E11E1"/>
    <w:rsid w:val="002E1322"/>
    <w:rsid w:val="002E2745"/>
    <w:rsid w:val="002E4246"/>
    <w:rsid w:val="002E4359"/>
    <w:rsid w:val="002E4A66"/>
    <w:rsid w:val="002E54A2"/>
    <w:rsid w:val="002E5926"/>
    <w:rsid w:val="002E5AB3"/>
    <w:rsid w:val="002E5B03"/>
    <w:rsid w:val="002E6F71"/>
    <w:rsid w:val="002E7E37"/>
    <w:rsid w:val="002F0376"/>
    <w:rsid w:val="002F0DE9"/>
    <w:rsid w:val="002F0F48"/>
    <w:rsid w:val="002F3629"/>
    <w:rsid w:val="002F3BF7"/>
    <w:rsid w:val="002F5192"/>
    <w:rsid w:val="002F6696"/>
    <w:rsid w:val="002F6707"/>
    <w:rsid w:val="002F75D0"/>
    <w:rsid w:val="002F7854"/>
    <w:rsid w:val="002F7C78"/>
    <w:rsid w:val="0030016A"/>
    <w:rsid w:val="00301491"/>
    <w:rsid w:val="00301931"/>
    <w:rsid w:val="00301C72"/>
    <w:rsid w:val="003027B5"/>
    <w:rsid w:val="00302C68"/>
    <w:rsid w:val="00302E7F"/>
    <w:rsid w:val="00303C33"/>
    <w:rsid w:val="00304A9F"/>
    <w:rsid w:val="00304B2D"/>
    <w:rsid w:val="00304CAE"/>
    <w:rsid w:val="00304EB5"/>
    <w:rsid w:val="00306561"/>
    <w:rsid w:val="003067E3"/>
    <w:rsid w:val="0030778E"/>
    <w:rsid w:val="00310110"/>
    <w:rsid w:val="003106A7"/>
    <w:rsid w:val="00310883"/>
    <w:rsid w:val="00310D14"/>
    <w:rsid w:val="00311C02"/>
    <w:rsid w:val="003127A8"/>
    <w:rsid w:val="003127DB"/>
    <w:rsid w:val="00312A3E"/>
    <w:rsid w:val="0031323C"/>
    <w:rsid w:val="00313D78"/>
    <w:rsid w:val="00313FBD"/>
    <w:rsid w:val="00314A32"/>
    <w:rsid w:val="00316A28"/>
    <w:rsid w:val="00317EE7"/>
    <w:rsid w:val="0032019D"/>
    <w:rsid w:val="0032060F"/>
    <w:rsid w:val="00320EAB"/>
    <w:rsid w:val="00320EB4"/>
    <w:rsid w:val="00321F25"/>
    <w:rsid w:val="00322688"/>
    <w:rsid w:val="00322810"/>
    <w:rsid w:val="003234C3"/>
    <w:rsid w:val="00324042"/>
    <w:rsid w:val="003241E2"/>
    <w:rsid w:val="003242BF"/>
    <w:rsid w:val="00324DD7"/>
    <w:rsid w:val="00326962"/>
    <w:rsid w:val="00326A73"/>
    <w:rsid w:val="00326FC1"/>
    <w:rsid w:val="0033008B"/>
    <w:rsid w:val="00330542"/>
    <w:rsid w:val="003309F9"/>
    <w:rsid w:val="0033108D"/>
    <w:rsid w:val="00331345"/>
    <w:rsid w:val="00331352"/>
    <w:rsid w:val="003320D7"/>
    <w:rsid w:val="0033222F"/>
    <w:rsid w:val="003334D4"/>
    <w:rsid w:val="0033367E"/>
    <w:rsid w:val="00333CB6"/>
    <w:rsid w:val="00333E07"/>
    <w:rsid w:val="003356F8"/>
    <w:rsid w:val="00336218"/>
    <w:rsid w:val="00336587"/>
    <w:rsid w:val="0033684F"/>
    <w:rsid w:val="003368DE"/>
    <w:rsid w:val="00336C5F"/>
    <w:rsid w:val="00337E1F"/>
    <w:rsid w:val="00340897"/>
    <w:rsid w:val="003423F1"/>
    <w:rsid w:val="00342D9B"/>
    <w:rsid w:val="00343AB8"/>
    <w:rsid w:val="003440E9"/>
    <w:rsid w:val="00344540"/>
    <w:rsid w:val="003452ED"/>
    <w:rsid w:val="0034593F"/>
    <w:rsid w:val="00345C1C"/>
    <w:rsid w:val="00346567"/>
    <w:rsid w:val="00346732"/>
    <w:rsid w:val="00346F37"/>
    <w:rsid w:val="0034756F"/>
    <w:rsid w:val="0034770A"/>
    <w:rsid w:val="00347B07"/>
    <w:rsid w:val="003507CB"/>
    <w:rsid w:val="00350852"/>
    <w:rsid w:val="00354FF8"/>
    <w:rsid w:val="0035538D"/>
    <w:rsid w:val="00355896"/>
    <w:rsid w:val="00355DC5"/>
    <w:rsid w:val="00356898"/>
    <w:rsid w:val="0035710B"/>
    <w:rsid w:val="00357D2E"/>
    <w:rsid w:val="00360862"/>
    <w:rsid w:val="00360CB8"/>
    <w:rsid w:val="0036136E"/>
    <w:rsid w:val="00362A31"/>
    <w:rsid w:val="00363056"/>
    <w:rsid w:val="00363576"/>
    <w:rsid w:val="00363CC3"/>
    <w:rsid w:val="003641E4"/>
    <w:rsid w:val="00364E6F"/>
    <w:rsid w:val="003659D7"/>
    <w:rsid w:val="0036607C"/>
    <w:rsid w:val="00366F63"/>
    <w:rsid w:val="003704CB"/>
    <w:rsid w:val="00370EAC"/>
    <w:rsid w:val="00370FF3"/>
    <w:rsid w:val="00371144"/>
    <w:rsid w:val="003726EB"/>
    <w:rsid w:val="00372BFF"/>
    <w:rsid w:val="00372D99"/>
    <w:rsid w:val="0037321A"/>
    <w:rsid w:val="0037571C"/>
    <w:rsid w:val="00375F0D"/>
    <w:rsid w:val="00375FBE"/>
    <w:rsid w:val="0037624B"/>
    <w:rsid w:val="003765E0"/>
    <w:rsid w:val="00376F0B"/>
    <w:rsid w:val="00376F7F"/>
    <w:rsid w:val="00376FBE"/>
    <w:rsid w:val="003778D2"/>
    <w:rsid w:val="00377C9D"/>
    <w:rsid w:val="00377E3B"/>
    <w:rsid w:val="00380A40"/>
    <w:rsid w:val="0038134F"/>
    <w:rsid w:val="00381A8B"/>
    <w:rsid w:val="00383574"/>
    <w:rsid w:val="0038430D"/>
    <w:rsid w:val="00384430"/>
    <w:rsid w:val="00385633"/>
    <w:rsid w:val="00385866"/>
    <w:rsid w:val="0038699A"/>
    <w:rsid w:val="00386AAC"/>
    <w:rsid w:val="00386B6C"/>
    <w:rsid w:val="00386C03"/>
    <w:rsid w:val="0038714E"/>
    <w:rsid w:val="00390346"/>
    <w:rsid w:val="00390390"/>
    <w:rsid w:val="0039095B"/>
    <w:rsid w:val="00390A80"/>
    <w:rsid w:val="00390D01"/>
    <w:rsid w:val="00391F02"/>
    <w:rsid w:val="00392087"/>
    <w:rsid w:val="0039221E"/>
    <w:rsid w:val="0039355E"/>
    <w:rsid w:val="00393BE3"/>
    <w:rsid w:val="003941B6"/>
    <w:rsid w:val="00394505"/>
    <w:rsid w:val="00394DEC"/>
    <w:rsid w:val="0039533C"/>
    <w:rsid w:val="0039580C"/>
    <w:rsid w:val="003979DD"/>
    <w:rsid w:val="003A0B4A"/>
    <w:rsid w:val="003A177C"/>
    <w:rsid w:val="003A19BB"/>
    <w:rsid w:val="003A1A5E"/>
    <w:rsid w:val="003A20B0"/>
    <w:rsid w:val="003A2233"/>
    <w:rsid w:val="003A2BEC"/>
    <w:rsid w:val="003A4752"/>
    <w:rsid w:val="003A4A5C"/>
    <w:rsid w:val="003A5817"/>
    <w:rsid w:val="003A66C7"/>
    <w:rsid w:val="003A69CC"/>
    <w:rsid w:val="003A6D99"/>
    <w:rsid w:val="003A6FBB"/>
    <w:rsid w:val="003A7552"/>
    <w:rsid w:val="003B08CC"/>
    <w:rsid w:val="003B0ABC"/>
    <w:rsid w:val="003B1AD6"/>
    <w:rsid w:val="003B23F5"/>
    <w:rsid w:val="003B2EF8"/>
    <w:rsid w:val="003B355F"/>
    <w:rsid w:val="003B3D5A"/>
    <w:rsid w:val="003B412E"/>
    <w:rsid w:val="003B46EF"/>
    <w:rsid w:val="003B71FB"/>
    <w:rsid w:val="003B7832"/>
    <w:rsid w:val="003C04C7"/>
    <w:rsid w:val="003C0F1F"/>
    <w:rsid w:val="003C0F43"/>
    <w:rsid w:val="003C1C93"/>
    <w:rsid w:val="003C24E1"/>
    <w:rsid w:val="003C2739"/>
    <w:rsid w:val="003C2E72"/>
    <w:rsid w:val="003C45EC"/>
    <w:rsid w:val="003C5644"/>
    <w:rsid w:val="003C5B4A"/>
    <w:rsid w:val="003C791E"/>
    <w:rsid w:val="003C7C3B"/>
    <w:rsid w:val="003D0792"/>
    <w:rsid w:val="003D0E2B"/>
    <w:rsid w:val="003D104C"/>
    <w:rsid w:val="003D1358"/>
    <w:rsid w:val="003D238E"/>
    <w:rsid w:val="003D2BC9"/>
    <w:rsid w:val="003D32FD"/>
    <w:rsid w:val="003D335B"/>
    <w:rsid w:val="003D3EC6"/>
    <w:rsid w:val="003D4440"/>
    <w:rsid w:val="003D5510"/>
    <w:rsid w:val="003D7C40"/>
    <w:rsid w:val="003E1388"/>
    <w:rsid w:val="003E16EE"/>
    <w:rsid w:val="003E2094"/>
    <w:rsid w:val="003E2FF4"/>
    <w:rsid w:val="003E372A"/>
    <w:rsid w:val="003E3891"/>
    <w:rsid w:val="003E4203"/>
    <w:rsid w:val="003E475D"/>
    <w:rsid w:val="003E48BF"/>
    <w:rsid w:val="003E4C02"/>
    <w:rsid w:val="003E6E59"/>
    <w:rsid w:val="003E7587"/>
    <w:rsid w:val="003E765E"/>
    <w:rsid w:val="003E7675"/>
    <w:rsid w:val="003F0968"/>
    <w:rsid w:val="003F0B96"/>
    <w:rsid w:val="003F0D37"/>
    <w:rsid w:val="003F11C4"/>
    <w:rsid w:val="003F1DD7"/>
    <w:rsid w:val="003F2086"/>
    <w:rsid w:val="003F2BD5"/>
    <w:rsid w:val="003F45E9"/>
    <w:rsid w:val="003F4660"/>
    <w:rsid w:val="003F4F82"/>
    <w:rsid w:val="003F5DDE"/>
    <w:rsid w:val="003F5EF8"/>
    <w:rsid w:val="003F634B"/>
    <w:rsid w:val="003F69DC"/>
    <w:rsid w:val="003F7487"/>
    <w:rsid w:val="003F7DCD"/>
    <w:rsid w:val="004001B7"/>
    <w:rsid w:val="004005D7"/>
    <w:rsid w:val="00400A90"/>
    <w:rsid w:val="004013CC"/>
    <w:rsid w:val="00402218"/>
    <w:rsid w:val="00402701"/>
    <w:rsid w:val="00403A07"/>
    <w:rsid w:val="00403ED5"/>
    <w:rsid w:val="0040407A"/>
    <w:rsid w:val="0040430F"/>
    <w:rsid w:val="00404324"/>
    <w:rsid w:val="0040473D"/>
    <w:rsid w:val="00404787"/>
    <w:rsid w:val="00404888"/>
    <w:rsid w:val="004051DB"/>
    <w:rsid w:val="00405BED"/>
    <w:rsid w:val="00405DE2"/>
    <w:rsid w:val="00406C10"/>
    <w:rsid w:val="00406D91"/>
    <w:rsid w:val="004121BE"/>
    <w:rsid w:val="00412C15"/>
    <w:rsid w:val="00412F06"/>
    <w:rsid w:val="00414E7B"/>
    <w:rsid w:val="004151BE"/>
    <w:rsid w:val="00415ADF"/>
    <w:rsid w:val="00415C69"/>
    <w:rsid w:val="004174A3"/>
    <w:rsid w:val="0042157B"/>
    <w:rsid w:val="0042159D"/>
    <w:rsid w:val="004215A0"/>
    <w:rsid w:val="00421B34"/>
    <w:rsid w:val="00421BAE"/>
    <w:rsid w:val="00422650"/>
    <w:rsid w:val="00422791"/>
    <w:rsid w:val="004233D1"/>
    <w:rsid w:val="00423FB6"/>
    <w:rsid w:val="00425645"/>
    <w:rsid w:val="00425782"/>
    <w:rsid w:val="004271F8"/>
    <w:rsid w:val="00427B55"/>
    <w:rsid w:val="00431066"/>
    <w:rsid w:val="0043193B"/>
    <w:rsid w:val="004321F7"/>
    <w:rsid w:val="004323F4"/>
    <w:rsid w:val="00432989"/>
    <w:rsid w:val="00432EC1"/>
    <w:rsid w:val="00433C8D"/>
    <w:rsid w:val="00433FC1"/>
    <w:rsid w:val="00434361"/>
    <w:rsid w:val="00434B78"/>
    <w:rsid w:val="00434D43"/>
    <w:rsid w:val="00440242"/>
    <w:rsid w:val="00441275"/>
    <w:rsid w:val="00441394"/>
    <w:rsid w:val="0044146F"/>
    <w:rsid w:val="00442409"/>
    <w:rsid w:val="00442495"/>
    <w:rsid w:val="0044258D"/>
    <w:rsid w:val="004426DA"/>
    <w:rsid w:val="0044280D"/>
    <w:rsid w:val="00442A93"/>
    <w:rsid w:val="00442C7E"/>
    <w:rsid w:val="00442E7D"/>
    <w:rsid w:val="004454CE"/>
    <w:rsid w:val="00446EE1"/>
    <w:rsid w:val="004470D9"/>
    <w:rsid w:val="00450736"/>
    <w:rsid w:val="0045081E"/>
    <w:rsid w:val="00451E61"/>
    <w:rsid w:val="004526E4"/>
    <w:rsid w:val="00452C85"/>
    <w:rsid w:val="00453633"/>
    <w:rsid w:val="0045369E"/>
    <w:rsid w:val="004538E2"/>
    <w:rsid w:val="0045494A"/>
    <w:rsid w:val="00454A18"/>
    <w:rsid w:val="00455359"/>
    <w:rsid w:val="00455571"/>
    <w:rsid w:val="00456805"/>
    <w:rsid w:val="004569B8"/>
    <w:rsid w:val="00456A83"/>
    <w:rsid w:val="00456F3F"/>
    <w:rsid w:val="0046025E"/>
    <w:rsid w:val="00460262"/>
    <w:rsid w:val="00460CE4"/>
    <w:rsid w:val="00460EBF"/>
    <w:rsid w:val="00461CCA"/>
    <w:rsid w:val="00461F03"/>
    <w:rsid w:val="00462802"/>
    <w:rsid w:val="00462B81"/>
    <w:rsid w:val="00463664"/>
    <w:rsid w:val="00463743"/>
    <w:rsid w:val="0046519E"/>
    <w:rsid w:val="00465D34"/>
    <w:rsid w:val="004662FD"/>
    <w:rsid w:val="00466349"/>
    <w:rsid w:val="0046742E"/>
    <w:rsid w:val="004677D1"/>
    <w:rsid w:val="0047033E"/>
    <w:rsid w:val="00470AE7"/>
    <w:rsid w:val="00470C13"/>
    <w:rsid w:val="00471112"/>
    <w:rsid w:val="00471743"/>
    <w:rsid w:val="004717A8"/>
    <w:rsid w:val="00471B83"/>
    <w:rsid w:val="0047291F"/>
    <w:rsid w:val="00472B66"/>
    <w:rsid w:val="00472C0E"/>
    <w:rsid w:val="00472E0D"/>
    <w:rsid w:val="00473163"/>
    <w:rsid w:val="0047374B"/>
    <w:rsid w:val="00473A65"/>
    <w:rsid w:val="00473D5F"/>
    <w:rsid w:val="004744F2"/>
    <w:rsid w:val="00475531"/>
    <w:rsid w:val="00475AEE"/>
    <w:rsid w:val="004761A4"/>
    <w:rsid w:val="004768E9"/>
    <w:rsid w:val="00476CBA"/>
    <w:rsid w:val="004774BC"/>
    <w:rsid w:val="00477B2C"/>
    <w:rsid w:val="00480F6D"/>
    <w:rsid w:val="004810AC"/>
    <w:rsid w:val="004823D0"/>
    <w:rsid w:val="004823E9"/>
    <w:rsid w:val="004845E7"/>
    <w:rsid w:val="00484EEE"/>
    <w:rsid w:val="004854CA"/>
    <w:rsid w:val="004856B6"/>
    <w:rsid w:val="00485846"/>
    <w:rsid w:val="00485F02"/>
    <w:rsid w:val="0048641E"/>
    <w:rsid w:val="00487237"/>
    <w:rsid w:val="00487654"/>
    <w:rsid w:val="00490916"/>
    <w:rsid w:val="00490B2D"/>
    <w:rsid w:val="004915D4"/>
    <w:rsid w:val="00492292"/>
    <w:rsid w:val="004924D9"/>
    <w:rsid w:val="00492A2E"/>
    <w:rsid w:val="0049305C"/>
    <w:rsid w:val="004935F9"/>
    <w:rsid w:val="00493D3B"/>
    <w:rsid w:val="004956A0"/>
    <w:rsid w:val="0049748D"/>
    <w:rsid w:val="00497AD1"/>
    <w:rsid w:val="00497BB3"/>
    <w:rsid w:val="00497FF5"/>
    <w:rsid w:val="004A00B0"/>
    <w:rsid w:val="004A0B85"/>
    <w:rsid w:val="004A17BA"/>
    <w:rsid w:val="004A1E70"/>
    <w:rsid w:val="004A280E"/>
    <w:rsid w:val="004A3D01"/>
    <w:rsid w:val="004A449C"/>
    <w:rsid w:val="004A490A"/>
    <w:rsid w:val="004A494E"/>
    <w:rsid w:val="004A4C49"/>
    <w:rsid w:val="004A4E28"/>
    <w:rsid w:val="004A4FAB"/>
    <w:rsid w:val="004A530B"/>
    <w:rsid w:val="004A5C5A"/>
    <w:rsid w:val="004A5E92"/>
    <w:rsid w:val="004A6939"/>
    <w:rsid w:val="004A7BD4"/>
    <w:rsid w:val="004A7C10"/>
    <w:rsid w:val="004A7C4C"/>
    <w:rsid w:val="004B02CD"/>
    <w:rsid w:val="004B1851"/>
    <w:rsid w:val="004B2551"/>
    <w:rsid w:val="004B3DF0"/>
    <w:rsid w:val="004B40F2"/>
    <w:rsid w:val="004B4309"/>
    <w:rsid w:val="004B50F3"/>
    <w:rsid w:val="004B59C7"/>
    <w:rsid w:val="004B6792"/>
    <w:rsid w:val="004B703B"/>
    <w:rsid w:val="004B7236"/>
    <w:rsid w:val="004B7E29"/>
    <w:rsid w:val="004C06E6"/>
    <w:rsid w:val="004C07D6"/>
    <w:rsid w:val="004C0AB8"/>
    <w:rsid w:val="004C0DFD"/>
    <w:rsid w:val="004C16A7"/>
    <w:rsid w:val="004C2E3C"/>
    <w:rsid w:val="004C347F"/>
    <w:rsid w:val="004C3655"/>
    <w:rsid w:val="004C3C41"/>
    <w:rsid w:val="004C4037"/>
    <w:rsid w:val="004C4212"/>
    <w:rsid w:val="004C533B"/>
    <w:rsid w:val="004C53F5"/>
    <w:rsid w:val="004C5F06"/>
    <w:rsid w:val="004C60FC"/>
    <w:rsid w:val="004C6880"/>
    <w:rsid w:val="004C6B8D"/>
    <w:rsid w:val="004C6C07"/>
    <w:rsid w:val="004D0DED"/>
    <w:rsid w:val="004D1A7F"/>
    <w:rsid w:val="004D26AB"/>
    <w:rsid w:val="004D2EF6"/>
    <w:rsid w:val="004D30BD"/>
    <w:rsid w:val="004D4775"/>
    <w:rsid w:val="004D5705"/>
    <w:rsid w:val="004D57A1"/>
    <w:rsid w:val="004D5977"/>
    <w:rsid w:val="004D6851"/>
    <w:rsid w:val="004D6EAF"/>
    <w:rsid w:val="004D6F8F"/>
    <w:rsid w:val="004D6FB3"/>
    <w:rsid w:val="004D7807"/>
    <w:rsid w:val="004E0737"/>
    <w:rsid w:val="004E1D2C"/>
    <w:rsid w:val="004E2B50"/>
    <w:rsid w:val="004E31E3"/>
    <w:rsid w:val="004E3B48"/>
    <w:rsid w:val="004E42A7"/>
    <w:rsid w:val="004E4E1D"/>
    <w:rsid w:val="004E52EE"/>
    <w:rsid w:val="004E60D1"/>
    <w:rsid w:val="004F042D"/>
    <w:rsid w:val="004F0CEA"/>
    <w:rsid w:val="004F0EB0"/>
    <w:rsid w:val="004F1476"/>
    <w:rsid w:val="004F1516"/>
    <w:rsid w:val="004F1CE9"/>
    <w:rsid w:val="004F1EB8"/>
    <w:rsid w:val="004F2912"/>
    <w:rsid w:val="004F2931"/>
    <w:rsid w:val="004F2A70"/>
    <w:rsid w:val="004F2FB0"/>
    <w:rsid w:val="004F3121"/>
    <w:rsid w:val="004F3A3D"/>
    <w:rsid w:val="004F3FE1"/>
    <w:rsid w:val="004F4D25"/>
    <w:rsid w:val="004F4E72"/>
    <w:rsid w:val="004F64FF"/>
    <w:rsid w:val="004F654D"/>
    <w:rsid w:val="004F6C50"/>
    <w:rsid w:val="004F7506"/>
    <w:rsid w:val="005001AB"/>
    <w:rsid w:val="00500368"/>
    <w:rsid w:val="00501267"/>
    <w:rsid w:val="005012EF"/>
    <w:rsid w:val="005026B5"/>
    <w:rsid w:val="00503397"/>
    <w:rsid w:val="00503C26"/>
    <w:rsid w:val="0050475C"/>
    <w:rsid w:val="00504D9D"/>
    <w:rsid w:val="0050563E"/>
    <w:rsid w:val="005067F0"/>
    <w:rsid w:val="00507280"/>
    <w:rsid w:val="0050754E"/>
    <w:rsid w:val="005077E3"/>
    <w:rsid w:val="0051114B"/>
    <w:rsid w:val="005122E3"/>
    <w:rsid w:val="00512BE8"/>
    <w:rsid w:val="00513E0C"/>
    <w:rsid w:val="005145D6"/>
    <w:rsid w:val="00514D79"/>
    <w:rsid w:val="005150A9"/>
    <w:rsid w:val="00516114"/>
    <w:rsid w:val="005168F9"/>
    <w:rsid w:val="00516F6B"/>
    <w:rsid w:val="0051704F"/>
    <w:rsid w:val="00520023"/>
    <w:rsid w:val="00520F90"/>
    <w:rsid w:val="00521044"/>
    <w:rsid w:val="0052231F"/>
    <w:rsid w:val="00522B20"/>
    <w:rsid w:val="00522DCE"/>
    <w:rsid w:val="005232DF"/>
    <w:rsid w:val="005238C7"/>
    <w:rsid w:val="005239B1"/>
    <w:rsid w:val="00523C79"/>
    <w:rsid w:val="005243B1"/>
    <w:rsid w:val="005247F5"/>
    <w:rsid w:val="00526DAE"/>
    <w:rsid w:val="00527C46"/>
    <w:rsid w:val="0053068E"/>
    <w:rsid w:val="00531533"/>
    <w:rsid w:val="0053189D"/>
    <w:rsid w:val="00531B55"/>
    <w:rsid w:val="00531C1E"/>
    <w:rsid w:val="00532DE4"/>
    <w:rsid w:val="00532E08"/>
    <w:rsid w:val="00533B55"/>
    <w:rsid w:val="00533D00"/>
    <w:rsid w:val="00535207"/>
    <w:rsid w:val="005355DA"/>
    <w:rsid w:val="0053576D"/>
    <w:rsid w:val="005362E6"/>
    <w:rsid w:val="005364A1"/>
    <w:rsid w:val="005364BD"/>
    <w:rsid w:val="00536875"/>
    <w:rsid w:val="00540B9D"/>
    <w:rsid w:val="00541067"/>
    <w:rsid w:val="00542225"/>
    <w:rsid w:val="0054296A"/>
    <w:rsid w:val="0054370F"/>
    <w:rsid w:val="00544411"/>
    <w:rsid w:val="00545153"/>
    <w:rsid w:val="0054585A"/>
    <w:rsid w:val="00545D4F"/>
    <w:rsid w:val="00545E84"/>
    <w:rsid w:val="00546512"/>
    <w:rsid w:val="00546A76"/>
    <w:rsid w:val="00547226"/>
    <w:rsid w:val="0054795E"/>
    <w:rsid w:val="00547D95"/>
    <w:rsid w:val="0055075B"/>
    <w:rsid w:val="00550B41"/>
    <w:rsid w:val="00551C97"/>
    <w:rsid w:val="00553180"/>
    <w:rsid w:val="00553238"/>
    <w:rsid w:val="0055333A"/>
    <w:rsid w:val="00554845"/>
    <w:rsid w:val="00554BF4"/>
    <w:rsid w:val="00555124"/>
    <w:rsid w:val="0055579B"/>
    <w:rsid w:val="00555A8D"/>
    <w:rsid w:val="005564E4"/>
    <w:rsid w:val="005566FA"/>
    <w:rsid w:val="005567C1"/>
    <w:rsid w:val="005567DF"/>
    <w:rsid w:val="00557030"/>
    <w:rsid w:val="00557D00"/>
    <w:rsid w:val="005608BC"/>
    <w:rsid w:val="00560BDD"/>
    <w:rsid w:val="00561543"/>
    <w:rsid w:val="0056168F"/>
    <w:rsid w:val="00561A35"/>
    <w:rsid w:val="00561D66"/>
    <w:rsid w:val="0056297B"/>
    <w:rsid w:val="00562D67"/>
    <w:rsid w:val="0056352B"/>
    <w:rsid w:val="00563C3E"/>
    <w:rsid w:val="0056446B"/>
    <w:rsid w:val="005646CD"/>
    <w:rsid w:val="00564C68"/>
    <w:rsid w:val="0056566F"/>
    <w:rsid w:val="00566104"/>
    <w:rsid w:val="00566139"/>
    <w:rsid w:val="0056623C"/>
    <w:rsid w:val="00566A5A"/>
    <w:rsid w:val="00567543"/>
    <w:rsid w:val="005701D2"/>
    <w:rsid w:val="005702E0"/>
    <w:rsid w:val="005725F0"/>
    <w:rsid w:val="0057263E"/>
    <w:rsid w:val="00572883"/>
    <w:rsid w:val="005729B0"/>
    <w:rsid w:val="00573524"/>
    <w:rsid w:val="005737B6"/>
    <w:rsid w:val="00573D1D"/>
    <w:rsid w:val="0057420B"/>
    <w:rsid w:val="00574692"/>
    <w:rsid w:val="00574ADD"/>
    <w:rsid w:val="00575111"/>
    <w:rsid w:val="00575408"/>
    <w:rsid w:val="00575A99"/>
    <w:rsid w:val="00575E99"/>
    <w:rsid w:val="005765A9"/>
    <w:rsid w:val="005773E1"/>
    <w:rsid w:val="00577AE6"/>
    <w:rsid w:val="00580362"/>
    <w:rsid w:val="00580833"/>
    <w:rsid w:val="00580B4F"/>
    <w:rsid w:val="00580B94"/>
    <w:rsid w:val="00582526"/>
    <w:rsid w:val="00582663"/>
    <w:rsid w:val="00582E1C"/>
    <w:rsid w:val="00583003"/>
    <w:rsid w:val="0058337C"/>
    <w:rsid w:val="00583D61"/>
    <w:rsid w:val="00583DBB"/>
    <w:rsid w:val="00583EC6"/>
    <w:rsid w:val="00583F7F"/>
    <w:rsid w:val="00584A65"/>
    <w:rsid w:val="00584D83"/>
    <w:rsid w:val="00585EB4"/>
    <w:rsid w:val="00586CE2"/>
    <w:rsid w:val="00587252"/>
    <w:rsid w:val="00587ACD"/>
    <w:rsid w:val="00587AED"/>
    <w:rsid w:val="00590078"/>
    <w:rsid w:val="00590D36"/>
    <w:rsid w:val="00590E83"/>
    <w:rsid w:val="0059121D"/>
    <w:rsid w:val="00591260"/>
    <w:rsid w:val="00591BE3"/>
    <w:rsid w:val="00591CE0"/>
    <w:rsid w:val="005926A5"/>
    <w:rsid w:val="00593661"/>
    <w:rsid w:val="005945CA"/>
    <w:rsid w:val="00595B12"/>
    <w:rsid w:val="00595FD2"/>
    <w:rsid w:val="00596742"/>
    <w:rsid w:val="005967EF"/>
    <w:rsid w:val="00597390"/>
    <w:rsid w:val="0059784E"/>
    <w:rsid w:val="0059792A"/>
    <w:rsid w:val="00597A25"/>
    <w:rsid w:val="005A052D"/>
    <w:rsid w:val="005A1159"/>
    <w:rsid w:val="005A136E"/>
    <w:rsid w:val="005A1533"/>
    <w:rsid w:val="005A15D8"/>
    <w:rsid w:val="005A16F5"/>
    <w:rsid w:val="005A1CBF"/>
    <w:rsid w:val="005A20AB"/>
    <w:rsid w:val="005A2C2E"/>
    <w:rsid w:val="005A3766"/>
    <w:rsid w:val="005A41C5"/>
    <w:rsid w:val="005A444A"/>
    <w:rsid w:val="005A4F79"/>
    <w:rsid w:val="005A52F7"/>
    <w:rsid w:val="005A55DF"/>
    <w:rsid w:val="005A6B78"/>
    <w:rsid w:val="005A6BB1"/>
    <w:rsid w:val="005A6D65"/>
    <w:rsid w:val="005A7BA7"/>
    <w:rsid w:val="005A7DA2"/>
    <w:rsid w:val="005A7F8E"/>
    <w:rsid w:val="005B034A"/>
    <w:rsid w:val="005B05D1"/>
    <w:rsid w:val="005B06EE"/>
    <w:rsid w:val="005B096A"/>
    <w:rsid w:val="005B1375"/>
    <w:rsid w:val="005B1ACD"/>
    <w:rsid w:val="005B2B97"/>
    <w:rsid w:val="005B3492"/>
    <w:rsid w:val="005B44FA"/>
    <w:rsid w:val="005B495D"/>
    <w:rsid w:val="005B4E2D"/>
    <w:rsid w:val="005B4FE3"/>
    <w:rsid w:val="005B522D"/>
    <w:rsid w:val="005B5E36"/>
    <w:rsid w:val="005B5E44"/>
    <w:rsid w:val="005B647B"/>
    <w:rsid w:val="005B66F1"/>
    <w:rsid w:val="005B6720"/>
    <w:rsid w:val="005B6C00"/>
    <w:rsid w:val="005C0FC7"/>
    <w:rsid w:val="005C1356"/>
    <w:rsid w:val="005C24EB"/>
    <w:rsid w:val="005C272A"/>
    <w:rsid w:val="005C2E28"/>
    <w:rsid w:val="005C3582"/>
    <w:rsid w:val="005C370C"/>
    <w:rsid w:val="005C38DB"/>
    <w:rsid w:val="005C4BFF"/>
    <w:rsid w:val="005C5576"/>
    <w:rsid w:val="005C5AA7"/>
    <w:rsid w:val="005C7437"/>
    <w:rsid w:val="005C7F31"/>
    <w:rsid w:val="005D071A"/>
    <w:rsid w:val="005D370F"/>
    <w:rsid w:val="005D4714"/>
    <w:rsid w:val="005D4BB5"/>
    <w:rsid w:val="005D4CF9"/>
    <w:rsid w:val="005D5013"/>
    <w:rsid w:val="005D5404"/>
    <w:rsid w:val="005D615C"/>
    <w:rsid w:val="005D674B"/>
    <w:rsid w:val="005D6982"/>
    <w:rsid w:val="005D75EF"/>
    <w:rsid w:val="005E0081"/>
    <w:rsid w:val="005E09A3"/>
    <w:rsid w:val="005E0A67"/>
    <w:rsid w:val="005E0FCA"/>
    <w:rsid w:val="005E134A"/>
    <w:rsid w:val="005E1A88"/>
    <w:rsid w:val="005E1ECF"/>
    <w:rsid w:val="005E22D0"/>
    <w:rsid w:val="005E3033"/>
    <w:rsid w:val="005E4A93"/>
    <w:rsid w:val="005E5513"/>
    <w:rsid w:val="005E5704"/>
    <w:rsid w:val="005E5DBA"/>
    <w:rsid w:val="005E607C"/>
    <w:rsid w:val="005E6A8C"/>
    <w:rsid w:val="005E6F44"/>
    <w:rsid w:val="005E6F84"/>
    <w:rsid w:val="005E7285"/>
    <w:rsid w:val="005E7B50"/>
    <w:rsid w:val="005F0750"/>
    <w:rsid w:val="005F17B1"/>
    <w:rsid w:val="005F1FEF"/>
    <w:rsid w:val="005F20B9"/>
    <w:rsid w:val="005F2279"/>
    <w:rsid w:val="005F236A"/>
    <w:rsid w:val="005F3D5B"/>
    <w:rsid w:val="005F4A92"/>
    <w:rsid w:val="005F549E"/>
    <w:rsid w:val="005F5570"/>
    <w:rsid w:val="005F58EA"/>
    <w:rsid w:val="005F6598"/>
    <w:rsid w:val="005F6A2F"/>
    <w:rsid w:val="005F729B"/>
    <w:rsid w:val="005F7E49"/>
    <w:rsid w:val="006011EE"/>
    <w:rsid w:val="006013D4"/>
    <w:rsid w:val="00601A12"/>
    <w:rsid w:val="00602EE8"/>
    <w:rsid w:val="006046BC"/>
    <w:rsid w:val="006057FE"/>
    <w:rsid w:val="00606AFC"/>
    <w:rsid w:val="006070EC"/>
    <w:rsid w:val="006100B9"/>
    <w:rsid w:val="00610BDB"/>
    <w:rsid w:val="006111FC"/>
    <w:rsid w:val="00611871"/>
    <w:rsid w:val="00611F9E"/>
    <w:rsid w:val="006133CE"/>
    <w:rsid w:val="00613D9F"/>
    <w:rsid w:val="0061411D"/>
    <w:rsid w:val="00614FCC"/>
    <w:rsid w:val="0061511B"/>
    <w:rsid w:val="00617F7E"/>
    <w:rsid w:val="00620267"/>
    <w:rsid w:val="006207A8"/>
    <w:rsid w:val="00621658"/>
    <w:rsid w:val="00622155"/>
    <w:rsid w:val="006236ED"/>
    <w:rsid w:val="00624344"/>
    <w:rsid w:val="00625D96"/>
    <w:rsid w:val="006273B7"/>
    <w:rsid w:val="00627A38"/>
    <w:rsid w:val="00630747"/>
    <w:rsid w:val="006310A9"/>
    <w:rsid w:val="00632212"/>
    <w:rsid w:val="0063353E"/>
    <w:rsid w:val="00634513"/>
    <w:rsid w:val="00635659"/>
    <w:rsid w:val="006356FA"/>
    <w:rsid w:val="00636643"/>
    <w:rsid w:val="006367F5"/>
    <w:rsid w:val="00636D73"/>
    <w:rsid w:val="00636DEF"/>
    <w:rsid w:val="00637B08"/>
    <w:rsid w:val="00637D3B"/>
    <w:rsid w:val="00637DE7"/>
    <w:rsid w:val="00637E50"/>
    <w:rsid w:val="00640C62"/>
    <w:rsid w:val="00640CC7"/>
    <w:rsid w:val="00641178"/>
    <w:rsid w:val="006425C5"/>
    <w:rsid w:val="00644414"/>
    <w:rsid w:val="00644722"/>
    <w:rsid w:val="006448E0"/>
    <w:rsid w:val="00645333"/>
    <w:rsid w:val="006453F4"/>
    <w:rsid w:val="00645BC5"/>
    <w:rsid w:val="00645E0C"/>
    <w:rsid w:val="00646985"/>
    <w:rsid w:val="00646A94"/>
    <w:rsid w:val="00646B9D"/>
    <w:rsid w:val="0065045B"/>
    <w:rsid w:val="00650E3A"/>
    <w:rsid w:val="00650F8D"/>
    <w:rsid w:val="006515E3"/>
    <w:rsid w:val="00654538"/>
    <w:rsid w:val="006550EF"/>
    <w:rsid w:val="00655BF4"/>
    <w:rsid w:val="00655E05"/>
    <w:rsid w:val="00655F61"/>
    <w:rsid w:val="006564E6"/>
    <w:rsid w:val="00656FAB"/>
    <w:rsid w:val="0066128D"/>
    <w:rsid w:val="00662C44"/>
    <w:rsid w:val="0066379F"/>
    <w:rsid w:val="006647AB"/>
    <w:rsid w:val="0066491D"/>
    <w:rsid w:val="00664AEC"/>
    <w:rsid w:val="006658B7"/>
    <w:rsid w:val="00666634"/>
    <w:rsid w:val="0066664A"/>
    <w:rsid w:val="00666F03"/>
    <w:rsid w:val="006679B2"/>
    <w:rsid w:val="00670641"/>
    <w:rsid w:val="00670B1F"/>
    <w:rsid w:val="006712EE"/>
    <w:rsid w:val="00672522"/>
    <w:rsid w:val="006727F8"/>
    <w:rsid w:val="00672E63"/>
    <w:rsid w:val="006745B7"/>
    <w:rsid w:val="0067475E"/>
    <w:rsid w:val="00675C15"/>
    <w:rsid w:val="0067611B"/>
    <w:rsid w:val="006770FE"/>
    <w:rsid w:val="00677DF9"/>
    <w:rsid w:val="006809C7"/>
    <w:rsid w:val="00680D81"/>
    <w:rsid w:val="006814A4"/>
    <w:rsid w:val="00681C35"/>
    <w:rsid w:val="00681E8D"/>
    <w:rsid w:val="00682951"/>
    <w:rsid w:val="0068295B"/>
    <w:rsid w:val="00683AAB"/>
    <w:rsid w:val="00684BAD"/>
    <w:rsid w:val="00685B47"/>
    <w:rsid w:val="00691171"/>
    <w:rsid w:val="006918AD"/>
    <w:rsid w:val="00691AD7"/>
    <w:rsid w:val="0069204E"/>
    <w:rsid w:val="00692F22"/>
    <w:rsid w:val="0069384B"/>
    <w:rsid w:val="00693997"/>
    <w:rsid w:val="00694E7E"/>
    <w:rsid w:val="0069519E"/>
    <w:rsid w:val="0069618E"/>
    <w:rsid w:val="00697015"/>
    <w:rsid w:val="00697118"/>
    <w:rsid w:val="00697A63"/>
    <w:rsid w:val="006A120F"/>
    <w:rsid w:val="006A1809"/>
    <w:rsid w:val="006A1F42"/>
    <w:rsid w:val="006A23BC"/>
    <w:rsid w:val="006A2B5D"/>
    <w:rsid w:val="006A459E"/>
    <w:rsid w:val="006A4D97"/>
    <w:rsid w:val="006A5133"/>
    <w:rsid w:val="006A5714"/>
    <w:rsid w:val="006A57BE"/>
    <w:rsid w:val="006A5F5C"/>
    <w:rsid w:val="006A6FA2"/>
    <w:rsid w:val="006A7A74"/>
    <w:rsid w:val="006B0025"/>
    <w:rsid w:val="006B01C3"/>
    <w:rsid w:val="006B0C61"/>
    <w:rsid w:val="006B11E7"/>
    <w:rsid w:val="006B121F"/>
    <w:rsid w:val="006B1649"/>
    <w:rsid w:val="006B2D7A"/>
    <w:rsid w:val="006B3062"/>
    <w:rsid w:val="006B3541"/>
    <w:rsid w:val="006B3DE1"/>
    <w:rsid w:val="006B400E"/>
    <w:rsid w:val="006B4DF1"/>
    <w:rsid w:val="006B54E4"/>
    <w:rsid w:val="006B5636"/>
    <w:rsid w:val="006B5E5F"/>
    <w:rsid w:val="006B601E"/>
    <w:rsid w:val="006B63C6"/>
    <w:rsid w:val="006C179B"/>
    <w:rsid w:val="006C2276"/>
    <w:rsid w:val="006C294C"/>
    <w:rsid w:val="006C2EA9"/>
    <w:rsid w:val="006C2EFB"/>
    <w:rsid w:val="006C2EFE"/>
    <w:rsid w:val="006C309A"/>
    <w:rsid w:val="006C3556"/>
    <w:rsid w:val="006C3A7C"/>
    <w:rsid w:val="006C561A"/>
    <w:rsid w:val="006C642A"/>
    <w:rsid w:val="006C73AA"/>
    <w:rsid w:val="006C74D8"/>
    <w:rsid w:val="006C7A04"/>
    <w:rsid w:val="006C7D4B"/>
    <w:rsid w:val="006D0526"/>
    <w:rsid w:val="006D0676"/>
    <w:rsid w:val="006D1285"/>
    <w:rsid w:val="006D24F6"/>
    <w:rsid w:val="006D2581"/>
    <w:rsid w:val="006D2D7B"/>
    <w:rsid w:val="006D34DB"/>
    <w:rsid w:val="006D3687"/>
    <w:rsid w:val="006D4C1F"/>
    <w:rsid w:val="006D4EF7"/>
    <w:rsid w:val="006D5847"/>
    <w:rsid w:val="006D5AB9"/>
    <w:rsid w:val="006D6473"/>
    <w:rsid w:val="006D690B"/>
    <w:rsid w:val="006D6EC3"/>
    <w:rsid w:val="006D7004"/>
    <w:rsid w:val="006D7008"/>
    <w:rsid w:val="006D7047"/>
    <w:rsid w:val="006D70FF"/>
    <w:rsid w:val="006E097F"/>
    <w:rsid w:val="006E0BA1"/>
    <w:rsid w:val="006E108D"/>
    <w:rsid w:val="006E23C6"/>
    <w:rsid w:val="006E31F1"/>
    <w:rsid w:val="006E3394"/>
    <w:rsid w:val="006E3A1D"/>
    <w:rsid w:val="006E3C4F"/>
    <w:rsid w:val="006E4557"/>
    <w:rsid w:val="006E46AD"/>
    <w:rsid w:val="006E565A"/>
    <w:rsid w:val="006E5B3C"/>
    <w:rsid w:val="006E639D"/>
    <w:rsid w:val="006E7364"/>
    <w:rsid w:val="006E75E2"/>
    <w:rsid w:val="006E7997"/>
    <w:rsid w:val="006F0498"/>
    <w:rsid w:val="006F0BC5"/>
    <w:rsid w:val="006F2540"/>
    <w:rsid w:val="006F2AF7"/>
    <w:rsid w:val="006F2B58"/>
    <w:rsid w:val="006F319E"/>
    <w:rsid w:val="006F4C04"/>
    <w:rsid w:val="006F4C98"/>
    <w:rsid w:val="006F520D"/>
    <w:rsid w:val="006F5A0C"/>
    <w:rsid w:val="006F5F99"/>
    <w:rsid w:val="006F6F4C"/>
    <w:rsid w:val="006F7BEB"/>
    <w:rsid w:val="007011E4"/>
    <w:rsid w:val="00701530"/>
    <w:rsid w:val="00701A53"/>
    <w:rsid w:val="00702490"/>
    <w:rsid w:val="00702F9B"/>
    <w:rsid w:val="00702FF7"/>
    <w:rsid w:val="00703073"/>
    <w:rsid w:val="0070355D"/>
    <w:rsid w:val="00703EEF"/>
    <w:rsid w:val="007049CC"/>
    <w:rsid w:val="00704A0E"/>
    <w:rsid w:val="00705820"/>
    <w:rsid w:val="00705B0F"/>
    <w:rsid w:val="00705B82"/>
    <w:rsid w:val="00706207"/>
    <w:rsid w:val="00706749"/>
    <w:rsid w:val="007070F1"/>
    <w:rsid w:val="00707E6D"/>
    <w:rsid w:val="0071294B"/>
    <w:rsid w:val="00713DD5"/>
    <w:rsid w:val="0071583A"/>
    <w:rsid w:val="00715B41"/>
    <w:rsid w:val="0071632D"/>
    <w:rsid w:val="00716AB2"/>
    <w:rsid w:val="007170E3"/>
    <w:rsid w:val="007175FA"/>
    <w:rsid w:val="00717751"/>
    <w:rsid w:val="007205C3"/>
    <w:rsid w:val="007208A7"/>
    <w:rsid w:val="00720AF2"/>
    <w:rsid w:val="00720B03"/>
    <w:rsid w:val="0072158E"/>
    <w:rsid w:val="00722BEF"/>
    <w:rsid w:val="0072349D"/>
    <w:rsid w:val="007247A3"/>
    <w:rsid w:val="00726AEA"/>
    <w:rsid w:val="00727B2D"/>
    <w:rsid w:val="0073100B"/>
    <w:rsid w:val="0073104D"/>
    <w:rsid w:val="007312BF"/>
    <w:rsid w:val="0073145D"/>
    <w:rsid w:val="00732C6D"/>
    <w:rsid w:val="00732D57"/>
    <w:rsid w:val="0073312C"/>
    <w:rsid w:val="0073333C"/>
    <w:rsid w:val="00733E25"/>
    <w:rsid w:val="0073412F"/>
    <w:rsid w:val="007350EC"/>
    <w:rsid w:val="0073558C"/>
    <w:rsid w:val="0073601A"/>
    <w:rsid w:val="00737A59"/>
    <w:rsid w:val="0074034C"/>
    <w:rsid w:val="00740AEA"/>
    <w:rsid w:val="00740BAF"/>
    <w:rsid w:val="00740BF6"/>
    <w:rsid w:val="007414F1"/>
    <w:rsid w:val="00744170"/>
    <w:rsid w:val="00745601"/>
    <w:rsid w:val="007457C6"/>
    <w:rsid w:val="0074745E"/>
    <w:rsid w:val="00747B09"/>
    <w:rsid w:val="007503C7"/>
    <w:rsid w:val="0075136B"/>
    <w:rsid w:val="00752B5E"/>
    <w:rsid w:val="0075331F"/>
    <w:rsid w:val="00753995"/>
    <w:rsid w:val="00753EDE"/>
    <w:rsid w:val="00754971"/>
    <w:rsid w:val="00754B59"/>
    <w:rsid w:val="00754C80"/>
    <w:rsid w:val="007570E2"/>
    <w:rsid w:val="0075789A"/>
    <w:rsid w:val="007602EA"/>
    <w:rsid w:val="007607B0"/>
    <w:rsid w:val="007614FE"/>
    <w:rsid w:val="00762F35"/>
    <w:rsid w:val="0076310F"/>
    <w:rsid w:val="00763C51"/>
    <w:rsid w:val="007642E2"/>
    <w:rsid w:val="00764F9C"/>
    <w:rsid w:val="00765313"/>
    <w:rsid w:val="007665A0"/>
    <w:rsid w:val="00766F4D"/>
    <w:rsid w:val="00767E28"/>
    <w:rsid w:val="0077213A"/>
    <w:rsid w:val="00772F99"/>
    <w:rsid w:val="00773E3C"/>
    <w:rsid w:val="0077424E"/>
    <w:rsid w:val="00774482"/>
    <w:rsid w:val="00774FD4"/>
    <w:rsid w:val="00776466"/>
    <w:rsid w:val="00776659"/>
    <w:rsid w:val="00777129"/>
    <w:rsid w:val="00777A44"/>
    <w:rsid w:val="00777E84"/>
    <w:rsid w:val="007807E0"/>
    <w:rsid w:val="00780C12"/>
    <w:rsid w:val="00780E08"/>
    <w:rsid w:val="00782AC4"/>
    <w:rsid w:val="00782DF1"/>
    <w:rsid w:val="007842B2"/>
    <w:rsid w:val="0078464F"/>
    <w:rsid w:val="0078501F"/>
    <w:rsid w:val="007850DA"/>
    <w:rsid w:val="007851BE"/>
    <w:rsid w:val="00785833"/>
    <w:rsid w:val="00787C53"/>
    <w:rsid w:val="00790EC8"/>
    <w:rsid w:val="007915B5"/>
    <w:rsid w:val="0079186B"/>
    <w:rsid w:val="00792EBE"/>
    <w:rsid w:val="0079374D"/>
    <w:rsid w:val="00793C3F"/>
    <w:rsid w:val="007943B9"/>
    <w:rsid w:val="00794B42"/>
    <w:rsid w:val="00794E2C"/>
    <w:rsid w:val="00795386"/>
    <w:rsid w:val="007957E7"/>
    <w:rsid w:val="007959D3"/>
    <w:rsid w:val="00795E16"/>
    <w:rsid w:val="00795FDC"/>
    <w:rsid w:val="00796558"/>
    <w:rsid w:val="00796E66"/>
    <w:rsid w:val="007970B6"/>
    <w:rsid w:val="007978CA"/>
    <w:rsid w:val="00797C92"/>
    <w:rsid w:val="00797F00"/>
    <w:rsid w:val="007A07FB"/>
    <w:rsid w:val="007A082B"/>
    <w:rsid w:val="007A11AC"/>
    <w:rsid w:val="007A2DE5"/>
    <w:rsid w:val="007A2EF1"/>
    <w:rsid w:val="007A2FC3"/>
    <w:rsid w:val="007A4148"/>
    <w:rsid w:val="007A499C"/>
    <w:rsid w:val="007A5571"/>
    <w:rsid w:val="007A580A"/>
    <w:rsid w:val="007A5C2F"/>
    <w:rsid w:val="007A5D4C"/>
    <w:rsid w:val="007A628E"/>
    <w:rsid w:val="007A70A7"/>
    <w:rsid w:val="007A7137"/>
    <w:rsid w:val="007A7F57"/>
    <w:rsid w:val="007B0257"/>
    <w:rsid w:val="007B061A"/>
    <w:rsid w:val="007B1C25"/>
    <w:rsid w:val="007B2087"/>
    <w:rsid w:val="007B2434"/>
    <w:rsid w:val="007B24F9"/>
    <w:rsid w:val="007B2E5C"/>
    <w:rsid w:val="007B2F86"/>
    <w:rsid w:val="007B343A"/>
    <w:rsid w:val="007B36A5"/>
    <w:rsid w:val="007B3B72"/>
    <w:rsid w:val="007B3C6D"/>
    <w:rsid w:val="007B3FAC"/>
    <w:rsid w:val="007B48A4"/>
    <w:rsid w:val="007B55EB"/>
    <w:rsid w:val="007B6A02"/>
    <w:rsid w:val="007B6FB2"/>
    <w:rsid w:val="007B7897"/>
    <w:rsid w:val="007C0756"/>
    <w:rsid w:val="007C2159"/>
    <w:rsid w:val="007C22E0"/>
    <w:rsid w:val="007C26D9"/>
    <w:rsid w:val="007C2D7A"/>
    <w:rsid w:val="007C49A8"/>
    <w:rsid w:val="007C4A4A"/>
    <w:rsid w:val="007C4F2D"/>
    <w:rsid w:val="007C4F4D"/>
    <w:rsid w:val="007C5194"/>
    <w:rsid w:val="007C52C2"/>
    <w:rsid w:val="007C52CC"/>
    <w:rsid w:val="007C57D6"/>
    <w:rsid w:val="007C6164"/>
    <w:rsid w:val="007C7DCB"/>
    <w:rsid w:val="007D0BC7"/>
    <w:rsid w:val="007D0DE1"/>
    <w:rsid w:val="007D132C"/>
    <w:rsid w:val="007D19AB"/>
    <w:rsid w:val="007D1BF9"/>
    <w:rsid w:val="007D1D3F"/>
    <w:rsid w:val="007D2226"/>
    <w:rsid w:val="007D23FE"/>
    <w:rsid w:val="007D273B"/>
    <w:rsid w:val="007D32AA"/>
    <w:rsid w:val="007D4233"/>
    <w:rsid w:val="007D4377"/>
    <w:rsid w:val="007D459D"/>
    <w:rsid w:val="007D54EC"/>
    <w:rsid w:val="007D723D"/>
    <w:rsid w:val="007D77BD"/>
    <w:rsid w:val="007D7D9A"/>
    <w:rsid w:val="007E012F"/>
    <w:rsid w:val="007E08BF"/>
    <w:rsid w:val="007E0A93"/>
    <w:rsid w:val="007E1024"/>
    <w:rsid w:val="007E1280"/>
    <w:rsid w:val="007E12FD"/>
    <w:rsid w:val="007E1EAB"/>
    <w:rsid w:val="007E2DD3"/>
    <w:rsid w:val="007E3E5B"/>
    <w:rsid w:val="007E3F49"/>
    <w:rsid w:val="007E4609"/>
    <w:rsid w:val="007E593B"/>
    <w:rsid w:val="007E613D"/>
    <w:rsid w:val="007E6214"/>
    <w:rsid w:val="007E6403"/>
    <w:rsid w:val="007E7053"/>
    <w:rsid w:val="007E7D9F"/>
    <w:rsid w:val="007F0061"/>
    <w:rsid w:val="007F01BB"/>
    <w:rsid w:val="007F0AC2"/>
    <w:rsid w:val="007F122E"/>
    <w:rsid w:val="007F1C61"/>
    <w:rsid w:val="007F1E10"/>
    <w:rsid w:val="007F1F64"/>
    <w:rsid w:val="007F1FE4"/>
    <w:rsid w:val="007F223C"/>
    <w:rsid w:val="007F22E3"/>
    <w:rsid w:val="007F39E8"/>
    <w:rsid w:val="007F3BBA"/>
    <w:rsid w:val="007F41A1"/>
    <w:rsid w:val="007F56D9"/>
    <w:rsid w:val="007F6177"/>
    <w:rsid w:val="007F6D6D"/>
    <w:rsid w:val="007F7C8A"/>
    <w:rsid w:val="00800B55"/>
    <w:rsid w:val="00800D4A"/>
    <w:rsid w:val="0080293A"/>
    <w:rsid w:val="00802DA3"/>
    <w:rsid w:val="0080359A"/>
    <w:rsid w:val="0080378F"/>
    <w:rsid w:val="00803BA6"/>
    <w:rsid w:val="00804366"/>
    <w:rsid w:val="0080507C"/>
    <w:rsid w:val="00805208"/>
    <w:rsid w:val="00805A6D"/>
    <w:rsid w:val="00805AE4"/>
    <w:rsid w:val="00805B59"/>
    <w:rsid w:val="00805F80"/>
    <w:rsid w:val="00806479"/>
    <w:rsid w:val="00807B8B"/>
    <w:rsid w:val="00807DBD"/>
    <w:rsid w:val="00810FA3"/>
    <w:rsid w:val="00811293"/>
    <w:rsid w:val="0081165C"/>
    <w:rsid w:val="00811B68"/>
    <w:rsid w:val="00813683"/>
    <w:rsid w:val="00813F09"/>
    <w:rsid w:val="00814225"/>
    <w:rsid w:val="00814979"/>
    <w:rsid w:val="00814F83"/>
    <w:rsid w:val="0081509D"/>
    <w:rsid w:val="008163E2"/>
    <w:rsid w:val="00817A15"/>
    <w:rsid w:val="008202B5"/>
    <w:rsid w:val="008214FD"/>
    <w:rsid w:val="00822182"/>
    <w:rsid w:val="008221B6"/>
    <w:rsid w:val="00822751"/>
    <w:rsid w:val="00822BC0"/>
    <w:rsid w:val="00823A1C"/>
    <w:rsid w:val="00823AB8"/>
    <w:rsid w:val="00824C68"/>
    <w:rsid w:val="00824F53"/>
    <w:rsid w:val="00825151"/>
    <w:rsid w:val="00825B41"/>
    <w:rsid w:val="008267CB"/>
    <w:rsid w:val="00826BBB"/>
    <w:rsid w:val="0082726C"/>
    <w:rsid w:val="008275C9"/>
    <w:rsid w:val="00830114"/>
    <w:rsid w:val="00830797"/>
    <w:rsid w:val="00830A4A"/>
    <w:rsid w:val="008311F1"/>
    <w:rsid w:val="00831552"/>
    <w:rsid w:val="00831A3E"/>
    <w:rsid w:val="00831D33"/>
    <w:rsid w:val="008321AE"/>
    <w:rsid w:val="00832C76"/>
    <w:rsid w:val="0083357C"/>
    <w:rsid w:val="00833E84"/>
    <w:rsid w:val="0083493D"/>
    <w:rsid w:val="00834BFE"/>
    <w:rsid w:val="00835B81"/>
    <w:rsid w:val="008362FF"/>
    <w:rsid w:val="00836A31"/>
    <w:rsid w:val="00837B14"/>
    <w:rsid w:val="008401C4"/>
    <w:rsid w:val="0084027D"/>
    <w:rsid w:val="00841018"/>
    <w:rsid w:val="008411D7"/>
    <w:rsid w:val="008412BD"/>
    <w:rsid w:val="008412CF"/>
    <w:rsid w:val="00841E67"/>
    <w:rsid w:val="00841EE2"/>
    <w:rsid w:val="008420CE"/>
    <w:rsid w:val="00842694"/>
    <w:rsid w:val="00843308"/>
    <w:rsid w:val="008436B9"/>
    <w:rsid w:val="00843801"/>
    <w:rsid w:val="00843A09"/>
    <w:rsid w:val="0084420A"/>
    <w:rsid w:val="00844371"/>
    <w:rsid w:val="00844475"/>
    <w:rsid w:val="0084464F"/>
    <w:rsid w:val="008458C9"/>
    <w:rsid w:val="00847076"/>
    <w:rsid w:val="00847126"/>
    <w:rsid w:val="0084736B"/>
    <w:rsid w:val="0085033F"/>
    <w:rsid w:val="008506AA"/>
    <w:rsid w:val="008507B6"/>
    <w:rsid w:val="00851AEE"/>
    <w:rsid w:val="00853DF1"/>
    <w:rsid w:val="00853E98"/>
    <w:rsid w:val="00855C12"/>
    <w:rsid w:val="0085662F"/>
    <w:rsid w:val="008566F5"/>
    <w:rsid w:val="00857618"/>
    <w:rsid w:val="008600FD"/>
    <w:rsid w:val="008602D8"/>
    <w:rsid w:val="0086035D"/>
    <w:rsid w:val="00860638"/>
    <w:rsid w:val="008607EE"/>
    <w:rsid w:val="00860A3D"/>
    <w:rsid w:val="00860ADB"/>
    <w:rsid w:val="00860DBF"/>
    <w:rsid w:val="00861ACD"/>
    <w:rsid w:val="00862699"/>
    <w:rsid w:val="00862B38"/>
    <w:rsid w:val="00864161"/>
    <w:rsid w:val="00864450"/>
    <w:rsid w:val="00866047"/>
    <w:rsid w:val="0086662D"/>
    <w:rsid w:val="0086664C"/>
    <w:rsid w:val="00867577"/>
    <w:rsid w:val="00867ABD"/>
    <w:rsid w:val="00870693"/>
    <w:rsid w:val="008715A8"/>
    <w:rsid w:val="008723F1"/>
    <w:rsid w:val="00876257"/>
    <w:rsid w:val="008763AA"/>
    <w:rsid w:val="00876923"/>
    <w:rsid w:val="00876A1D"/>
    <w:rsid w:val="00877C80"/>
    <w:rsid w:val="00877D79"/>
    <w:rsid w:val="00880465"/>
    <w:rsid w:val="00880DC1"/>
    <w:rsid w:val="00880EAB"/>
    <w:rsid w:val="00881731"/>
    <w:rsid w:val="0088342F"/>
    <w:rsid w:val="00883DDA"/>
    <w:rsid w:val="00885612"/>
    <w:rsid w:val="00885B8A"/>
    <w:rsid w:val="00885F2C"/>
    <w:rsid w:val="00886029"/>
    <w:rsid w:val="00887B3A"/>
    <w:rsid w:val="00890BD6"/>
    <w:rsid w:val="00890EE2"/>
    <w:rsid w:val="008924B4"/>
    <w:rsid w:val="008926BE"/>
    <w:rsid w:val="0089296A"/>
    <w:rsid w:val="00892B5C"/>
    <w:rsid w:val="00893031"/>
    <w:rsid w:val="00893649"/>
    <w:rsid w:val="00893D04"/>
    <w:rsid w:val="008957B6"/>
    <w:rsid w:val="00895913"/>
    <w:rsid w:val="00895BEE"/>
    <w:rsid w:val="00896DAF"/>
    <w:rsid w:val="008A06A2"/>
    <w:rsid w:val="008A106B"/>
    <w:rsid w:val="008A16AB"/>
    <w:rsid w:val="008A2819"/>
    <w:rsid w:val="008A302F"/>
    <w:rsid w:val="008A3699"/>
    <w:rsid w:val="008A38E9"/>
    <w:rsid w:val="008A3C88"/>
    <w:rsid w:val="008A3D5E"/>
    <w:rsid w:val="008A3F3D"/>
    <w:rsid w:val="008A40E8"/>
    <w:rsid w:val="008A5D8C"/>
    <w:rsid w:val="008A7B54"/>
    <w:rsid w:val="008A7C35"/>
    <w:rsid w:val="008B0174"/>
    <w:rsid w:val="008B0C94"/>
    <w:rsid w:val="008B16EA"/>
    <w:rsid w:val="008B17EF"/>
    <w:rsid w:val="008B1E4C"/>
    <w:rsid w:val="008B1EE4"/>
    <w:rsid w:val="008B3110"/>
    <w:rsid w:val="008B3657"/>
    <w:rsid w:val="008B7330"/>
    <w:rsid w:val="008B78C1"/>
    <w:rsid w:val="008B7DDC"/>
    <w:rsid w:val="008B7F54"/>
    <w:rsid w:val="008C1206"/>
    <w:rsid w:val="008C17A7"/>
    <w:rsid w:val="008C1D3D"/>
    <w:rsid w:val="008C221D"/>
    <w:rsid w:val="008C2C25"/>
    <w:rsid w:val="008C3CD6"/>
    <w:rsid w:val="008C4CF5"/>
    <w:rsid w:val="008C5559"/>
    <w:rsid w:val="008C58C1"/>
    <w:rsid w:val="008C5FBC"/>
    <w:rsid w:val="008C690E"/>
    <w:rsid w:val="008C6C6A"/>
    <w:rsid w:val="008C71E9"/>
    <w:rsid w:val="008D0187"/>
    <w:rsid w:val="008D0396"/>
    <w:rsid w:val="008D39A2"/>
    <w:rsid w:val="008D4ADA"/>
    <w:rsid w:val="008D5024"/>
    <w:rsid w:val="008D55F6"/>
    <w:rsid w:val="008D6DA3"/>
    <w:rsid w:val="008D778C"/>
    <w:rsid w:val="008D7873"/>
    <w:rsid w:val="008E0055"/>
    <w:rsid w:val="008E0F46"/>
    <w:rsid w:val="008E25BD"/>
    <w:rsid w:val="008E28CA"/>
    <w:rsid w:val="008E2CBA"/>
    <w:rsid w:val="008E37B7"/>
    <w:rsid w:val="008E3CE2"/>
    <w:rsid w:val="008E4301"/>
    <w:rsid w:val="008E4899"/>
    <w:rsid w:val="008E4B91"/>
    <w:rsid w:val="008E5170"/>
    <w:rsid w:val="008E5D77"/>
    <w:rsid w:val="008E5FF6"/>
    <w:rsid w:val="008E625D"/>
    <w:rsid w:val="008E64E6"/>
    <w:rsid w:val="008E6F5C"/>
    <w:rsid w:val="008E75DB"/>
    <w:rsid w:val="008E792F"/>
    <w:rsid w:val="008F0680"/>
    <w:rsid w:val="008F0EEA"/>
    <w:rsid w:val="008F156B"/>
    <w:rsid w:val="008F1823"/>
    <w:rsid w:val="008F1B99"/>
    <w:rsid w:val="008F2183"/>
    <w:rsid w:val="008F2CCF"/>
    <w:rsid w:val="008F4048"/>
    <w:rsid w:val="008F4199"/>
    <w:rsid w:val="008F41A9"/>
    <w:rsid w:val="008F5B96"/>
    <w:rsid w:val="008F5ECA"/>
    <w:rsid w:val="008F5FA5"/>
    <w:rsid w:val="008F61F9"/>
    <w:rsid w:val="008F63E6"/>
    <w:rsid w:val="008F7F13"/>
    <w:rsid w:val="009000D8"/>
    <w:rsid w:val="0090198A"/>
    <w:rsid w:val="00901D82"/>
    <w:rsid w:val="00902346"/>
    <w:rsid w:val="00902968"/>
    <w:rsid w:val="00903653"/>
    <w:rsid w:val="0090423B"/>
    <w:rsid w:val="00904266"/>
    <w:rsid w:val="00904A44"/>
    <w:rsid w:val="00904C39"/>
    <w:rsid w:val="00904ED0"/>
    <w:rsid w:val="00905253"/>
    <w:rsid w:val="00905539"/>
    <w:rsid w:val="009065F7"/>
    <w:rsid w:val="00907DC4"/>
    <w:rsid w:val="00907FC9"/>
    <w:rsid w:val="00910888"/>
    <w:rsid w:val="009121BB"/>
    <w:rsid w:val="00912722"/>
    <w:rsid w:val="00912867"/>
    <w:rsid w:val="00912BAB"/>
    <w:rsid w:val="009130CC"/>
    <w:rsid w:val="00913461"/>
    <w:rsid w:val="00914C3A"/>
    <w:rsid w:val="00914E36"/>
    <w:rsid w:val="009159EE"/>
    <w:rsid w:val="00915D22"/>
    <w:rsid w:val="009160B4"/>
    <w:rsid w:val="0091631E"/>
    <w:rsid w:val="009167B8"/>
    <w:rsid w:val="0091757B"/>
    <w:rsid w:val="00917D2E"/>
    <w:rsid w:val="00920718"/>
    <w:rsid w:val="00920752"/>
    <w:rsid w:val="00921681"/>
    <w:rsid w:val="00922248"/>
    <w:rsid w:val="009222D0"/>
    <w:rsid w:val="00922321"/>
    <w:rsid w:val="009226DB"/>
    <w:rsid w:val="00924EB0"/>
    <w:rsid w:val="009256F7"/>
    <w:rsid w:val="0092753E"/>
    <w:rsid w:val="009275A9"/>
    <w:rsid w:val="00927809"/>
    <w:rsid w:val="00930B99"/>
    <w:rsid w:val="00931A40"/>
    <w:rsid w:val="0093266F"/>
    <w:rsid w:val="00932E6C"/>
    <w:rsid w:val="00934187"/>
    <w:rsid w:val="00935D09"/>
    <w:rsid w:val="009360EE"/>
    <w:rsid w:val="00936282"/>
    <w:rsid w:val="009364B8"/>
    <w:rsid w:val="00936962"/>
    <w:rsid w:val="00936F34"/>
    <w:rsid w:val="00937976"/>
    <w:rsid w:val="00937F17"/>
    <w:rsid w:val="0094001C"/>
    <w:rsid w:val="009411CF"/>
    <w:rsid w:val="00941287"/>
    <w:rsid w:val="00942440"/>
    <w:rsid w:val="00942ED2"/>
    <w:rsid w:val="0094302E"/>
    <w:rsid w:val="009443A9"/>
    <w:rsid w:val="00945355"/>
    <w:rsid w:val="0094579F"/>
    <w:rsid w:val="0094609B"/>
    <w:rsid w:val="00946450"/>
    <w:rsid w:val="00946EC8"/>
    <w:rsid w:val="00950EBC"/>
    <w:rsid w:val="0095102D"/>
    <w:rsid w:val="009512F7"/>
    <w:rsid w:val="00951542"/>
    <w:rsid w:val="009515E0"/>
    <w:rsid w:val="00951F0C"/>
    <w:rsid w:val="0095206D"/>
    <w:rsid w:val="00952B1A"/>
    <w:rsid w:val="00952C9C"/>
    <w:rsid w:val="00953674"/>
    <w:rsid w:val="00953AFA"/>
    <w:rsid w:val="009540F8"/>
    <w:rsid w:val="009557BD"/>
    <w:rsid w:val="00955923"/>
    <w:rsid w:val="00956E53"/>
    <w:rsid w:val="00957809"/>
    <w:rsid w:val="0096057D"/>
    <w:rsid w:val="00960944"/>
    <w:rsid w:val="00960AA0"/>
    <w:rsid w:val="00960C46"/>
    <w:rsid w:val="00961483"/>
    <w:rsid w:val="009623F0"/>
    <w:rsid w:val="009626C6"/>
    <w:rsid w:val="009638DE"/>
    <w:rsid w:val="00963D46"/>
    <w:rsid w:val="009644BE"/>
    <w:rsid w:val="009644C5"/>
    <w:rsid w:val="0096480D"/>
    <w:rsid w:val="00964977"/>
    <w:rsid w:val="00966873"/>
    <w:rsid w:val="00967973"/>
    <w:rsid w:val="0097025A"/>
    <w:rsid w:val="0097043C"/>
    <w:rsid w:val="009725E6"/>
    <w:rsid w:val="00972BE1"/>
    <w:rsid w:val="00972E6D"/>
    <w:rsid w:val="009737B8"/>
    <w:rsid w:val="0097383F"/>
    <w:rsid w:val="00973903"/>
    <w:rsid w:val="00974295"/>
    <w:rsid w:val="009750CB"/>
    <w:rsid w:val="00975485"/>
    <w:rsid w:val="009766A1"/>
    <w:rsid w:val="00976A78"/>
    <w:rsid w:val="00976C30"/>
    <w:rsid w:val="00977651"/>
    <w:rsid w:val="00977F96"/>
    <w:rsid w:val="00980239"/>
    <w:rsid w:val="00980943"/>
    <w:rsid w:val="00981B0E"/>
    <w:rsid w:val="0098336C"/>
    <w:rsid w:val="0098356E"/>
    <w:rsid w:val="00985677"/>
    <w:rsid w:val="009862FC"/>
    <w:rsid w:val="0098671B"/>
    <w:rsid w:val="00986A9A"/>
    <w:rsid w:val="009873B7"/>
    <w:rsid w:val="009879CE"/>
    <w:rsid w:val="00987AEB"/>
    <w:rsid w:val="00990505"/>
    <w:rsid w:val="00990614"/>
    <w:rsid w:val="00990944"/>
    <w:rsid w:val="00990B6E"/>
    <w:rsid w:val="00990EED"/>
    <w:rsid w:val="00991075"/>
    <w:rsid w:val="009915D6"/>
    <w:rsid w:val="009921B1"/>
    <w:rsid w:val="00992918"/>
    <w:rsid w:val="009929C0"/>
    <w:rsid w:val="009931C4"/>
    <w:rsid w:val="009945AA"/>
    <w:rsid w:val="00994DDB"/>
    <w:rsid w:val="00996273"/>
    <w:rsid w:val="0099671C"/>
    <w:rsid w:val="0099693E"/>
    <w:rsid w:val="009977DC"/>
    <w:rsid w:val="009A0E25"/>
    <w:rsid w:val="009A11F4"/>
    <w:rsid w:val="009A1C45"/>
    <w:rsid w:val="009A1D0C"/>
    <w:rsid w:val="009A2446"/>
    <w:rsid w:val="009A2A2F"/>
    <w:rsid w:val="009A2F5B"/>
    <w:rsid w:val="009A46F8"/>
    <w:rsid w:val="009A5032"/>
    <w:rsid w:val="009A57CE"/>
    <w:rsid w:val="009A5E38"/>
    <w:rsid w:val="009A6C46"/>
    <w:rsid w:val="009A6FE8"/>
    <w:rsid w:val="009A759B"/>
    <w:rsid w:val="009A76EE"/>
    <w:rsid w:val="009A7784"/>
    <w:rsid w:val="009A7937"/>
    <w:rsid w:val="009B010C"/>
    <w:rsid w:val="009B0705"/>
    <w:rsid w:val="009B14ED"/>
    <w:rsid w:val="009B2E30"/>
    <w:rsid w:val="009B3D25"/>
    <w:rsid w:val="009B42C8"/>
    <w:rsid w:val="009B4314"/>
    <w:rsid w:val="009B4408"/>
    <w:rsid w:val="009B4A28"/>
    <w:rsid w:val="009B5A50"/>
    <w:rsid w:val="009B61F7"/>
    <w:rsid w:val="009B64FF"/>
    <w:rsid w:val="009B68CA"/>
    <w:rsid w:val="009B69D8"/>
    <w:rsid w:val="009B7919"/>
    <w:rsid w:val="009B7A58"/>
    <w:rsid w:val="009B7BE2"/>
    <w:rsid w:val="009C173C"/>
    <w:rsid w:val="009C1BF9"/>
    <w:rsid w:val="009C1D2B"/>
    <w:rsid w:val="009C2F1B"/>
    <w:rsid w:val="009C3754"/>
    <w:rsid w:val="009C3844"/>
    <w:rsid w:val="009C3DBE"/>
    <w:rsid w:val="009C3F4F"/>
    <w:rsid w:val="009C51A1"/>
    <w:rsid w:val="009C5CFD"/>
    <w:rsid w:val="009C5DE2"/>
    <w:rsid w:val="009C6A4F"/>
    <w:rsid w:val="009C6C1D"/>
    <w:rsid w:val="009C7728"/>
    <w:rsid w:val="009C7AE5"/>
    <w:rsid w:val="009D0521"/>
    <w:rsid w:val="009D0C65"/>
    <w:rsid w:val="009D0E9A"/>
    <w:rsid w:val="009D1520"/>
    <w:rsid w:val="009D1B1B"/>
    <w:rsid w:val="009D2338"/>
    <w:rsid w:val="009D2619"/>
    <w:rsid w:val="009D27A2"/>
    <w:rsid w:val="009D2826"/>
    <w:rsid w:val="009D3153"/>
    <w:rsid w:val="009D335F"/>
    <w:rsid w:val="009D39EA"/>
    <w:rsid w:val="009D3FE4"/>
    <w:rsid w:val="009D4B22"/>
    <w:rsid w:val="009D5E34"/>
    <w:rsid w:val="009D6851"/>
    <w:rsid w:val="009D6C29"/>
    <w:rsid w:val="009D7301"/>
    <w:rsid w:val="009D7D45"/>
    <w:rsid w:val="009E108A"/>
    <w:rsid w:val="009E12ED"/>
    <w:rsid w:val="009E1E8E"/>
    <w:rsid w:val="009E2407"/>
    <w:rsid w:val="009E2A66"/>
    <w:rsid w:val="009E38A5"/>
    <w:rsid w:val="009E5C1F"/>
    <w:rsid w:val="009E62C3"/>
    <w:rsid w:val="009E6902"/>
    <w:rsid w:val="009E6BD2"/>
    <w:rsid w:val="009E6C11"/>
    <w:rsid w:val="009E7029"/>
    <w:rsid w:val="009E705E"/>
    <w:rsid w:val="009E7F05"/>
    <w:rsid w:val="009F023A"/>
    <w:rsid w:val="009F0E74"/>
    <w:rsid w:val="009F1542"/>
    <w:rsid w:val="009F1B34"/>
    <w:rsid w:val="009F2FAD"/>
    <w:rsid w:val="009F3485"/>
    <w:rsid w:val="009F3ADC"/>
    <w:rsid w:val="009F47F8"/>
    <w:rsid w:val="009F4BD1"/>
    <w:rsid w:val="009F5F06"/>
    <w:rsid w:val="009F638E"/>
    <w:rsid w:val="009F67EC"/>
    <w:rsid w:val="009F6E11"/>
    <w:rsid w:val="009F75AB"/>
    <w:rsid w:val="009F7DD9"/>
    <w:rsid w:val="00A0077A"/>
    <w:rsid w:val="00A01804"/>
    <w:rsid w:val="00A019F0"/>
    <w:rsid w:val="00A021E0"/>
    <w:rsid w:val="00A02294"/>
    <w:rsid w:val="00A02E0F"/>
    <w:rsid w:val="00A036B7"/>
    <w:rsid w:val="00A03D44"/>
    <w:rsid w:val="00A0565E"/>
    <w:rsid w:val="00A059B5"/>
    <w:rsid w:val="00A062BF"/>
    <w:rsid w:val="00A068E1"/>
    <w:rsid w:val="00A06BD3"/>
    <w:rsid w:val="00A078F1"/>
    <w:rsid w:val="00A07B97"/>
    <w:rsid w:val="00A10668"/>
    <w:rsid w:val="00A109E9"/>
    <w:rsid w:val="00A10AA2"/>
    <w:rsid w:val="00A10AB3"/>
    <w:rsid w:val="00A12356"/>
    <w:rsid w:val="00A1235D"/>
    <w:rsid w:val="00A12DA1"/>
    <w:rsid w:val="00A12DC2"/>
    <w:rsid w:val="00A13CE4"/>
    <w:rsid w:val="00A146D0"/>
    <w:rsid w:val="00A14882"/>
    <w:rsid w:val="00A14D7A"/>
    <w:rsid w:val="00A15103"/>
    <w:rsid w:val="00A16E62"/>
    <w:rsid w:val="00A16EB0"/>
    <w:rsid w:val="00A17395"/>
    <w:rsid w:val="00A17AB8"/>
    <w:rsid w:val="00A17C2D"/>
    <w:rsid w:val="00A20F92"/>
    <w:rsid w:val="00A21109"/>
    <w:rsid w:val="00A211FC"/>
    <w:rsid w:val="00A213EF"/>
    <w:rsid w:val="00A21407"/>
    <w:rsid w:val="00A2220F"/>
    <w:rsid w:val="00A226A5"/>
    <w:rsid w:val="00A230E6"/>
    <w:rsid w:val="00A233D8"/>
    <w:rsid w:val="00A23E5E"/>
    <w:rsid w:val="00A25454"/>
    <w:rsid w:val="00A25DC6"/>
    <w:rsid w:val="00A260F3"/>
    <w:rsid w:val="00A2649F"/>
    <w:rsid w:val="00A27958"/>
    <w:rsid w:val="00A27C02"/>
    <w:rsid w:val="00A309E3"/>
    <w:rsid w:val="00A310E1"/>
    <w:rsid w:val="00A31CCC"/>
    <w:rsid w:val="00A32774"/>
    <w:rsid w:val="00A32BD0"/>
    <w:rsid w:val="00A3383A"/>
    <w:rsid w:val="00A34810"/>
    <w:rsid w:val="00A357EB"/>
    <w:rsid w:val="00A35921"/>
    <w:rsid w:val="00A36974"/>
    <w:rsid w:val="00A37385"/>
    <w:rsid w:val="00A37C8B"/>
    <w:rsid w:val="00A37F30"/>
    <w:rsid w:val="00A419FB"/>
    <w:rsid w:val="00A41EB3"/>
    <w:rsid w:val="00A42298"/>
    <w:rsid w:val="00A4261B"/>
    <w:rsid w:val="00A42976"/>
    <w:rsid w:val="00A42FF3"/>
    <w:rsid w:val="00A43332"/>
    <w:rsid w:val="00A44393"/>
    <w:rsid w:val="00A44A7B"/>
    <w:rsid w:val="00A45311"/>
    <w:rsid w:val="00A51501"/>
    <w:rsid w:val="00A51BF1"/>
    <w:rsid w:val="00A52584"/>
    <w:rsid w:val="00A529E6"/>
    <w:rsid w:val="00A52CF1"/>
    <w:rsid w:val="00A52F3B"/>
    <w:rsid w:val="00A53127"/>
    <w:rsid w:val="00A53167"/>
    <w:rsid w:val="00A53F48"/>
    <w:rsid w:val="00A54257"/>
    <w:rsid w:val="00A54F76"/>
    <w:rsid w:val="00A551A7"/>
    <w:rsid w:val="00A5657E"/>
    <w:rsid w:val="00A56639"/>
    <w:rsid w:val="00A5673C"/>
    <w:rsid w:val="00A57F43"/>
    <w:rsid w:val="00A607CB"/>
    <w:rsid w:val="00A6089F"/>
    <w:rsid w:val="00A61E9B"/>
    <w:rsid w:val="00A628DF"/>
    <w:rsid w:val="00A6343B"/>
    <w:rsid w:val="00A63604"/>
    <w:rsid w:val="00A63637"/>
    <w:rsid w:val="00A63779"/>
    <w:rsid w:val="00A646AA"/>
    <w:rsid w:val="00A64708"/>
    <w:rsid w:val="00A64914"/>
    <w:rsid w:val="00A64DB6"/>
    <w:rsid w:val="00A652B9"/>
    <w:rsid w:val="00A656CC"/>
    <w:rsid w:val="00A66384"/>
    <w:rsid w:val="00A663B4"/>
    <w:rsid w:val="00A664DF"/>
    <w:rsid w:val="00A66A4D"/>
    <w:rsid w:val="00A675EC"/>
    <w:rsid w:val="00A707E3"/>
    <w:rsid w:val="00A70CEE"/>
    <w:rsid w:val="00A70F45"/>
    <w:rsid w:val="00A72CF8"/>
    <w:rsid w:val="00A73235"/>
    <w:rsid w:val="00A753C0"/>
    <w:rsid w:val="00A80714"/>
    <w:rsid w:val="00A80B15"/>
    <w:rsid w:val="00A81C69"/>
    <w:rsid w:val="00A81CC0"/>
    <w:rsid w:val="00A81DA4"/>
    <w:rsid w:val="00A8204D"/>
    <w:rsid w:val="00A8204F"/>
    <w:rsid w:val="00A82A77"/>
    <w:rsid w:val="00A82A94"/>
    <w:rsid w:val="00A82D83"/>
    <w:rsid w:val="00A84890"/>
    <w:rsid w:val="00A85376"/>
    <w:rsid w:val="00A86477"/>
    <w:rsid w:val="00A872EF"/>
    <w:rsid w:val="00A8757D"/>
    <w:rsid w:val="00A877D2"/>
    <w:rsid w:val="00A91044"/>
    <w:rsid w:val="00A919B9"/>
    <w:rsid w:val="00A91C5F"/>
    <w:rsid w:val="00A923E6"/>
    <w:rsid w:val="00A92657"/>
    <w:rsid w:val="00A92A37"/>
    <w:rsid w:val="00A92B33"/>
    <w:rsid w:val="00A92EE0"/>
    <w:rsid w:val="00A953C1"/>
    <w:rsid w:val="00A954A0"/>
    <w:rsid w:val="00A956D4"/>
    <w:rsid w:val="00A95893"/>
    <w:rsid w:val="00A95DCF"/>
    <w:rsid w:val="00A96304"/>
    <w:rsid w:val="00A96699"/>
    <w:rsid w:val="00A977E8"/>
    <w:rsid w:val="00AA0107"/>
    <w:rsid w:val="00AA08DE"/>
    <w:rsid w:val="00AA0A3B"/>
    <w:rsid w:val="00AA0CA2"/>
    <w:rsid w:val="00AA0F99"/>
    <w:rsid w:val="00AA2B32"/>
    <w:rsid w:val="00AA2FB4"/>
    <w:rsid w:val="00AA409A"/>
    <w:rsid w:val="00AA4B42"/>
    <w:rsid w:val="00AA4ECE"/>
    <w:rsid w:val="00AA5DB9"/>
    <w:rsid w:val="00AA6010"/>
    <w:rsid w:val="00AA6D77"/>
    <w:rsid w:val="00AA6F35"/>
    <w:rsid w:val="00AA76B3"/>
    <w:rsid w:val="00AA7951"/>
    <w:rsid w:val="00AB16DF"/>
    <w:rsid w:val="00AB20B6"/>
    <w:rsid w:val="00AB26D5"/>
    <w:rsid w:val="00AB2C03"/>
    <w:rsid w:val="00AB39DE"/>
    <w:rsid w:val="00AB46E6"/>
    <w:rsid w:val="00AB4713"/>
    <w:rsid w:val="00AB4C33"/>
    <w:rsid w:val="00AB4C76"/>
    <w:rsid w:val="00AB512C"/>
    <w:rsid w:val="00AB5323"/>
    <w:rsid w:val="00AB54F6"/>
    <w:rsid w:val="00AB5A06"/>
    <w:rsid w:val="00AB60DA"/>
    <w:rsid w:val="00AB655D"/>
    <w:rsid w:val="00AB71DF"/>
    <w:rsid w:val="00AB7693"/>
    <w:rsid w:val="00AB77DE"/>
    <w:rsid w:val="00AC0F13"/>
    <w:rsid w:val="00AC116C"/>
    <w:rsid w:val="00AC1A93"/>
    <w:rsid w:val="00AC2227"/>
    <w:rsid w:val="00AC2742"/>
    <w:rsid w:val="00AC30C0"/>
    <w:rsid w:val="00AC41A7"/>
    <w:rsid w:val="00AC4BC8"/>
    <w:rsid w:val="00AC5336"/>
    <w:rsid w:val="00AC54B8"/>
    <w:rsid w:val="00AC5CC4"/>
    <w:rsid w:val="00AC6880"/>
    <w:rsid w:val="00AD0374"/>
    <w:rsid w:val="00AD06CD"/>
    <w:rsid w:val="00AD0B6E"/>
    <w:rsid w:val="00AD0F24"/>
    <w:rsid w:val="00AD1F3E"/>
    <w:rsid w:val="00AD2FDA"/>
    <w:rsid w:val="00AD3165"/>
    <w:rsid w:val="00AD3546"/>
    <w:rsid w:val="00AD3C2F"/>
    <w:rsid w:val="00AD6FF9"/>
    <w:rsid w:val="00AD717A"/>
    <w:rsid w:val="00AD723A"/>
    <w:rsid w:val="00AD780A"/>
    <w:rsid w:val="00AE0A0B"/>
    <w:rsid w:val="00AE15BA"/>
    <w:rsid w:val="00AE2F52"/>
    <w:rsid w:val="00AE31E4"/>
    <w:rsid w:val="00AE3250"/>
    <w:rsid w:val="00AE3727"/>
    <w:rsid w:val="00AE4623"/>
    <w:rsid w:val="00AE4B72"/>
    <w:rsid w:val="00AE4BFE"/>
    <w:rsid w:val="00AE5856"/>
    <w:rsid w:val="00AE5D0D"/>
    <w:rsid w:val="00AE6435"/>
    <w:rsid w:val="00AE6C4E"/>
    <w:rsid w:val="00AE7D66"/>
    <w:rsid w:val="00AF0B37"/>
    <w:rsid w:val="00AF0B44"/>
    <w:rsid w:val="00AF11E7"/>
    <w:rsid w:val="00AF225F"/>
    <w:rsid w:val="00AF2674"/>
    <w:rsid w:val="00AF3D77"/>
    <w:rsid w:val="00AF51F2"/>
    <w:rsid w:val="00AF548E"/>
    <w:rsid w:val="00AF6237"/>
    <w:rsid w:val="00AF7F5D"/>
    <w:rsid w:val="00B01CCD"/>
    <w:rsid w:val="00B02CB8"/>
    <w:rsid w:val="00B042CA"/>
    <w:rsid w:val="00B047BB"/>
    <w:rsid w:val="00B04A87"/>
    <w:rsid w:val="00B05F20"/>
    <w:rsid w:val="00B06813"/>
    <w:rsid w:val="00B06A5E"/>
    <w:rsid w:val="00B0753A"/>
    <w:rsid w:val="00B07F51"/>
    <w:rsid w:val="00B1073D"/>
    <w:rsid w:val="00B10770"/>
    <w:rsid w:val="00B10D51"/>
    <w:rsid w:val="00B11158"/>
    <w:rsid w:val="00B11327"/>
    <w:rsid w:val="00B119CB"/>
    <w:rsid w:val="00B11CD9"/>
    <w:rsid w:val="00B122E7"/>
    <w:rsid w:val="00B12445"/>
    <w:rsid w:val="00B12957"/>
    <w:rsid w:val="00B12EDC"/>
    <w:rsid w:val="00B1317D"/>
    <w:rsid w:val="00B13393"/>
    <w:rsid w:val="00B14206"/>
    <w:rsid w:val="00B14402"/>
    <w:rsid w:val="00B14B7E"/>
    <w:rsid w:val="00B1522C"/>
    <w:rsid w:val="00B157C6"/>
    <w:rsid w:val="00B159D3"/>
    <w:rsid w:val="00B16039"/>
    <w:rsid w:val="00B1643C"/>
    <w:rsid w:val="00B16B6F"/>
    <w:rsid w:val="00B1716C"/>
    <w:rsid w:val="00B174CA"/>
    <w:rsid w:val="00B205DC"/>
    <w:rsid w:val="00B20B8A"/>
    <w:rsid w:val="00B21383"/>
    <w:rsid w:val="00B22BCA"/>
    <w:rsid w:val="00B2329F"/>
    <w:rsid w:val="00B2358E"/>
    <w:rsid w:val="00B239B1"/>
    <w:rsid w:val="00B23DEE"/>
    <w:rsid w:val="00B24B38"/>
    <w:rsid w:val="00B2531A"/>
    <w:rsid w:val="00B25C17"/>
    <w:rsid w:val="00B25C75"/>
    <w:rsid w:val="00B269D1"/>
    <w:rsid w:val="00B27AFA"/>
    <w:rsid w:val="00B27C3E"/>
    <w:rsid w:val="00B27ECF"/>
    <w:rsid w:val="00B307EF"/>
    <w:rsid w:val="00B308FD"/>
    <w:rsid w:val="00B30CF4"/>
    <w:rsid w:val="00B312D3"/>
    <w:rsid w:val="00B32A4D"/>
    <w:rsid w:val="00B33423"/>
    <w:rsid w:val="00B33667"/>
    <w:rsid w:val="00B3374C"/>
    <w:rsid w:val="00B3383B"/>
    <w:rsid w:val="00B34D74"/>
    <w:rsid w:val="00B34EB5"/>
    <w:rsid w:val="00B35550"/>
    <w:rsid w:val="00B35B5C"/>
    <w:rsid w:val="00B35E49"/>
    <w:rsid w:val="00B35FA0"/>
    <w:rsid w:val="00B3660E"/>
    <w:rsid w:val="00B36E6A"/>
    <w:rsid w:val="00B36ECF"/>
    <w:rsid w:val="00B371D6"/>
    <w:rsid w:val="00B37BEC"/>
    <w:rsid w:val="00B37F9C"/>
    <w:rsid w:val="00B41072"/>
    <w:rsid w:val="00B41532"/>
    <w:rsid w:val="00B4158B"/>
    <w:rsid w:val="00B42484"/>
    <w:rsid w:val="00B426BE"/>
    <w:rsid w:val="00B427C2"/>
    <w:rsid w:val="00B429B7"/>
    <w:rsid w:val="00B433F9"/>
    <w:rsid w:val="00B43AC4"/>
    <w:rsid w:val="00B4431C"/>
    <w:rsid w:val="00B444BB"/>
    <w:rsid w:val="00B44602"/>
    <w:rsid w:val="00B45065"/>
    <w:rsid w:val="00B46072"/>
    <w:rsid w:val="00B46B74"/>
    <w:rsid w:val="00B47220"/>
    <w:rsid w:val="00B50BA2"/>
    <w:rsid w:val="00B50BDB"/>
    <w:rsid w:val="00B514BF"/>
    <w:rsid w:val="00B51521"/>
    <w:rsid w:val="00B51646"/>
    <w:rsid w:val="00B535C5"/>
    <w:rsid w:val="00B53822"/>
    <w:rsid w:val="00B53BED"/>
    <w:rsid w:val="00B53EFC"/>
    <w:rsid w:val="00B542E5"/>
    <w:rsid w:val="00B569F9"/>
    <w:rsid w:val="00B604F9"/>
    <w:rsid w:val="00B60616"/>
    <w:rsid w:val="00B609A6"/>
    <w:rsid w:val="00B61DBB"/>
    <w:rsid w:val="00B61F7D"/>
    <w:rsid w:val="00B62187"/>
    <w:rsid w:val="00B62432"/>
    <w:rsid w:val="00B624AF"/>
    <w:rsid w:val="00B62DE5"/>
    <w:rsid w:val="00B6444B"/>
    <w:rsid w:val="00B6489F"/>
    <w:rsid w:val="00B665C6"/>
    <w:rsid w:val="00B667BC"/>
    <w:rsid w:val="00B67422"/>
    <w:rsid w:val="00B675DF"/>
    <w:rsid w:val="00B67A6D"/>
    <w:rsid w:val="00B67B1D"/>
    <w:rsid w:val="00B700E6"/>
    <w:rsid w:val="00B702C9"/>
    <w:rsid w:val="00B70A42"/>
    <w:rsid w:val="00B70CDA"/>
    <w:rsid w:val="00B71715"/>
    <w:rsid w:val="00B7176B"/>
    <w:rsid w:val="00B71D45"/>
    <w:rsid w:val="00B72537"/>
    <w:rsid w:val="00B735D2"/>
    <w:rsid w:val="00B74440"/>
    <w:rsid w:val="00B750FA"/>
    <w:rsid w:val="00B804E7"/>
    <w:rsid w:val="00B807A4"/>
    <w:rsid w:val="00B80956"/>
    <w:rsid w:val="00B8111C"/>
    <w:rsid w:val="00B8113C"/>
    <w:rsid w:val="00B8227A"/>
    <w:rsid w:val="00B823FA"/>
    <w:rsid w:val="00B83A04"/>
    <w:rsid w:val="00B866CD"/>
    <w:rsid w:val="00B866E1"/>
    <w:rsid w:val="00B87947"/>
    <w:rsid w:val="00B87A1D"/>
    <w:rsid w:val="00B87A90"/>
    <w:rsid w:val="00B9054A"/>
    <w:rsid w:val="00B9091E"/>
    <w:rsid w:val="00B91978"/>
    <w:rsid w:val="00B91A51"/>
    <w:rsid w:val="00B9203C"/>
    <w:rsid w:val="00B92D86"/>
    <w:rsid w:val="00B94007"/>
    <w:rsid w:val="00B94AFA"/>
    <w:rsid w:val="00B94F3D"/>
    <w:rsid w:val="00B9542F"/>
    <w:rsid w:val="00B95665"/>
    <w:rsid w:val="00B973A9"/>
    <w:rsid w:val="00BA0490"/>
    <w:rsid w:val="00BA0ECC"/>
    <w:rsid w:val="00BA0F47"/>
    <w:rsid w:val="00BA199B"/>
    <w:rsid w:val="00BA22E2"/>
    <w:rsid w:val="00BA263C"/>
    <w:rsid w:val="00BA5E49"/>
    <w:rsid w:val="00BA66AE"/>
    <w:rsid w:val="00BA70AD"/>
    <w:rsid w:val="00BA742F"/>
    <w:rsid w:val="00BA7CAF"/>
    <w:rsid w:val="00BB262E"/>
    <w:rsid w:val="00BB2698"/>
    <w:rsid w:val="00BB4334"/>
    <w:rsid w:val="00BB55A5"/>
    <w:rsid w:val="00BB5A6A"/>
    <w:rsid w:val="00BB5F34"/>
    <w:rsid w:val="00BB61A9"/>
    <w:rsid w:val="00BB6230"/>
    <w:rsid w:val="00BB6908"/>
    <w:rsid w:val="00BB6E46"/>
    <w:rsid w:val="00BB7242"/>
    <w:rsid w:val="00BB7533"/>
    <w:rsid w:val="00BB7E34"/>
    <w:rsid w:val="00BC1E3F"/>
    <w:rsid w:val="00BC31E8"/>
    <w:rsid w:val="00BC4372"/>
    <w:rsid w:val="00BC5A5C"/>
    <w:rsid w:val="00BC5C2A"/>
    <w:rsid w:val="00BC684F"/>
    <w:rsid w:val="00BC6911"/>
    <w:rsid w:val="00BC6D5E"/>
    <w:rsid w:val="00BC78D6"/>
    <w:rsid w:val="00BC7C8D"/>
    <w:rsid w:val="00BD05FE"/>
    <w:rsid w:val="00BD10FC"/>
    <w:rsid w:val="00BD13D5"/>
    <w:rsid w:val="00BD1495"/>
    <w:rsid w:val="00BD16AF"/>
    <w:rsid w:val="00BD2AB0"/>
    <w:rsid w:val="00BD3783"/>
    <w:rsid w:val="00BD37CE"/>
    <w:rsid w:val="00BD470F"/>
    <w:rsid w:val="00BD4891"/>
    <w:rsid w:val="00BD54CB"/>
    <w:rsid w:val="00BD568C"/>
    <w:rsid w:val="00BD5BF4"/>
    <w:rsid w:val="00BD5C03"/>
    <w:rsid w:val="00BD6121"/>
    <w:rsid w:val="00BD67A1"/>
    <w:rsid w:val="00BD720A"/>
    <w:rsid w:val="00BD7363"/>
    <w:rsid w:val="00BE0D4A"/>
    <w:rsid w:val="00BE132F"/>
    <w:rsid w:val="00BE165D"/>
    <w:rsid w:val="00BE1707"/>
    <w:rsid w:val="00BE196D"/>
    <w:rsid w:val="00BE26A7"/>
    <w:rsid w:val="00BE2E7A"/>
    <w:rsid w:val="00BE54C2"/>
    <w:rsid w:val="00BE5633"/>
    <w:rsid w:val="00BE69A6"/>
    <w:rsid w:val="00BE754B"/>
    <w:rsid w:val="00BE76E4"/>
    <w:rsid w:val="00BE7FDD"/>
    <w:rsid w:val="00BF0282"/>
    <w:rsid w:val="00BF0459"/>
    <w:rsid w:val="00BF04A7"/>
    <w:rsid w:val="00BF10FF"/>
    <w:rsid w:val="00BF12CE"/>
    <w:rsid w:val="00BF12DC"/>
    <w:rsid w:val="00BF1AAE"/>
    <w:rsid w:val="00BF1DDD"/>
    <w:rsid w:val="00BF1F08"/>
    <w:rsid w:val="00BF1FA7"/>
    <w:rsid w:val="00BF25F2"/>
    <w:rsid w:val="00BF3BC3"/>
    <w:rsid w:val="00BF45AA"/>
    <w:rsid w:val="00BF46E3"/>
    <w:rsid w:val="00BF5704"/>
    <w:rsid w:val="00BF786A"/>
    <w:rsid w:val="00C00196"/>
    <w:rsid w:val="00C00625"/>
    <w:rsid w:val="00C00F06"/>
    <w:rsid w:val="00C024AC"/>
    <w:rsid w:val="00C02798"/>
    <w:rsid w:val="00C032AF"/>
    <w:rsid w:val="00C03C67"/>
    <w:rsid w:val="00C0407D"/>
    <w:rsid w:val="00C04740"/>
    <w:rsid w:val="00C0555C"/>
    <w:rsid w:val="00C063A3"/>
    <w:rsid w:val="00C066BF"/>
    <w:rsid w:val="00C07162"/>
    <w:rsid w:val="00C07E33"/>
    <w:rsid w:val="00C10A5A"/>
    <w:rsid w:val="00C10F56"/>
    <w:rsid w:val="00C11092"/>
    <w:rsid w:val="00C11BC3"/>
    <w:rsid w:val="00C13050"/>
    <w:rsid w:val="00C13321"/>
    <w:rsid w:val="00C14820"/>
    <w:rsid w:val="00C151F9"/>
    <w:rsid w:val="00C16ED9"/>
    <w:rsid w:val="00C171B7"/>
    <w:rsid w:val="00C17237"/>
    <w:rsid w:val="00C20BB5"/>
    <w:rsid w:val="00C20BC7"/>
    <w:rsid w:val="00C20FDA"/>
    <w:rsid w:val="00C210E0"/>
    <w:rsid w:val="00C212D8"/>
    <w:rsid w:val="00C221A2"/>
    <w:rsid w:val="00C221FF"/>
    <w:rsid w:val="00C222BE"/>
    <w:rsid w:val="00C22928"/>
    <w:rsid w:val="00C229AB"/>
    <w:rsid w:val="00C231E4"/>
    <w:rsid w:val="00C233EB"/>
    <w:rsid w:val="00C2378C"/>
    <w:rsid w:val="00C23A3E"/>
    <w:rsid w:val="00C23F2F"/>
    <w:rsid w:val="00C26E2A"/>
    <w:rsid w:val="00C26ED7"/>
    <w:rsid w:val="00C26F6B"/>
    <w:rsid w:val="00C270C9"/>
    <w:rsid w:val="00C27F38"/>
    <w:rsid w:val="00C30D7A"/>
    <w:rsid w:val="00C31ACC"/>
    <w:rsid w:val="00C322DB"/>
    <w:rsid w:val="00C339D4"/>
    <w:rsid w:val="00C34050"/>
    <w:rsid w:val="00C356BD"/>
    <w:rsid w:val="00C359A3"/>
    <w:rsid w:val="00C360E3"/>
    <w:rsid w:val="00C36C1F"/>
    <w:rsid w:val="00C37167"/>
    <w:rsid w:val="00C371B2"/>
    <w:rsid w:val="00C372E6"/>
    <w:rsid w:val="00C376A8"/>
    <w:rsid w:val="00C37C6F"/>
    <w:rsid w:val="00C40587"/>
    <w:rsid w:val="00C412DD"/>
    <w:rsid w:val="00C41502"/>
    <w:rsid w:val="00C42C34"/>
    <w:rsid w:val="00C42DB7"/>
    <w:rsid w:val="00C43091"/>
    <w:rsid w:val="00C438B1"/>
    <w:rsid w:val="00C440FD"/>
    <w:rsid w:val="00C4430B"/>
    <w:rsid w:val="00C44354"/>
    <w:rsid w:val="00C4468B"/>
    <w:rsid w:val="00C44F18"/>
    <w:rsid w:val="00C456FC"/>
    <w:rsid w:val="00C460F6"/>
    <w:rsid w:val="00C4703F"/>
    <w:rsid w:val="00C473E0"/>
    <w:rsid w:val="00C47A36"/>
    <w:rsid w:val="00C47ED7"/>
    <w:rsid w:val="00C504A0"/>
    <w:rsid w:val="00C50517"/>
    <w:rsid w:val="00C511B9"/>
    <w:rsid w:val="00C523E5"/>
    <w:rsid w:val="00C524E0"/>
    <w:rsid w:val="00C52B12"/>
    <w:rsid w:val="00C550CF"/>
    <w:rsid w:val="00C55774"/>
    <w:rsid w:val="00C55AF4"/>
    <w:rsid w:val="00C55EAE"/>
    <w:rsid w:val="00C56789"/>
    <w:rsid w:val="00C5712F"/>
    <w:rsid w:val="00C57E65"/>
    <w:rsid w:val="00C609D5"/>
    <w:rsid w:val="00C60BAF"/>
    <w:rsid w:val="00C60D58"/>
    <w:rsid w:val="00C6151E"/>
    <w:rsid w:val="00C61F25"/>
    <w:rsid w:val="00C62576"/>
    <w:rsid w:val="00C625CB"/>
    <w:rsid w:val="00C627DF"/>
    <w:rsid w:val="00C62C45"/>
    <w:rsid w:val="00C632D1"/>
    <w:rsid w:val="00C63318"/>
    <w:rsid w:val="00C636CF"/>
    <w:rsid w:val="00C65212"/>
    <w:rsid w:val="00C65826"/>
    <w:rsid w:val="00C6589E"/>
    <w:rsid w:val="00C6692B"/>
    <w:rsid w:val="00C70326"/>
    <w:rsid w:val="00C70626"/>
    <w:rsid w:val="00C70B10"/>
    <w:rsid w:val="00C70C44"/>
    <w:rsid w:val="00C7171E"/>
    <w:rsid w:val="00C71E76"/>
    <w:rsid w:val="00C73068"/>
    <w:rsid w:val="00C73679"/>
    <w:rsid w:val="00C73FB6"/>
    <w:rsid w:val="00C745C2"/>
    <w:rsid w:val="00C748DC"/>
    <w:rsid w:val="00C750FE"/>
    <w:rsid w:val="00C7519C"/>
    <w:rsid w:val="00C75700"/>
    <w:rsid w:val="00C7594E"/>
    <w:rsid w:val="00C76086"/>
    <w:rsid w:val="00C76D6E"/>
    <w:rsid w:val="00C76FC7"/>
    <w:rsid w:val="00C801E6"/>
    <w:rsid w:val="00C81EAC"/>
    <w:rsid w:val="00C81F13"/>
    <w:rsid w:val="00C82318"/>
    <w:rsid w:val="00C829AC"/>
    <w:rsid w:val="00C82EA7"/>
    <w:rsid w:val="00C83AA2"/>
    <w:rsid w:val="00C83ABD"/>
    <w:rsid w:val="00C84B43"/>
    <w:rsid w:val="00C85226"/>
    <w:rsid w:val="00C85EE7"/>
    <w:rsid w:val="00C864D2"/>
    <w:rsid w:val="00C86DC7"/>
    <w:rsid w:val="00C87416"/>
    <w:rsid w:val="00C874A4"/>
    <w:rsid w:val="00C87B61"/>
    <w:rsid w:val="00C87EAB"/>
    <w:rsid w:val="00C90258"/>
    <w:rsid w:val="00C90B27"/>
    <w:rsid w:val="00C91288"/>
    <w:rsid w:val="00C9158A"/>
    <w:rsid w:val="00C916EF"/>
    <w:rsid w:val="00C918E7"/>
    <w:rsid w:val="00C91946"/>
    <w:rsid w:val="00C92B80"/>
    <w:rsid w:val="00C92CE6"/>
    <w:rsid w:val="00C9339C"/>
    <w:rsid w:val="00C935F8"/>
    <w:rsid w:val="00C93B4D"/>
    <w:rsid w:val="00C94F75"/>
    <w:rsid w:val="00C95D43"/>
    <w:rsid w:val="00C9635A"/>
    <w:rsid w:val="00C964F2"/>
    <w:rsid w:val="00C97362"/>
    <w:rsid w:val="00C97BE7"/>
    <w:rsid w:val="00C97DF8"/>
    <w:rsid w:val="00CA094E"/>
    <w:rsid w:val="00CA0FAB"/>
    <w:rsid w:val="00CA1278"/>
    <w:rsid w:val="00CA14CD"/>
    <w:rsid w:val="00CA210D"/>
    <w:rsid w:val="00CA24FA"/>
    <w:rsid w:val="00CA2A7E"/>
    <w:rsid w:val="00CA3082"/>
    <w:rsid w:val="00CA4984"/>
    <w:rsid w:val="00CA4BCE"/>
    <w:rsid w:val="00CA6452"/>
    <w:rsid w:val="00CA6468"/>
    <w:rsid w:val="00CA71B0"/>
    <w:rsid w:val="00CB0727"/>
    <w:rsid w:val="00CB0BAF"/>
    <w:rsid w:val="00CB0C05"/>
    <w:rsid w:val="00CB138F"/>
    <w:rsid w:val="00CB1F20"/>
    <w:rsid w:val="00CB22E9"/>
    <w:rsid w:val="00CB2613"/>
    <w:rsid w:val="00CB28D7"/>
    <w:rsid w:val="00CB3238"/>
    <w:rsid w:val="00CB365F"/>
    <w:rsid w:val="00CB3787"/>
    <w:rsid w:val="00CB43E6"/>
    <w:rsid w:val="00CB46A0"/>
    <w:rsid w:val="00CB47FD"/>
    <w:rsid w:val="00CB5114"/>
    <w:rsid w:val="00CB652D"/>
    <w:rsid w:val="00CB67EA"/>
    <w:rsid w:val="00CB7197"/>
    <w:rsid w:val="00CB7716"/>
    <w:rsid w:val="00CC0558"/>
    <w:rsid w:val="00CC0D32"/>
    <w:rsid w:val="00CC1357"/>
    <w:rsid w:val="00CC1550"/>
    <w:rsid w:val="00CC1886"/>
    <w:rsid w:val="00CC32A8"/>
    <w:rsid w:val="00CC36C1"/>
    <w:rsid w:val="00CC3ABC"/>
    <w:rsid w:val="00CC3C93"/>
    <w:rsid w:val="00CC4CE8"/>
    <w:rsid w:val="00CC5ACB"/>
    <w:rsid w:val="00CC5C7B"/>
    <w:rsid w:val="00CC5EDE"/>
    <w:rsid w:val="00CC6780"/>
    <w:rsid w:val="00CC6F46"/>
    <w:rsid w:val="00CC6F57"/>
    <w:rsid w:val="00CC779B"/>
    <w:rsid w:val="00CD03DA"/>
    <w:rsid w:val="00CD11CD"/>
    <w:rsid w:val="00CD183F"/>
    <w:rsid w:val="00CD219D"/>
    <w:rsid w:val="00CD270A"/>
    <w:rsid w:val="00CD4637"/>
    <w:rsid w:val="00CD4790"/>
    <w:rsid w:val="00CD4909"/>
    <w:rsid w:val="00CD56C1"/>
    <w:rsid w:val="00CD743A"/>
    <w:rsid w:val="00CD7809"/>
    <w:rsid w:val="00CE1379"/>
    <w:rsid w:val="00CE24A5"/>
    <w:rsid w:val="00CE2D5B"/>
    <w:rsid w:val="00CE2D94"/>
    <w:rsid w:val="00CE4278"/>
    <w:rsid w:val="00CE557E"/>
    <w:rsid w:val="00CE5748"/>
    <w:rsid w:val="00CE5942"/>
    <w:rsid w:val="00CE5BD0"/>
    <w:rsid w:val="00CE638F"/>
    <w:rsid w:val="00CE689F"/>
    <w:rsid w:val="00CE77F5"/>
    <w:rsid w:val="00CE7965"/>
    <w:rsid w:val="00CF0B7E"/>
    <w:rsid w:val="00CF1467"/>
    <w:rsid w:val="00CF1F65"/>
    <w:rsid w:val="00CF3117"/>
    <w:rsid w:val="00CF3424"/>
    <w:rsid w:val="00CF37F0"/>
    <w:rsid w:val="00CF38B3"/>
    <w:rsid w:val="00CF660B"/>
    <w:rsid w:val="00CF7841"/>
    <w:rsid w:val="00CF7BE4"/>
    <w:rsid w:val="00D00315"/>
    <w:rsid w:val="00D01FFD"/>
    <w:rsid w:val="00D02312"/>
    <w:rsid w:val="00D029EE"/>
    <w:rsid w:val="00D0301A"/>
    <w:rsid w:val="00D044F6"/>
    <w:rsid w:val="00D0517A"/>
    <w:rsid w:val="00D057D5"/>
    <w:rsid w:val="00D05968"/>
    <w:rsid w:val="00D05B4E"/>
    <w:rsid w:val="00D068F8"/>
    <w:rsid w:val="00D07C3A"/>
    <w:rsid w:val="00D10176"/>
    <w:rsid w:val="00D1035E"/>
    <w:rsid w:val="00D10440"/>
    <w:rsid w:val="00D11748"/>
    <w:rsid w:val="00D11790"/>
    <w:rsid w:val="00D11809"/>
    <w:rsid w:val="00D11A06"/>
    <w:rsid w:val="00D11A50"/>
    <w:rsid w:val="00D122C4"/>
    <w:rsid w:val="00D138EF"/>
    <w:rsid w:val="00D14334"/>
    <w:rsid w:val="00D15758"/>
    <w:rsid w:val="00D159B2"/>
    <w:rsid w:val="00D15C47"/>
    <w:rsid w:val="00D15E4A"/>
    <w:rsid w:val="00D20500"/>
    <w:rsid w:val="00D20C48"/>
    <w:rsid w:val="00D2148D"/>
    <w:rsid w:val="00D224E2"/>
    <w:rsid w:val="00D22608"/>
    <w:rsid w:val="00D226D9"/>
    <w:rsid w:val="00D22CB5"/>
    <w:rsid w:val="00D2304A"/>
    <w:rsid w:val="00D23052"/>
    <w:rsid w:val="00D23BEA"/>
    <w:rsid w:val="00D23DD1"/>
    <w:rsid w:val="00D243AE"/>
    <w:rsid w:val="00D24422"/>
    <w:rsid w:val="00D25445"/>
    <w:rsid w:val="00D26C87"/>
    <w:rsid w:val="00D270ED"/>
    <w:rsid w:val="00D2732C"/>
    <w:rsid w:val="00D27454"/>
    <w:rsid w:val="00D275A3"/>
    <w:rsid w:val="00D3077E"/>
    <w:rsid w:val="00D3177A"/>
    <w:rsid w:val="00D31B04"/>
    <w:rsid w:val="00D31B95"/>
    <w:rsid w:val="00D32404"/>
    <w:rsid w:val="00D33912"/>
    <w:rsid w:val="00D339D2"/>
    <w:rsid w:val="00D33CC3"/>
    <w:rsid w:val="00D33FB8"/>
    <w:rsid w:val="00D3571E"/>
    <w:rsid w:val="00D35910"/>
    <w:rsid w:val="00D37267"/>
    <w:rsid w:val="00D4038E"/>
    <w:rsid w:val="00D403DD"/>
    <w:rsid w:val="00D40A51"/>
    <w:rsid w:val="00D41017"/>
    <w:rsid w:val="00D41501"/>
    <w:rsid w:val="00D41576"/>
    <w:rsid w:val="00D41775"/>
    <w:rsid w:val="00D419AE"/>
    <w:rsid w:val="00D41F1F"/>
    <w:rsid w:val="00D42493"/>
    <w:rsid w:val="00D4308D"/>
    <w:rsid w:val="00D432F9"/>
    <w:rsid w:val="00D43425"/>
    <w:rsid w:val="00D45956"/>
    <w:rsid w:val="00D45A7A"/>
    <w:rsid w:val="00D45AAB"/>
    <w:rsid w:val="00D45B59"/>
    <w:rsid w:val="00D460B6"/>
    <w:rsid w:val="00D4663A"/>
    <w:rsid w:val="00D46CE2"/>
    <w:rsid w:val="00D5290A"/>
    <w:rsid w:val="00D536CA"/>
    <w:rsid w:val="00D541D9"/>
    <w:rsid w:val="00D544D8"/>
    <w:rsid w:val="00D54815"/>
    <w:rsid w:val="00D550C0"/>
    <w:rsid w:val="00D56054"/>
    <w:rsid w:val="00D560A1"/>
    <w:rsid w:val="00D56266"/>
    <w:rsid w:val="00D56A15"/>
    <w:rsid w:val="00D571D7"/>
    <w:rsid w:val="00D57700"/>
    <w:rsid w:val="00D57712"/>
    <w:rsid w:val="00D57952"/>
    <w:rsid w:val="00D57B35"/>
    <w:rsid w:val="00D602D5"/>
    <w:rsid w:val="00D60434"/>
    <w:rsid w:val="00D63B50"/>
    <w:rsid w:val="00D6552C"/>
    <w:rsid w:val="00D667B8"/>
    <w:rsid w:val="00D6705E"/>
    <w:rsid w:val="00D67F4F"/>
    <w:rsid w:val="00D7031C"/>
    <w:rsid w:val="00D70869"/>
    <w:rsid w:val="00D70BE7"/>
    <w:rsid w:val="00D71733"/>
    <w:rsid w:val="00D71D5C"/>
    <w:rsid w:val="00D72687"/>
    <w:rsid w:val="00D7305F"/>
    <w:rsid w:val="00D73976"/>
    <w:rsid w:val="00D73DF6"/>
    <w:rsid w:val="00D73FE5"/>
    <w:rsid w:val="00D7425B"/>
    <w:rsid w:val="00D75098"/>
    <w:rsid w:val="00D750F1"/>
    <w:rsid w:val="00D768E9"/>
    <w:rsid w:val="00D777F1"/>
    <w:rsid w:val="00D77B88"/>
    <w:rsid w:val="00D80077"/>
    <w:rsid w:val="00D8184E"/>
    <w:rsid w:val="00D82190"/>
    <w:rsid w:val="00D82B9F"/>
    <w:rsid w:val="00D83118"/>
    <w:rsid w:val="00D84253"/>
    <w:rsid w:val="00D84558"/>
    <w:rsid w:val="00D85050"/>
    <w:rsid w:val="00D859FD"/>
    <w:rsid w:val="00D85EC3"/>
    <w:rsid w:val="00D86018"/>
    <w:rsid w:val="00D865FA"/>
    <w:rsid w:val="00D87721"/>
    <w:rsid w:val="00D87DC7"/>
    <w:rsid w:val="00D87F3C"/>
    <w:rsid w:val="00D903A3"/>
    <w:rsid w:val="00D910BF"/>
    <w:rsid w:val="00D935A1"/>
    <w:rsid w:val="00D9367C"/>
    <w:rsid w:val="00D93ADC"/>
    <w:rsid w:val="00D9584D"/>
    <w:rsid w:val="00D9592F"/>
    <w:rsid w:val="00D9668E"/>
    <w:rsid w:val="00D96B66"/>
    <w:rsid w:val="00D97016"/>
    <w:rsid w:val="00D97546"/>
    <w:rsid w:val="00DA0196"/>
    <w:rsid w:val="00DA0820"/>
    <w:rsid w:val="00DA0869"/>
    <w:rsid w:val="00DA0A47"/>
    <w:rsid w:val="00DA110E"/>
    <w:rsid w:val="00DA1952"/>
    <w:rsid w:val="00DA1EA1"/>
    <w:rsid w:val="00DA2110"/>
    <w:rsid w:val="00DA219D"/>
    <w:rsid w:val="00DA23D1"/>
    <w:rsid w:val="00DA2AD7"/>
    <w:rsid w:val="00DA380E"/>
    <w:rsid w:val="00DA3DEB"/>
    <w:rsid w:val="00DA4CDD"/>
    <w:rsid w:val="00DA4F9C"/>
    <w:rsid w:val="00DA50D1"/>
    <w:rsid w:val="00DA50ED"/>
    <w:rsid w:val="00DA625C"/>
    <w:rsid w:val="00DA64FF"/>
    <w:rsid w:val="00DA69DB"/>
    <w:rsid w:val="00DA6C59"/>
    <w:rsid w:val="00DA78EE"/>
    <w:rsid w:val="00DA7996"/>
    <w:rsid w:val="00DA7C99"/>
    <w:rsid w:val="00DB0DC6"/>
    <w:rsid w:val="00DB0E28"/>
    <w:rsid w:val="00DB0EAD"/>
    <w:rsid w:val="00DB2376"/>
    <w:rsid w:val="00DB270C"/>
    <w:rsid w:val="00DB3C04"/>
    <w:rsid w:val="00DB4321"/>
    <w:rsid w:val="00DB4360"/>
    <w:rsid w:val="00DB4843"/>
    <w:rsid w:val="00DB48DC"/>
    <w:rsid w:val="00DB4F8C"/>
    <w:rsid w:val="00DB5487"/>
    <w:rsid w:val="00DB5BD1"/>
    <w:rsid w:val="00DC09FF"/>
    <w:rsid w:val="00DC0AD3"/>
    <w:rsid w:val="00DC118E"/>
    <w:rsid w:val="00DC1C5B"/>
    <w:rsid w:val="00DC243A"/>
    <w:rsid w:val="00DC3442"/>
    <w:rsid w:val="00DC4090"/>
    <w:rsid w:val="00DC4451"/>
    <w:rsid w:val="00DC4D2D"/>
    <w:rsid w:val="00DC506A"/>
    <w:rsid w:val="00DC5D99"/>
    <w:rsid w:val="00DC5F2F"/>
    <w:rsid w:val="00DC62CF"/>
    <w:rsid w:val="00DC6AD3"/>
    <w:rsid w:val="00DC6DCD"/>
    <w:rsid w:val="00DC6DF9"/>
    <w:rsid w:val="00DC70B1"/>
    <w:rsid w:val="00DC71AA"/>
    <w:rsid w:val="00DC79E1"/>
    <w:rsid w:val="00DC7BD8"/>
    <w:rsid w:val="00DC7EB8"/>
    <w:rsid w:val="00DD11EB"/>
    <w:rsid w:val="00DD1A18"/>
    <w:rsid w:val="00DD2640"/>
    <w:rsid w:val="00DD2849"/>
    <w:rsid w:val="00DD63A5"/>
    <w:rsid w:val="00DD6FDA"/>
    <w:rsid w:val="00DD73E5"/>
    <w:rsid w:val="00DE035C"/>
    <w:rsid w:val="00DE0419"/>
    <w:rsid w:val="00DE09B7"/>
    <w:rsid w:val="00DE192F"/>
    <w:rsid w:val="00DE1A16"/>
    <w:rsid w:val="00DE2177"/>
    <w:rsid w:val="00DE2B39"/>
    <w:rsid w:val="00DE2E6A"/>
    <w:rsid w:val="00DE3244"/>
    <w:rsid w:val="00DE38DA"/>
    <w:rsid w:val="00DE521E"/>
    <w:rsid w:val="00DE531E"/>
    <w:rsid w:val="00DE587A"/>
    <w:rsid w:val="00DE60CB"/>
    <w:rsid w:val="00DE7E2A"/>
    <w:rsid w:val="00DF07FC"/>
    <w:rsid w:val="00DF1057"/>
    <w:rsid w:val="00DF1523"/>
    <w:rsid w:val="00DF157B"/>
    <w:rsid w:val="00DF171F"/>
    <w:rsid w:val="00DF1997"/>
    <w:rsid w:val="00DF2DB4"/>
    <w:rsid w:val="00DF31E6"/>
    <w:rsid w:val="00DF4139"/>
    <w:rsid w:val="00DF4307"/>
    <w:rsid w:val="00DF4552"/>
    <w:rsid w:val="00DF4F10"/>
    <w:rsid w:val="00DF4F30"/>
    <w:rsid w:val="00DF5183"/>
    <w:rsid w:val="00DF56FA"/>
    <w:rsid w:val="00DF666B"/>
    <w:rsid w:val="00E001E0"/>
    <w:rsid w:val="00E0075F"/>
    <w:rsid w:val="00E00EDA"/>
    <w:rsid w:val="00E0195E"/>
    <w:rsid w:val="00E01E56"/>
    <w:rsid w:val="00E02756"/>
    <w:rsid w:val="00E0364B"/>
    <w:rsid w:val="00E03869"/>
    <w:rsid w:val="00E03D3A"/>
    <w:rsid w:val="00E03FA5"/>
    <w:rsid w:val="00E043B1"/>
    <w:rsid w:val="00E04C8F"/>
    <w:rsid w:val="00E04CCC"/>
    <w:rsid w:val="00E05D54"/>
    <w:rsid w:val="00E060E7"/>
    <w:rsid w:val="00E0640F"/>
    <w:rsid w:val="00E106A2"/>
    <w:rsid w:val="00E1173A"/>
    <w:rsid w:val="00E12CF1"/>
    <w:rsid w:val="00E12FA3"/>
    <w:rsid w:val="00E14654"/>
    <w:rsid w:val="00E14AAD"/>
    <w:rsid w:val="00E14BA5"/>
    <w:rsid w:val="00E158CE"/>
    <w:rsid w:val="00E15FF9"/>
    <w:rsid w:val="00E16067"/>
    <w:rsid w:val="00E1677C"/>
    <w:rsid w:val="00E1711B"/>
    <w:rsid w:val="00E1721B"/>
    <w:rsid w:val="00E17BCE"/>
    <w:rsid w:val="00E17DBA"/>
    <w:rsid w:val="00E20015"/>
    <w:rsid w:val="00E2022A"/>
    <w:rsid w:val="00E204D0"/>
    <w:rsid w:val="00E205AE"/>
    <w:rsid w:val="00E2064E"/>
    <w:rsid w:val="00E20790"/>
    <w:rsid w:val="00E207D9"/>
    <w:rsid w:val="00E20DD5"/>
    <w:rsid w:val="00E21822"/>
    <w:rsid w:val="00E226F7"/>
    <w:rsid w:val="00E23B11"/>
    <w:rsid w:val="00E249DA"/>
    <w:rsid w:val="00E24A5F"/>
    <w:rsid w:val="00E24E28"/>
    <w:rsid w:val="00E24E42"/>
    <w:rsid w:val="00E25908"/>
    <w:rsid w:val="00E25EBD"/>
    <w:rsid w:val="00E2738B"/>
    <w:rsid w:val="00E275D1"/>
    <w:rsid w:val="00E3087D"/>
    <w:rsid w:val="00E31805"/>
    <w:rsid w:val="00E32A95"/>
    <w:rsid w:val="00E32F13"/>
    <w:rsid w:val="00E33AC6"/>
    <w:rsid w:val="00E342B7"/>
    <w:rsid w:val="00E34E14"/>
    <w:rsid w:val="00E35596"/>
    <w:rsid w:val="00E3568C"/>
    <w:rsid w:val="00E35A89"/>
    <w:rsid w:val="00E36F89"/>
    <w:rsid w:val="00E37ACD"/>
    <w:rsid w:val="00E4043B"/>
    <w:rsid w:val="00E40EDE"/>
    <w:rsid w:val="00E41CB0"/>
    <w:rsid w:val="00E447F9"/>
    <w:rsid w:val="00E45156"/>
    <w:rsid w:val="00E45515"/>
    <w:rsid w:val="00E45697"/>
    <w:rsid w:val="00E46C80"/>
    <w:rsid w:val="00E47D7A"/>
    <w:rsid w:val="00E51462"/>
    <w:rsid w:val="00E51948"/>
    <w:rsid w:val="00E51EF4"/>
    <w:rsid w:val="00E53B20"/>
    <w:rsid w:val="00E53E58"/>
    <w:rsid w:val="00E548EE"/>
    <w:rsid w:val="00E55B7B"/>
    <w:rsid w:val="00E56ABE"/>
    <w:rsid w:val="00E576E8"/>
    <w:rsid w:val="00E601E3"/>
    <w:rsid w:val="00E60B39"/>
    <w:rsid w:val="00E615BD"/>
    <w:rsid w:val="00E61DC7"/>
    <w:rsid w:val="00E62824"/>
    <w:rsid w:val="00E631FC"/>
    <w:rsid w:val="00E643FB"/>
    <w:rsid w:val="00E645F1"/>
    <w:rsid w:val="00E64AC5"/>
    <w:rsid w:val="00E64F7D"/>
    <w:rsid w:val="00E66F50"/>
    <w:rsid w:val="00E67093"/>
    <w:rsid w:val="00E674C7"/>
    <w:rsid w:val="00E678A6"/>
    <w:rsid w:val="00E709B8"/>
    <w:rsid w:val="00E71608"/>
    <w:rsid w:val="00E71E0E"/>
    <w:rsid w:val="00E73A48"/>
    <w:rsid w:val="00E7458C"/>
    <w:rsid w:val="00E7574E"/>
    <w:rsid w:val="00E75C2D"/>
    <w:rsid w:val="00E77571"/>
    <w:rsid w:val="00E77FDC"/>
    <w:rsid w:val="00E8045F"/>
    <w:rsid w:val="00E80D8B"/>
    <w:rsid w:val="00E82051"/>
    <w:rsid w:val="00E82335"/>
    <w:rsid w:val="00E82B21"/>
    <w:rsid w:val="00E857F1"/>
    <w:rsid w:val="00E86AE2"/>
    <w:rsid w:val="00E87169"/>
    <w:rsid w:val="00E876EF"/>
    <w:rsid w:val="00E91101"/>
    <w:rsid w:val="00E91B60"/>
    <w:rsid w:val="00E931F2"/>
    <w:rsid w:val="00E93939"/>
    <w:rsid w:val="00E9415B"/>
    <w:rsid w:val="00E948CE"/>
    <w:rsid w:val="00E9494A"/>
    <w:rsid w:val="00E94B23"/>
    <w:rsid w:val="00E95157"/>
    <w:rsid w:val="00E95E44"/>
    <w:rsid w:val="00E9628E"/>
    <w:rsid w:val="00E96A7E"/>
    <w:rsid w:val="00E96AF8"/>
    <w:rsid w:val="00E96B4B"/>
    <w:rsid w:val="00E97B6F"/>
    <w:rsid w:val="00EA0251"/>
    <w:rsid w:val="00EA02A8"/>
    <w:rsid w:val="00EA03BE"/>
    <w:rsid w:val="00EA16AD"/>
    <w:rsid w:val="00EA195F"/>
    <w:rsid w:val="00EA21CB"/>
    <w:rsid w:val="00EA3668"/>
    <w:rsid w:val="00EA38D2"/>
    <w:rsid w:val="00EA7094"/>
    <w:rsid w:val="00EA7253"/>
    <w:rsid w:val="00EA7B77"/>
    <w:rsid w:val="00EA7BDD"/>
    <w:rsid w:val="00EB05BF"/>
    <w:rsid w:val="00EB0928"/>
    <w:rsid w:val="00EB0DE4"/>
    <w:rsid w:val="00EB17B1"/>
    <w:rsid w:val="00EB205B"/>
    <w:rsid w:val="00EB29F8"/>
    <w:rsid w:val="00EB2FE1"/>
    <w:rsid w:val="00EB3062"/>
    <w:rsid w:val="00EB326D"/>
    <w:rsid w:val="00EB35DF"/>
    <w:rsid w:val="00EB3AFE"/>
    <w:rsid w:val="00EB3E70"/>
    <w:rsid w:val="00EB405B"/>
    <w:rsid w:val="00EB4A76"/>
    <w:rsid w:val="00EB5207"/>
    <w:rsid w:val="00EB5269"/>
    <w:rsid w:val="00EB63CC"/>
    <w:rsid w:val="00EB64C1"/>
    <w:rsid w:val="00EC0422"/>
    <w:rsid w:val="00EC0D2F"/>
    <w:rsid w:val="00EC0DF7"/>
    <w:rsid w:val="00EC1113"/>
    <w:rsid w:val="00EC1E5E"/>
    <w:rsid w:val="00EC243B"/>
    <w:rsid w:val="00EC3106"/>
    <w:rsid w:val="00EC358A"/>
    <w:rsid w:val="00EC3BF8"/>
    <w:rsid w:val="00EC4B49"/>
    <w:rsid w:val="00EC534E"/>
    <w:rsid w:val="00EC5691"/>
    <w:rsid w:val="00EC60A5"/>
    <w:rsid w:val="00EC6535"/>
    <w:rsid w:val="00EC66C4"/>
    <w:rsid w:val="00EC70AA"/>
    <w:rsid w:val="00EC7700"/>
    <w:rsid w:val="00ED0CF8"/>
    <w:rsid w:val="00ED0E4E"/>
    <w:rsid w:val="00ED1860"/>
    <w:rsid w:val="00ED1ED0"/>
    <w:rsid w:val="00ED1F76"/>
    <w:rsid w:val="00ED208B"/>
    <w:rsid w:val="00ED462B"/>
    <w:rsid w:val="00ED4E45"/>
    <w:rsid w:val="00ED51B8"/>
    <w:rsid w:val="00ED5322"/>
    <w:rsid w:val="00ED5A03"/>
    <w:rsid w:val="00ED5E16"/>
    <w:rsid w:val="00ED6F44"/>
    <w:rsid w:val="00ED7EC5"/>
    <w:rsid w:val="00EE0D59"/>
    <w:rsid w:val="00EE0D8E"/>
    <w:rsid w:val="00EE12DC"/>
    <w:rsid w:val="00EE1EE4"/>
    <w:rsid w:val="00EE282A"/>
    <w:rsid w:val="00EE2E33"/>
    <w:rsid w:val="00EE3BA6"/>
    <w:rsid w:val="00EE3FE7"/>
    <w:rsid w:val="00EE3FF7"/>
    <w:rsid w:val="00EE54AB"/>
    <w:rsid w:val="00EE667C"/>
    <w:rsid w:val="00EE7DFA"/>
    <w:rsid w:val="00EE7FF4"/>
    <w:rsid w:val="00EF03C2"/>
    <w:rsid w:val="00EF0746"/>
    <w:rsid w:val="00EF1045"/>
    <w:rsid w:val="00EF16F8"/>
    <w:rsid w:val="00EF18F9"/>
    <w:rsid w:val="00EF1A1C"/>
    <w:rsid w:val="00EF1B42"/>
    <w:rsid w:val="00EF233E"/>
    <w:rsid w:val="00EF39FD"/>
    <w:rsid w:val="00EF56FC"/>
    <w:rsid w:val="00EF5A20"/>
    <w:rsid w:val="00EF604D"/>
    <w:rsid w:val="00EF7674"/>
    <w:rsid w:val="00F00164"/>
    <w:rsid w:val="00F003AD"/>
    <w:rsid w:val="00F00BE7"/>
    <w:rsid w:val="00F00F53"/>
    <w:rsid w:val="00F00F5B"/>
    <w:rsid w:val="00F01164"/>
    <w:rsid w:val="00F016EC"/>
    <w:rsid w:val="00F01B63"/>
    <w:rsid w:val="00F01B65"/>
    <w:rsid w:val="00F027A6"/>
    <w:rsid w:val="00F03E31"/>
    <w:rsid w:val="00F045DB"/>
    <w:rsid w:val="00F0474D"/>
    <w:rsid w:val="00F04BE2"/>
    <w:rsid w:val="00F05931"/>
    <w:rsid w:val="00F05E4D"/>
    <w:rsid w:val="00F06058"/>
    <w:rsid w:val="00F0606D"/>
    <w:rsid w:val="00F06412"/>
    <w:rsid w:val="00F06C37"/>
    <w:rsid w:val="00F07697"/>
    <w:rsid w:val="00F07A33"/>
    <w:rsid w:val="00F07B3B"/>
    <w:rsid w:val="00F1022C"/>
    <w:rsid w:val="00F117DF"/>
    <w:rsid w:val="00F119FA"/>
    <w:rsid w:val="00F11CE1"/>
    <w:rsid w:val="00F12F17"/>
    <w:rsid w:val="00F13A83"/>
    <w:rsid w:val="00F14013"/>
    <w:rsid w:val="00F1468D"/>
    <w:rsid w:val="00F1532D"/>
    <w:rsid w:val="00F1533E"/>
    <w:rsid w:val="00F159C8"/>
    <w:rsid w:val="00F16B04"/>
    <w:rsid w:val="00F171D1"/>
    <w:rsid w:val="00F1727D"/>
    <w:rsid w:val="00F2014E"/>
    <w:rsid w:val="00F20980"/>
    <w:rsid w:val="00F21A53"/>
    <w:rsid w:val="00F21E80"/>
    <w:rsid w:val="00F2296A"/>
    <w:rsid w:val="00F22C38"/>
    <w:rsid w:val="00F23707"/>
    <w:rsid w:val="00F23F4D"/>
    <w:rsid w:val="00F250B9"/>
    <w:rsid w:val="00F25D6D"/>
    <w:rsid w:val="00F25F7C"/>
    <w:rsid w:val="00F2602E"/>
    <w:rsid w:val="00F26948"/>
    <w:rsid w:val="00F279B2"/>
    <w:rsid w:val="00F30898"/>
    <w:rsid w:val="00F31DA5"/>
    <w:rsid w:val="00F33261"/>
    <w:rsid w:val="00F33734"/>
    <w:rsid w:val="00F33D97"/>
    <w:rsid w:val="00F345B1"/>
    <w:rsid w:val="00F3595B"/>
    <w:rsid w:val="00F3654A"/>
    <w:rsid w:val="00F36E72"/>
    <w:rsid w:val="00F36F06"/>
    <w:rsid w:val="00F40521"/>
    <w:rsid w:val="00F42FB0"/>
    <w:rsid w:val="00F42FF5"/>
    <w:rsid w:val="00F43388"/>
    <w:rsid w:val="00F44693"/>
    <w:rsid w:val="00F44C20"/>
    <w:rsid w:val="00F4682C"/>
    <w:rsid w:val="00F47398"/>
    <w:rsid w:val="00F474D7"/>
    <w:rsid w:val="00F51B93"/>
    <w:rsid w:val="00F51E39"/>
    <w:rsid w:val="00F52BCE"/>
    <w:rsid w:val="00F558DE"/>
    <w:rsid w:val="00F579F3"/>
    <w:rsid w:val="00F604D1"/>
    <w:rsid w:val="00F60B9C"/>
    <w:rsid w:val="00F60F8D"/>
    <w:rsid w:val="00F61399"/>
    <w:rsid w:val="00F61BFF"/>
    <w:rsid w:val="00F62BA7"/>
    <w:rsid w:val="00F62D51"/>
    <w:rsid w:val="00F639E1"/>
    <w:rsid w:val="00F64753"/>
    <w:rsid w:val="00F649FF"/>
    <w:rsid w:val="00F65030"/>
    <w:rsid w:val="00F65381"/>
    <w:rsid w:val="00F66E84"/>
    <w:rsid w:val="00F67ECE"/>
    <w:rsid w:val="00F700C4"/>
    <w:rsid w:val="00F709CC"/>
    <w:rsid w:val="00F713B4"/>
    <w:rsid w:val="00F7219F"/>
    <w:rsid w:val="00F721D0"/>
    <w:rsid w:val="00F7292A"/>
    <w:rsid w:val="00F7334F"/>
    <w:rsid w:val="00F737D8"/>
    <w:rsid w:val="00F73A66"/>
    <w:rsid w:val="00F74F5B"/>
    <w:rsid w:val="00F7617E"/>
    <w:rsid w:val="00F765C7"/>
    <w:rsid w:val="00F76AB5"/>
    <w:rsid w:val="00F76F65"/>
    <w:rsid w:val="00F77683"/>
    <w:rsid w:val="00F80EEC"/>
    <w:rsid w:val="00F819D7"/>
    <w:rsid w:val="00F82A16"/>
    <w:rsid w:val="00F833EF"/>
    <w:rsid w:val="00F83672"/>
    <w:rsid w:val="00F839A1"/>
    <w:rsid w:val="00F84A8C"/>
    <w:rsid w:val="00F84CC8"/>
    <w:rsid w:val="00F8637E"/>
    <w:rsid w:val="00F86958"/>
    <w:rsid w:val="00F90938"/>
    <w:rsid w:val="00F9105D"/>
    <w:rsid w:val="00F918C8"/>
    <w:rsid w:val="00F92C96"/>
    <w:rsid w:val="00F93047"/>
    <w:rsid w:val="00F94240"/>
    <w:rsid w:val="00F94FA6"/>
    <w:rsid w:val="00F95DFE"/>
    <w:rsid w:val="00F970C0"/>
    <w:rsid w:val="00F97240"/>
    <w:rsid w:val="00FA06DC"/>
    <w:rsid w:val="00FA0CAB"/>
    <w:rsid w:val="00FA0CD3"/>
    <w:rsid w:val="00FA177F"/>
    <w:rsid w:val="00FA20BD"/>
    <w:rsid w:val="00FA35B7"/>
    <w:rsid w:val="00FA399E"/>
    <w:rsid w:val="00FA4012"/>
    <w:rsid w:val="00FA451A"/>
    <w:rsid w:val="00FA4A44"/>
    <w:rsid w:val="00FA5175"/>
    <w:rsid w:val="00FA63E4"/>
    <w:rsid w:val="00FA6642"/>
    <w:rsid w:val="00FA671B"/>
    <w:rsid w:val="00FA6D36"/>
    <w:rsid w:val="00FA7D9E"/>
    <w:rsid w:val="00FA7F50"/>
    <w:rsid w:val="00FB0467"/>
    <w:rsid w:val="00FB0B15"/>
    <w:rsid w:val="00FB339B"/>
    <w:rsid w:val="00FB3B0A"/>
    <w:rsid w:val="00FB3C15"/>
    <w:rsid w:val="00FB43B5"/>
    <w:rsid w:val="00FB541D"/>
    <w:rsid w:val="00FB573E"/>
    <w:rsid w:val="00FB5C4E"/>
    <w:rsid w:val="00FB640F"/>
    <w:rsid w:val="00FB6C78"/>
    <w:rsid w:val="00FB7155"/>
    <w:rsid w:val="00FB72E2"/>
    <w:rsid w:val="00FB7FD5"/>
    <w:rsid w:val="00FC05E2"/>
    <w:rsid w:val="00FC2B35"/>
    <w:rsid w:val="00FC2B61"/>
    <w:rsid w:val="00FC3093"/>
    <w:rsid w:val="00FC35D2"/>
    <w:rsid w:val="00FC37A2"/>
    <w:rsid w:val="00FC3EB7"/>
    <w:rsid w:val="00FC4C7E"/>
    <w:rsid w:val="00FC6154"/>
    <w:rsid w:val="00FC67EF"/>
    <w:rsid w:val="00FC79A6"/>
    <w:rsid w:val="00FD0CBF"/>
    <w:rsid w:val="00FD0F4A"/>
    <w:rsid w:val="00FD2C59"/>
    <w:rsid w:val="00FD2E93"/>
    <w:rsid w:val="00FD387B"/>
    <w:rsid w:val="00FD3E5B"/>
    <w:rsid w:val="00FD4861"/>
    <w:rsid w:val="00FD4A0D"/>
    <w:rsid w:val="00FD5B23"/>
    <w:rsid w:val="00FD718F"/>
    <w:rsid w:val="00FE06EC"/>
    <w:rsid w:val="00FE0A3A"/>
    <w:rsid w:val="00FE0DFC"/>
    <w:rsid w:val="00FE1147"/>
    <w:rsid w:val="00FE27B6"/>
    <w:rsid w:val="00FE2A43"/>
    <w:rsid w:val="00FE2DED"/>
    <w:rsid w:val="00FE30B8"/>
    <w:rsid w:val="00FE3A7E"/>
    <w:rsid w:val="00FE407B"/>
    <w:rsid w:val="00FE45B1"/>
    <w:rsid w:val="00FE4655"/>
    <w:rsid w:val="00FE466C"/>
    <w:rsid w:val="00FE4EFE"/>
    <w:rsid w:val="00FE51E3"/>
    <w:rsid w:val="00FE5A76"/>
    <w:rsid w:val="00FE5F7F"/>
    <w:rsid w:val="00FE6939"/>
    <w:rsid w:val="00FE6FA4"/>
    <w:rsid w:val="00FF063D"/>
    <w:rsid w:val="00FF0682"/>
    <w:rsid w:val="00FF331E"/>
    <w:rsid w:val="00FF378E"/>
    <w:rsid w:val="00FF3837"/>
    <w:rsid w:val="00FF40F9"/>
    <w:rsid w:val="00FF41EC"/>
    <w:rsid w:val="00FF426A"/>
    <w:rsid w:val="00FF5D36"/>
    <w:rsid w:val="00FF5E90"/>
    <w:rsid w:val="00FF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435B7"/>
  <w15:docId w15:val="{74E444FD-A68D-46E8-B64D-9D48B944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B61DBB"/>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character" w:styleId="PlaceholderText">
    <w:name w:val="Placeholder Text"/>
    <w:basedOn w:val="DefaultParagraphFont"/>
    <w:uiPriority w:val="99"/>
    <w:semiHidden/>
    <w:rsid w:val="001D71FF"/>
    <w:rPr>
      <w:color w:val="808080"/>
    </w:rPr>
  </w:style>
  <w:style w:type="character" w:styleId="CommentReference">
    <w:name w:val="annotation reference"/>
    <w:basedOn w:val="DefaultParagraphFont"/>
    <w:uiPriority w:val="99"/>
    <w:semiHidden/>
    <w:unhideWhenUsed/>
    <w:rsid w:val="007070F1"/>
    <w:rPr>
      <w:sz w:val="16"/>
      <w:szCs w:val="16"/>
    </w:rPr>
  </w:style>
  <w:style w:type="paragraph" w:styleId="CommentText">
    <w:name w:val="annotation text"/>
    <w:basedOn w:val="Normal"/>
    <w:link w:val="CommentTextChar"/>
    <w:uiPriority w:val="99"/>
    <w:semiHidden/>
    <w:unhideWhenUsed/>
    <w:rsid w:val="007070F1"/>
    <w:pPr>
      <w:spacing w:line="240" w:lineRule="auto"/>
    </w:pPr>
    <w:rPr>
      <w:sz w:val="20"/>
    </w:rPr>
  </w:style>
  <w:style w:type="character" w:customStyle="1" w:styleId="CommentTextChar">
    <w:name w:val="Comment Text Char"/>
    <w:basedOn w:val="DefaultParagraphFont"/>
    <w:link w:val="CommentText"/>
    <w:uiPriority w:val="99"/>
    <w:semiHidden/>
    <w:rsid w:val="007070F1"/>
    <w:rPr>
      <w:lang w:eastAsia="id-ID"/>
    </w:rPr>
  </w:style>
  <w:style w:type="paragraph" w:styleId="CommentSubject">
    <w:name w:val="annotation subject"/>
    <w:basedOn w:val="CommentText"/>
    <w:next w:val="CommentText"/>
    <w:link w:val="CommentSubjectChar"/>
    <w:uiPriority w:val="99"/>
    <w:semiHidden/>
    <w:unhideWhenUsed/>
    <w:rsid w:val="007070F1"/>
    <w:rPr>
      <w:b/>
      <w:bCs/>
    </w:rPr>
  </w:style>
  <w:style w:type="character" w:customStyle="1" w:styleId="CommentSubjectChar">
    <w:name w:val="Comment Subject Char"/>
    <w:basedOn w:val="CommentTextChar"/>
    <w:link w:val="CommentSubject"/>
    <w:uiPriority w:val="99"/>
    <w:semiHidden/>
    <w:rsid w:val="007070F1"/>
    <w:rPr>
      <w:b/>
      <w:bCs/>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10254">
      <w:bodyDiv w:val="1"/>
      <w:marLeft w:val="0"/>
      <w:marRight w:val="0"/>
      <w:marTop w:val="0"/>
      <w:marBottom w:val="0"/>
      <w:divBdr>
        <w:top w:val="none" w:sz="0" w:space="0" w:color="auto"/>
        <w:left w:val="none" w:sz="0" w:space="0" w:color="auto"/>
        <w:bottom w:val="none" w:sz="0" w:space="0" w:color="auto"/>
        <w:right w:val="none" w:sz="0" w:space="0" w:color="auto"/>
      </w:divBdr>
      <w:divsChild>
        <w:div w:id="2022004695">
          <w:marLeft w:val="0"/>
          <w:marRight w:val="0"/>
          <w:marTop w:val="0"/>
          <w:marBottom w:val="0"/>
          <w:divBdr>
            <w:top w:val="none" w:sz="0" w:space="0" w:color="auto"/>
            <w:left w:val="none" w:sz="0" w:space="0" w:color="auto"/>
            <w:bottom w:val="none" w:sz="0" w:space="0" w:color="auto"/>
            <w:right w:val="none" w:sz="0" w:space="0" w:color="auto"/>
          </w:divBdr>
          <w:divsChild>
            <w:div w:id="1563901823">
              <w:marLeft w:val="0"/>
              <w:marRight w:val="0"/>
              <w:marTop w:val="0"/>
              <w:marBottom w:val="15"/>
              <w:divBdr>
                <w:top w:val="none" w:sz="0" w:space="0" w:color="auto"/>
                <w:left w:val="none" w:sz="0" w:space="0" w:color="auto"/>
                <w:bottom w:val="none" w:sz="0" w:space="0" w:color="auto"/>
                <w:right w:val="none" w:sz="0" w:space="0" w:color="auto"/>
              </w:divBdr>
              <w:divsChild>
                <w:div w:id="4123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7390">
          <w:marLeft w:val="0"/>
          <w:marRight w:val="0"/>
          <w:marTop w:val="0"/>
          <w:marBottom w:val="0"/>
          <w:divBdr>
            <w:top w:val="none" w:sz="0" w:space="0" w:color="auto"/>
            <w:left w:val="none" w:sz="0" w:space="0" w:color="auto"/>
            <w:bottom w:val="none" w:sz="0" w:space="0" w:color="auto"/>
            <w:right w:val="none" w:sz="0" w:space="0" w:color="auto"/>
          </w:divBdr>
          <w:divsChild>
            <w:div w:id="1513495003">
              <w:marLeft w:val="0"/>
              <w:marRight w:val="0"/>
              <w:marTop w:val="0"/>
              <w:marBottom w:val="0"/>
              <w:divBdr>
                <w:top w:val="none" w:sz="0" w:space="0" w:color="auto"/>
                <w:left w:val="none" w:sz="0" w:space="0" w:color="auto"/>
                <w:bottom w:val="none" w:sz="0" w:space="0" w:color="auto"/>
                <w:right w:val="none" w:sz="0" w:space="0" w:color="auto"/>
              </w:divBdr>
              <w:divsChild>
                <w:div w:id="129594782">
                  <w:marLeft w:val="0"/>
                  <w:marRight w:val="0"/>
                  <w:marTop w:val="0"/>
                  <w:marBottom w:val="0"/>
                  <w:divBdr>
                    <w:top w:val="none" w:sz="0" w:space="0" w:color="auto"/>
                    <w:left w:val="none" w:sz="0" w:space="0" w:color="auto"/>
                    <w:bottom w:val="none" w:sz="0" w:space="0" w:color="auto"/>
                    <w:right w:val="none" w:sz="0" w:space="0" w:color="auto"/>
                  </w:divBdr>
                  <w:divsChild>
                    <w:div w:id="1796437099">
                      <w:marLeft w:val="0"/>
                      <w:marRight w:val="0"/>
                      <w:marTop w:val="0"/>
                      <w:marBottom w:val="0"/>
                      <w:divBdr>
                        <w:top w:val="none" w:sz="0" w:space="0" w:color="auto"/>
                        <w:left w:val="none" w:sz="0" w:space="0" w:color="auto"/>
                        <w:bottom w:val="none" w:sz="0" w:space="0" w:color="auto"/>
                        <w:right w:val="none" w:sz="0" w:space="0" w:color="auto"/>
                      </w:divBdr>
                    </w:div>
                    <w:div w:id="2095013047">
                      <w:marLeft w:val="150"/>
                      <w:marRight w:val="0"/>
                      <w:marTop w:val="0"/>
                      <w:marBottom w:val="0"/>
                      <w:divBdr>
                        <w:top w:val="none" w:sz="0" w:space="0" w:color="auto"/>
                        <w:left w:val="none" w:sz="0" w:space="0" w:color="auto"/>
                        <w:bottom w:val="none" w:sz="0" w:space="0" w:color="auto"/>
                        <w:right w:val="none" w:sz="0" w:space="0" w:color="auto"/>
                      </w:divBdr>
                      <w:divsChild>
                        <w:div w:id="2011519085">
                          <w:marLeft w:val="120"/>
                          <w:marRight w:val="60"/>
                          <w:marTop w:val="0"/>
                          <w:marBottom w:val="0"/>
                          <w:divBdr>
                            <w:top w:val="none" w:sz="0" w:space="0" w:color="auto"/>
                            <w:left w:val="none" w:sz="0" w:space="0" w:color="auto"/>
                            <w:bottom w:val="none" w:sz="0" w:space="0" w:color="auto"/>
                            <w:right w:val="none" w:sz="0" w:space="0" w:color="auto"/>
                          </w:divBdr>
                          <w:divsChild>
                            <w:div w:id="1621109055">
                              <w:marLeft w:val="0"/>
                              <w:marRight w:val="0"/>
                              <w:marTop w:val="0"/>
                              <w:marBottom w:val="0"/>
                              <w:divBdr>
                                <w:top w:val="none" w:sz="0" w:space="0" w:color="auto"/>
                                <w:left w:val="none" w:sz="0" w:space="0" w:color="auto"/>
                                <w:bottom w:val="none" w:sz="0" w:space="0" w:color="auto"/>
                                <w:right w:val="none" w:sz="0" w:space="0" w:color="auto"/>
                              </w:divBdr>
                              <w:divsChild>
                                <w:div w:id="1489664024">
                                  <w:marLeft w:val="0"/>
                                  <w:marRight w:val="0"/>
                                  <w:marTop w:val="0"/>
                                  <w:marBottom w:val="0"/>
                                  <w:divBdr>
                                    <w:top w:val="none" w:sz="0" w:space="0" w:color="auto"/>
                                    <w:left w:val="none" w:sz="0" w:space="0" w:color="auto"/>
                                    <w:bottom w:val="none" w:sz="0" w:space="0" w:color="auto"/>
                                    <w:right w:val="none" w:sz="0" w:space="0" w:color="auto"/>
                                  </w:divBdr>
                                  <w:divsChild>
                                    <w:div w:id="1466508987">
                                      <w:marLeft w:val="0"/>
                                      <w:marRight w:val="0"/>
                                      <w:marTop w:val="0"/>
                                      <w:marBottom w:val="0"/>
                                      <w:divBdr>
                                        <w:top w:val="none" w:sz="0" w:space="0" w:color="auto"/>
                                        <w:left w:val="none" w:sz="0" w:space="0" w:color="auto"/>
                                        <w:bottom w:val="none" w:sz="0" w:space="0" w:color="auto"/>
                                        <w:right w:val="none" w:sz="0" w:space="0" w:color="auto"/>
                                      </w:divBdr>
                                      <w:divsChild>
                                        <w:div w:id="1293899546">
                                          <w:marLeft w:val="0"/>
                                          <w:marRight w:val="0"/>
                                          <w:marTop w:val="0"/>
                                          <w:marBottom w:val="0"/>
                                          <w:divBdr>
                                            <w:top w:val="none" w:sz="0" w:space="0" w:color="auto"/>
                                            <w:left w:val="none" w:sz="0" w:space="0" w:color="auto"/>
                                            <w:bottom w:val="none" w:sz="0" w:space="0" w:color="auto"/>
                                            <w:right w:val="none" w:sz="0" w:space="0" w:color="auto"/>
                                          </w:divBdr>
                                          <w:divsChild>
                                            <w:div w:id="1153597287">
                                              <w:marLeft w:val="0"/>
                                              <w:marRight w:val="0"/>
                                              <w:marTop w:val="0"/>
                                              <w:marBottom w:val="0"/>
                                              <w:divBdr>
                                                <w:top w:val="none" w:sz="0" w:space="0" w:color="auto"/>
                                                <w:left w:val="none" w:sz="0" w:space="0" w:color="auto"/>
                                                <w:bottom w:val="none" w:sz="0" w:space="0" w:color="auto"/>
                                                <w:right w:val="none" w:sz="0" w:space="0" w:color="auto"/>
                                              </w:divBdr>
                                            </w:div>
                                          </w:divsChild>
                                        </w:div>
                                        <w:div w:id="15815805">
                                          <w:marLeft w:val="0"/>
                                          <w:marRight w:val="0"/>
                                          <w:marTop w:val="0"/>
                                          <w:marBottom w:val="0"/>
                                          <w:divBdr>
                                            <w:top w:val="none" w:sz="0" w:space="0" w:color="auto"/>
                                            <w:left w:val="none" w:sz="0" w:space="0" w:color="auto"/>
                                            <w:bottom w:val="none" w:sz="0" w:space="0" w:color="auto"/>
                                            <w:right w:val="none" w:sz="0" w:space="0" w:color="auto"/>
                                          </w:divBdr>
                                          <w:divsChild>
                                            <w:div w:id="156574779">
                                              <w:marLeft w:val="0"/>
                                              <w:marRight w:val="0"/>
                                              <w:marTop w:val="0"/>
                                              <w:marBottom w:val="0"/>
                                              <w:divBdr>
                                                <w:top w:val="none" w:sz="0" w:space="0" w:color="auto"/>
                                                <w:left w:val="none" w:sz="0" w:space="0" w:color="auto"/>
                                                <w:bottom w:val="none" w:sz="0" w:space="0" w:color="auto"/>
                                                <w:right w:val="none" w:sz="0" w:space="0" w:color="auto"/>
                                              </w:divBdr>
                                              <w:divsChild>
                                                <w:div w:id="645939261">
                                                  <w:marLeft w:val="0"/>
                                                  <w:marRight w:val="0"/>
                                                  <w:marTop w:val="0"/>
                                                  <w:marBottom w:val="0"/>
                                                  <w:divBdr>
                                                    <w:top w:val="none" w:sz="0" w:space="0" w:color="auto"/>
                                                    <w:left w:val="none" w:sz="0" w:space="0" w:color="auto"/>
                                                    <w:bottom w:val="none" w:sz="0" w:space="0" w:color="auto"/>
                                                    <w:right w:val="none" w:sz="0" w:space="0" w:color="auto"/>
                                                  </w:divBdr>
                                                  <w:divsChild>
                                                    <w:div w:id="5631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857906">
              <w:marLeft w:val="0"/>
              <w:marRight w:val="0"/>
              <w:marTop w:val="0"/>
              <w:marBottom w:val="0"/>
              <w:divBdr>
                <w:top w:val="none" w:sz="0" w:space="0" w:color="auto"/>
                <w:left w:val="none" w:sz="0" w:space="0" w:color="auto"/>
                <w:bottom w:val="none" w:sz="0" w:space="0" w:color="auto"/>
                <w:right w:val="none" w:sz="0" w:space="0" w:color="auto"/>
              </w:divBdr>
              <w:divsChild>
                <w:div w:id="1488594944">
                  <w:marLeft w:val="0"/>
                  <w:marRight w:val="0"/>
                  <w:marTop w:val="0"/>
                  <w:marBottom w:val="0"/>
                  <w:divBdr>
                    <w:top w:val="none" w:sz="0" w:space="0" w:color="auto"/>
                    <w:left w:val="none" w:sz="0" w:space="0" w:color="auto"/>
                    <w:bottom w:val="none" w:sz="0" w:space="0" w:color="auto"/>
                    <w:right w:val="none" w:sz="0" w:space="0" w:color="auto"/>
                  </w:divBdr>
                  <w:divsChild>
                    <w:div w:id="1667979993">
                      <w:marLeft w:val="0"/>
                      <w:marRight w:val="0"/>
                      <w:marTop w:val="0"/>
                      <w:marBottom w:val="0"/>
                      <w:divBdr>
                        <w:top w:val="none" w:sz="0" w:space="0" w:color="auto"/>
                        <w:left w:val="none" w:sz="0" w:space="0" w:color="auto"/>
                        <w:bottom w:val="none" w:sz="0" w:space="0" w:color="auto"/>
                        <w:right w:val="none" w:sz="0" w:space="0" w:color="auto"/>
                      </w:divBdr>
                      <w:divsChild>
                        <w:div w:id="610284480">
                          <w:marLeft w:val="0"/>
                          <w:marRight w:val="0"/>
                          <w:marTop w:val="0"/>
                          <w:marBottom w:val="0"/>
                          <w:divBdr>
                            <w:top w:val="none" w:sz="0" w:space="0" w:color="auto"/>
                            <w:left w:val="none" w:sz="0" w:space="0" w:color="auto"/>
                            <w:bottom w:val="none" w:sz="0" w:space="0" w:color="auto"/>
                            <w:right w:val="none" w:sz="0" w:space="0" w:color="auto"/>
                          </w:divBdr>
                          <w:divsChild>
                            <w:div w:id="685793241">
                              <w:marLeft w:val="0"/>
                              <w:marRight w:val="0"/>
                              <w:marTop w:val="0"/>
                              <w:marBottom w:val="0"/>
                              <w:divBdr>
                                <w:top w:val="none" w:sz="0" w:space="0" w:color="auto"/>
                                <w:left w:val="none" w:sz="0" w:space="0" w:color="auto"/>
                                <w:bottom w:val="none" w:sz="0" w:space="0" w:color="auto"/>
                                <w:right w:val="none" w:sz="0" w:space="0" w:color="auto"/>
                              </w:divBdr>
                              <w:divsChild>
                                <w:div w:id="16752621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484357">
      <w:bodyDiv w:val="1"/>
      <w:marLeft w:val="0"/>
      <w:marRight w:val="0"/>
      <w:marTop w:val="0"/>
      <w:marBottom w:val="0"/>
      <w:divBdr>
        <w:top w:val="none" w:sz="0" w:space="0" w:color="auto"/>
        <w:left w:val="none" w:sz="0" w:space="0" w:color="auto"/>
        <w:bottom w:val="none" w:sz="0" w:space="0" w:color="auto"/>
        <w:right w:val="none" w:sz="0" w:space="0" w:color="auto"/>
      </w:divBdr>
    </w:div>
    <w:div w:id="1812407986">
      <w:bodyDiv w:val="1"/>
      <w:marLeft w:val="0"/>
      <w:marRight w:val="0"/>
      <w:marTop w:val="0"/>
      <w:marBottom w:val="0"/>
      <w:divBdr>
        <w:top w:val="none" w:sz="0" w:space="0" w:color="auto"/>
        <w:left w:val="none" w:sz="0" w:space="0" w:color="auto"/>
        <w:bottom w:val="none" w:sz="0" w:space="0" w:color="auto"/>
        <w:right w:val="none" w:sz="0" w:space="0" w:color="auto"/>
      </w:divBdr>
    </w:div>
    <w:div w:id="2050179404">
      <w:bodyDiv w:val="1"/>
      <w:marLeft w:val="0"/>
      <w:marRight w:val="0"/>
      <w:marTop w:val="0"/>
      <w:marBottom w:val="0"/>
      <w:divBdr>
        <w:top w:val="none" w:sz="0" w:space="0" w:color="auto"/>
        <w:left w:val="none" w:sz="0" w:space="0" w:color="auto"/>
        <w:bottom w:val="none" w:sz="0" w:space="0" w:color="auto"/>
        <w:right w:val="none" w:sz="0" w:space="0" w:color="auto"/>
      </w:divBdr>
      <w:divsChild>
        <w:div w:id="637301584">
          <w:marLeft w:val="0"/>
          <w:marRight w:val="-150"/>
          <w:marTop w:val="0"/>
          <w:marBottom w:val="225"/>
          <w:divBdr>
            <w:top w:val="none" w:sz="0" w:space="0" w:color="auto"/>
            <w:left w:val="none" w:sz="0" w:space="0" w:color="auto"/>
            <w:bottom w:val="none" w:sz="0" w:space="0" w:color="auto"/>
            <w:right w:val="none" w:sz="0" w:space="0" w:color="auto"/>
          </w:divBdr>
          <w:divsChild>
            <w:div w:id="1784031112">
              <w:marLeft w:val="0"/>
              <w:marRight w:val="0"/>
              <w:marTop w:val="0"/>
              <w:marBottom w:val="0"/>
              <w:divBdr>
                <w:top w:val="single" w:sz="6" w:space="0" w:color="DDDDDD"/>
                <w:left w:val="single" w:sz="6" w:space="0" w:color="DDDDDD"/>
                <w:bottom w:val="single" w:sz="6" w:space="0" w:color="DDDDDD"/>
                <w:right w:val="single" w:sz="6" w:space="0" w:color="DDDDDD"/>
              </w:divBdr>
              <w:divsChild>
                <w:div w:id="58481646">
                  <w:marLeft w:val="0"/>
                  <w:marRight w:val="0"/>
                  <w:marTop w:val="0"/>
                  <w:marBottom w:val="0"/>
                  <w:divBdr>
                    <w:top w:val="none" w:sz="0" w:space="0" w:color="auto"/>
                    <w:left w:val="none" w:sz="0" w:space="0" w:color="auto"/>
                    <w:bottom w:val="none" w:sz="0" w:space="0" w:color="auto"/>
                    <w:right w:val="none" w:sz="0" w:space="0" w:color="auto"/>
                  </w:divBdr>
                  <w:divsChild>
                    <w:div w:id="1559777466">
                      <w:marLeft w:val="0"/>
                      <w:marRight w:val="0"/>
                      <w:marTop w:val="0"/>
                      <w:marBottom w:val="0"/>
                      <w:divBdr>
                        <w:top w:val="none" w:sz="0" w:space="0" w:color="auto"/>
                        <w:left w:val="none" w:sz="0" w:space="0" w:color="auto"/>
                        <w:bottom w:val="none" w:sz="0" w:space="0" w:color="auto"/>
                        <w:right w:val="none" w:sz="0" w:space="0" w:color="auto"/>
                      </w:divBdr>
                      <w:divsChild>
                        <w:div w:id="4329178">
                          <w:marLeft w:val="-75"/>
                          <w:marRight w:val="-75"/>
                          <w:marTop w:val="0"/>
                          <w:marBottom w:val="0"/>
                          <w:divBdr>
                            <w:top w:val="none" w:sz="0" w:space="0" w:color="auto"/>
                            <w:left w:val="none" w:sz="0" w:space="0" w:color="auto"/>
                            <w:bottom w:val="none" w:sz="0" w:space="0" w:color="auto"/>
                            <w:right w:val="none" w:sz="0" w:space="0" w:color="auto"/>
                          </w:divBdr>
                          <w:divsChild>
                            <w:div w:id="2570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530609">
          <w:marLeft w:val="0"/>
          <w:marRight w:val="0"/>
          <w:marTop w:val="0"/>
          <w:marBottom w:val="300"/>
          <w:divBdr>
            <w:top w:val="none" w:sz="0" w:space="0" w:color="auto"/>
            <w:left w:val="none" w:sz="0" w:space="0" w:color="auto"/>
            <w:bottom w:val="none" w:sz="0" w:space="0" w:color="auto"/>
            <w:right w:val="none" w:sz="0" w:space="0" w:color="auto"/>
          </w:divBdr>
          <w:divsChild>
            <w:div w:id="243226397">
              <w:marLeft w:val="0"/>
              <w:marRight w:val="0"/>
              <w:marTop w:val="0"/>
              <w:marBottom w:val="0"/>
              <w:divBdr>
                <w:top w:val="none" w:sz="0" w:space="0" w:color="auto"/>
                <w:left w:val="none" w:sz="0" w:space="0" w:color="auto"/>
                <w:bottom w:val="none" w:sz="0" w:space="0" w:color="auto"/>
                <w:right w:val="none" w:sz="0" w:space="0" w:color="auto"/>
              </w:divBdr>
              <w:divsChild>
                <w:div w:id="371075078">
                  <w:marLeft w:val="0"/>
                  <w:marRight w:val="0"/>
                  <w:marTop w:val="75"/>
                  <w:marBottom w:val="0"/>
                  <w:divBdr>
                    <w:top w:val="none" w:sz="0" w:space="0" w:color="auto"/>
                    <w:left w:val="none" w:sz="0" w:space="0" w:color="auto"/>
                    <w:bottom w:val="none" w:sz="0" w:space="0" w:color="auto"/>
                    <w:right w:val="none" w:sz="0" w:space="0" w:color="auto"/>
                  </w:divBdr>
                </w:div>
              </w:divsChild>
            </w:div>
            <w:div w:id="1157575860">
              <w:marLeft w:val="7350"/>
              <w:marRight w:val="0"/>
              <w:marTop w:val="0"/>
              <w:marBottom w:val="0"/>
              <w:divBdr>
                <w:top w:val="none" w:sz="0" w:space="0" w:color="auto"/>
                <w:left w:val="none" w:sz="0" w:space="0" w:color="auto"/>
                <w:bottom w:val="none" w:sz="0" w:space="0" w:color="auto"/>
                <w:right w:val="none" w:sz="0" w:space="0" w:color="auto"/>
              </w:divBdr>
              <w:divsChild>
                <w:div w:id="6467804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ngga%20Garmastewira\Document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Diagram</a:t>
            </a:r>
            <a:r>
              <a:rPr lang="en-US" baseline="0">
                <a:latin typeface="Times New Roman" panose="02020603050405020304" pitchFamily="18" charset="0"/>
                <a:cs typeface="Times New Roman" panose="02020603050405020304" pitchFamily="18" charset="0"/>
              </a:rPr>
              <a:t> Gantt Jadwal Kegiatan Tugas Akhir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Start Date</c:v>
          </c:tx>
          <c:spPr>
            <a:noFill/>
            <a:ln>
              <a:noFill/>
            </a:ln>
            <a:effectLst/>
          </c:spPr>
          <c:invertIfNegative val="0"/>
          <c:cat>
            <c:strRef>
              <c:f>Sheet1!$B$2:$B$13</c:f>
              <c:strCache>
                <c:ptCount val="12"/>
                <c:pt idx="0">
                  <c:v>Eksplorasi topik</c:v>
                </c:pt>
                <c:pt idx="1">
                  <c:v>Pengajuan topik dan pembimbing</c:v>
                </c:pt>
                <c:pt idx="2">
                  <c:v>Studi literatur</c:v>
                </c:pt>
                <c:pt idx="3">
                  <c:v>Menulis bab I</c:v>
                </c:pt>
                <c:pt idx="4">
                  <c:v>Perancangan dan analisis solusi</c:v>
                </c:pt>
                <c:pt idx="5">
                  <c:v>Seminar TA I</c:v>
                </c:pt>
                <c:pt idx="6">
                  <c:v>Implementasi</c:v>
                </c:pt>
                <c:pt idx="7">
                  <c:v>Eksperimen dan pengujian</c:v>
                </c:pt>
                <c:pt idx="8">
                  <c:v>Evaluasi</c:v>
                </c:pt>
                <c:pt idx="9">
                  <c:v>Finalisasi laporan TA</c:v>
                </c:pt>
                <c:pt idx="10">
                  <c:v>Seminar TA II</c:v>
                </c:pt>
                <c:pt idx="11">
                  <c:v>Sidang akhir TA</c:v>
                </c:pt>
              </c:strCache>
            </c:strRef>
          </c:cat>
          <c:val>
            <c:numRef>
              <c:f>Sheet1!$C$2:$C$13</c:f>
              <c:numCache>
                <c:formatCode>d\-mmm\-yy</c:formatCode>
                <c:ptCount val="12"/>
                <c:pt idx="0">
                  <c:v>42968</c:v>
                </c:pt>
                <c:pt idx="1">
                  <c:v>42982</c:v>
                </c:pt>
                <c:pt idx="2">
                  <c:v>42989</c:v>
                </c:pt>
                <c:pt idx="3">
                  <c:v>43038</c:v>
                </c:pt>
                <c:pt idx="4">
                  <c:v>43066</c:v>
                </c:pt>
                <c:pt idx="5">
                  <c:v>43108</c:v>
                </c:pt>
                <c:pt idx="6">
                  <c:v>43122</c:v>
                </c:pt>
                <c:pt idx="7">
                  <c:v>43157</c:v>
                </c:pt>
                <c:pt idx="8">
                  <c:v>43192</c:v>
                </c:pt>
                <c:pt idx="9">
                  <c:v>43199</c:v>
                </c:pt>
                <c:pt idx="10">
                  <c:v>43227</c:v>
                </c:pt>
                <c:pt idx="11">
                  <c:v>43241</c:v>
                </c:pt>
              </c:numCache>
            </c:numRef>
          </c:val>
          <c:extLst>
            <c:ext xmlns:c16="http://schemas.microsoft.com/office/drawing/2014/chart" uri="{C3380CC4-5D6E-409C-BE32-E72D297353CC}">
              <c16:uniqueId val="{00000000-B777-441C-B930-064FFDF4B553}"/>
            </c:ext>
          </c:extLst>
        </c:ser>
        <c:ser>
          <c:idx val="1"/>
          <c:order val="1"/>
          <c:tx>
            <c:v>Duration</c:v>
          </c:tx>
          <c:spPr>
            <a:solidFill>
              <a:schemeClr val="accent2"/>
            </a:solidFill>
            <a:ln>
              <a:noFill/>
            </a:ln>
            <a:effectLst/>
          </c:spPr>
          <c:invertIfNegative val="0"/>
          <c:cat>
            <c:strRef>
              <c:f>Sheet1!$B$2:$B$13</c:f>
              <c:strCache>
                <c:ptCount val="12"/>
                <c:pt idx="0">
                  <c:v>Eksplorasi topik</c:v>
                </c:pt>
                <c:pt idx="1">
                  <c:v>Pengajuan topik dan pembimbing</c:v>
                </c:pt>
                <c:pt idx="2">
                  <c:v>Studi literatur</c:v>
                </c:pt>
                <c:pt idx="3">
                  <c:v>Menulis bab I</c:v>
                </c:pt>
                <c:pt idx="4">
                  <c:v>Perancangan dan analisis solusi</c:v>
                </c:pt>
                <c:pt idx="5">
                  <c:v>Seminar TA I</c:v>
                </c:pt>
                <c:pt idx="6">
                  <c:v>Implementasi</c:v>
                </c:pt>
                <c:pt idx="7">
                  <c:v>Eksperimen dan pengujian</c:v>
                </c:pt>
                <c:pt idx="8">
                  <c:v>Evaluasi</c:v>
                </c:pt>
                <c:pt idx="9">
                  <c:v>Finalisasi laporan TA</c:v>
                </c:pt>
                <c:pt idx="10">
                  <c:v>Seminar TA II</c:v>
                </c:pt>
                <c:pt idx="11">
                  <c:v>Sidang akhir TA</c:v>
                </c:pt>
              </c:strCache>
            </c:strRef>
          </c:cat>
          <c:val>
            <c:numRef>
              <c:f>Sheet1!$E$2:$E$13</c:f>
              <c:numCache>
                <c:formatCode>General</c:formatCode>
                <c:ptCount val="12"/>
                <c:pt idx="0">
                  <c:v>13</c:v>
                </c:pt>
                <c:pt idx="1">
                  <c:v>6</c:v>
                </c:pt>
                <c:pt idx="2">
                  <c:v>48</c:v>
                </c:pt>
                <c:pt idx="3">
                  <c:v>27</c:v>
                </c:pt>
                <c:pt idx="4">
                  <c:v>41</c:v>
                </c:pt>
                <c:pt idx="5">
                  <c:v>13</c:v>
                </c:pt>
                <c:pt idx="6">
                  <c:v>34</c:v>
                </c:pt>
                <c:pt idx="7">
                  <c:v>34</c:v>
                </c:pt>
                <c:pt idx="8">
                  <c:v>6</c:v>
                </c:pt>
                <c:pt idx="9">
                  <c:v>27</c:v>
                </c:pt>
                <c:pt idx="10">
                  <c:v>13</c:v>
                </c:pt>
                <c:pt idx="11">
                  <c:v>6</c:v>
                </c:pt>
              </c:numCache>
            </c:numRef>
          </c:val>
          <c:extLst>
            <c:ext xmlns:c16="http://schemas.microsoft.com/office/drawing/2014/chart" uri="{C3380CC4-5D6E-409C-BE32-E72D297353CC}">
              <c16:uniqueId val="{00000001-B777-441C-B930-064FFDF4B553}"/>
            </c:ext>
          </c:extLst>
        </c:ser>
        <c:dLbls>
          <c:showLegendKey val="0"/>
          <c:showVal val="0"/>
          <c:showCatName val="0"/>
          <c:showSerName val="0"/>
          <c:showPercent val="0"/>
          <c:showBubbleSize val="0"/>
        </c:dLbls>
        <c:gapWidth val="0"/>
        <c:overlap val="100"/>
        <c:axId val="334078464"/>
        <c:axId val="334077680"/>
      </c:barChart>
      <c:catAx>
        <c:axId val="3340784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4077680"/>
        <c:crosses val="autoZero"/>
        <c:auto val="1"/>
        <c:lblAlgn val="ctr"/>
        <c:lblOffset val="100"/>
        <c:noMultiLvlLbl val="0"/>
      </c:catAx>
      <c:valAx>
        <c:axId val="334077680"/>
        <c:scaling>
          <c:orientation val="minMax"/>
          <c:max val="43247"/>
          <c:min val="42968"/>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4078464"/>
        <c:crosses val="autoZero"/>
        <c:crossBetween val="between"/>
        <c:majorUnit val="5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69733-8FF4-4796-AD11-6CF86AB4C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53</Pages>
  <Words>11785</Words>
  <Characters>67178</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Rangga Garmastewira</cp:lastModifiedBy>
  <cp:revision>238</cp:revision>
  <cp:lastPrinted>2018-01-03T00:15:00Z</cp:lastPrinted>
  <dcterms:created xsi:type="dcterms:W3CDTF">2018-01-01T12:10:00Z</dcterms:created>
  <dcterms:modified xsi:type="dcterms:W3CDTF">2018-01-03T01:17:00Z</dcterms:modified>
</cp:coreProperties>
</file>